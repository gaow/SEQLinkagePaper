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974D7" w:rsidRPr="00BF6CD2" w:rsidRDefault="009D04AE" w:rsidP="00C974D7">
      <w:pPr>
        <w:tabs>
          <w:tab w:val="left" w:pos="6570"/>
        </w:tabs>
        <w:spacing w:line="480" w:lineRule="auto"/>
        <w:jc w:val="both"/>
        <w:rPr>
          <w:rFonts w:ascii="Times New Roman" w:hAnsi="Times New Roman"/>
          <w:sz w:val="24"/>
          <w:szCs w:val="24"/>
        </w:rPr>
      </w:pPr>
      <w:r>
        <w:rPr>
          <w:rFonts w:ascii="Times New Roman" w:hAnsi="Times New Roman"/>
          <w:sz w:val="24"/>
          <w:szCs w:val="24"/>
        </w:rPr>
        <w:t xml:space="preserve">Collapsed </w:t>
      </w:r>
      <w:proofErr w:type="spellStart"/>
      <w:r>
        <w:rPr>
          <w:rFonts w:ascii="Times New Roman" w:hAnsi="Times New Roman"/>
          <w:sz w:val="24"/>
          <w:szCs w:val="24"/>
        </w:rPr>
        <w:t>Haplotype</w:t>
      </w:r>
      <w:proofErr w:type="spellEnd"/>
      <w:r>
        <w:rPr>
          <w:rFonts w:ascii="Times New Roman" w:hAnsi="Times New Roman"/>
          <w:sz w:val="24"/>
          <w:szCs w:val="24"/>
        </w:rPr>
        <w:t xml:space="preserve"> Pattern Method for </w:t>
      </w:r>
      <w:r w:rsidR="00B461CC" w:rsidRPr="00B461CC">
        <w:rPr>
          <w:rFonts w:ascii="Times New Roman" w:hAnsi="Times New Roman"/>
          <w:sz w:val="24"/>
          <w:szCs w:val="24"/>
        </w:rPr>
        <w:t xml:space="preserve">Linkage Analysis </w:t>
      </w:r>
      <w:r>
        <w:rPr>
          <w:rFonts w:ascii="Times New Roman" w:hAnsi="Times New Roman"/>
          <w:sz w:val="24"/>
          <w:szCs w:val="24"/>
        </w:rPr>
        <w:t xml:space="preserve">of </w:t>
      </w:r>
      <w:r w:rsidR="00B461CC" w:rsidRPr="00B461CC">
        <w:rPr>
          <w:rFonts w:ascii="Times New Roman" w:hAnsi="Times New Roman"/>
          <w:sz w:val="24"/>
          <w:szCs w:val="24"/>
        </w:rPr>
        <w:t>Next-Generation Sequenc</w:t>
      </w:r>
      <w:r w:rsidR="0075103C">
        <w:rPr>
          <w:rFonts w:ascii="Times New Roman" w:hAnsi="Times New Roman"/>
          <w:sz w:val="24"/>
          <w:szCs w:val="24"/>
        </w:rPr>
        <w:t>e</w:t>
      </w:r>
      <w:r w:rsidR="00B461CC" w:rsidRPr="00B461CC">
        <w:rPr>
          <w:rFonts w:ascii="Times New Roman" w:hAnsi="Times New Roman"/>
          <w:sz w:val="24"/>
          <w:szCs w:val="24"/>
        </w:rPr>
        <w:t xml:space="preserve"> Data</w:t>
      </w:r>
    </w:p>
    <w:p w:rsidR="00C7372D" w:rsidRDefault="00067FAD" w:rsidP="00C7372D">
      <w:pPr>
        <w:pStyle w:val="Authorname"/>
      </w:pPr>
      <w:proofErr w:type="spellStart"/>
      <w:r w:rsidRPr="00BF6CD2">
        <w:rPr>
          <w:rFonts w:ascii="Times New Roman" w:hAnsi="Times New Roman"/>
          <w:sz w:val="24"/>
          <w:szCs w:val="24"/>
        </w:rPr>
        <w:t>Gao</w:t>
      </w:r>
      <w:proofErr w:type="spellEnd"/>
      <w:r w:rsidRPr="00BF6CD2">
        <w:rPr>
          <w:rFonts w:ascii="Times New Roman" w:hAnsi="Times New Roman"/>
          <w:sz w:val="24"/>
          <w:szCs w:val="24"/>
        </w:rPr>
        <w:t xml:space="preserve"> </w:t>
      </w:r>
      <w:r>
        <w:rPr>
          <w:rFonts w:ascii="Times New Roman" w:hAnsi="Times New Roman"/>
          <w:sz w:val="24"/>
          <w:szCs w:val="24"/>
        </w:rPr>
        <w:t xml:space="preserve">T. </w:t>
      </w:r>
      <w:r w:rsidRPr="00BF6CD2">
        <w:rPr>
          <w:rFonts w:ascii="Times New Roman" w:hAnsi="Times New Roman"/>
          <w:sz w:val="24"/>
          <w:szCs w:val="24"/>
        </w:rPr>
        <w:t>Wang</w:t>
      </w:r>
      <w:r w:rsidRPr="00BF6CD2">
        <w:rPr>
          <w:rFonts w:ascii="Times New Roman" w:hAnsi="Times New Roman"/>
          <w:sz w:val="24"/>
          <w:szCs w:val="24"/>
          <w:vertAlign w:val="superscript"/>
        </w:rPr>
        <w:t>1</w:t>
      </w:r>
      <w:r w:rsidR="00612F12" w:rsidRPr="00A35E79">
        <w:rPr>
          <w:rFonts w:ascii="Times New Roman" w:hAnsi="Times New Roman"/>
          <w:sz w:val="24"/>
          <w:szCs w:val="24"/>
          <w:vertAlign w:val="superscript"/>
        </w:rPr>
        <w:t>,</w:t>
      </w:r>
      <w:r w:rsidR="00612F12" w:rsidRPr="000D5C90">
        <w:rPr>
          <w:rFonts w:ascii="Times New Roman" w:hAnsi="Times New Roman"/>
          <w:sz w:val="24"/>
          <w:szCs w:val="24"/>
          <w:vertAlign w:val="superscript"/>
        </w:rPr>
        <w:t xml:space="preserve"> §</w:t>
      </w:r>
      <w:r>
        <w:rPr>
          <w:rFonts w:ascii="Times New Roman" w:hAnsi="Times New Roman"/>
          <w:sz w:val="24"/>
          <w:szCs w:val="24"/>
        </w:rPr>
        <w:t xml:space="preserve">, </w:t>
      </w:r>
      <w:r w:rsidR="00C7372D">
        <w:rPr>
          <w:rFonts w:ascii="Times New Roman" w:hAnsi="Times New Roman"/>
          <w:sz w:val="24"/>
          <w:szCs w:val="24"/>
        </w:rPr>
        <w:t>Di Zhang</w:t>
      </w:r>
      <w:r w:rsidR="00C7372D">
        <w:rPr>
          <w:rFonts w:ascii="Times New Roman" w:hAnsi="Times New Roman"/>
          <w:sz w:val="24"/>
          <w:szCs w:val="24"/>
          <w:vertAlign w:val="superscript"/>
        </w:rPr>
        <w:t>1</w:t>
      </w:r>
      <w:r w:rsidR="00612F12" w:rsidRPr="00A35E79">
        <w:rPr>
          <w:rFonts w:ascii="Times New Roman" w:hAnsi="Times New Roman"/>
          <w:sz w:val="24"/>
          <w:szCs w:val="24"/>
          <w:vertAlign w:val="superscript"/>
        </w:rPr>
        <w:t>,</w:t>
      </w:r>
      <w:r w:rsidR="00612F12" w:rsidRPr="000D5C90">
        <w:rPr>
          <w:rFonts w:ascii="Times New Roman" w:hAnsi="Times New Roman"/>
          <w:sz w:val="24"/>
          <w:szCs w:val="24"/>
          <w:vertAlign w:val="superscript"/>
        </w:rPr>
        <w:t xml:space="preserve"> §</w:t>
      </w:r>
      <w:r w:rsidR="00C7372D">
        <w:rPr>
          <w:rFonts w:ascii="Times New Roman" w:hAnsi="Times New Roman"/>
          <w:sz w:val="24"/>
          <w:szCs w:val="24"/>
        </w:rPr>
        <w:t xml:space="preserve">, </w:t>
      </w:r>
      <w:r>
        <w:rPr>
          <w:rFonts w:ascii="Times New Roman" w:hAnsi="Times New Roman"/>
          <w:sz w:val="24"/>
          <w:szCs w:val="24"/>
        </w:rPr>
        <w:t>Biao Li</w:t>
      </w:r>
      <w:r>
        <w:rPr>
          <w:rFonts w:ascii="Times New Roman" w:hAnsi="Times New Roman"/>
          <w:sz w:val="24"/>
          <w:szCs w:val="24"/>
          <w:vertAlign w:val="superscript"/>
        </w:rPr>
        <w:t>1</w:t>
      </w:r>
      <w:r w:rsidRPr="00BF6CD2">
        <w:rPr>
          <w:rFonts w:ascii="Times New Roman" w:hAnsi="Times New Roman"/>
          <w:sz w:val="24"/>
          <w:szCs w:val="24"/>
        </w:rPr>
        <w:t xml:space="preserve">, </w:t>
      </w:r>
      <w:r w:rsidR="00C7372D">
        <w:rPr>
          <w:rFonts w:ascii="Times New Roman" w:hAnsi="Times New Roman"/>
          <w:sz w:val="24"/>
          <w:szCs w:val="24"/>
        </w:rPr>
        <w:t>Hang Dai</w:t>
      </w:r>
      <w:r w:rsidR="00C7372D">
        <w:rPr>
          <w:rFonts w:ascii="Times New Roman" w:hAnsi="Times New Roman"/>
          <w:sz w:val="24"/>
          <w:szCs w:val="24"/>
          <w:vertAlign w:val="superscript"/>
        </w:rPr>
        <w:t>1</w:t>
      </w:r>
      <w:r w:rsidR="00C7372D">
        <w:rPr>
          <w:rFonts w:ascii="Times New Roman" w:hAnsi="Times New Roman"/>
          <w:sz w:val="24"/>
          <w:szCs w:val="24"/>
        </w:rPr>
        <w:t xml:space="preserve">, </w:t>
      </w:r>
      <w:r w:rsidRPr="00BF6CD2">
        <w:rPr>
          <w:rFonts w:ascii="Times New Roman" w:hAnsi="Times New Roman"/>
          <w:sz w:val="24"/>
          <w:szCs w:val="24"/>
        </w:rPr>
        <w:t>Suzanne M. Leal</w:t>
      </w:r>
      <w:r w:rsidRPr="00BF6CD2">
        <w:rPr>
          <w:rFonts w:ascii="Times New Roman" w:hAnsi="Times New Roman"/>
          <w:sz w:val="24"/>
          <w:szCs w:val="24"/>
          <w:vertAlign w:val="superscript"/>
        </w:rPr>
        <w:t>1</w:t>
      </w:r>
      <w:r w:rsidR="002904BE">
        <w:rPr>
          <w:rFonts w:ascii="Times New Roman" w:hAnsi="Times New Roman"/>
          <w:sz w:val="24"/>
          <w:szCs w:val="24"/>
          <w:vertAlign w:val="superscript"/>
        </w:rPr>
        <w:t>*</w:t>
      </w:r>
    </w:p>
    <w:p w:rsidR="00067FAD" w:rsidRPr="003A6DC9" w:rsidRDefault="00067FAD" w:rsidP="00067FAD">
      <w:pPr>
        <w:tabs>
          <w:tab w:val="left" w:pos="6570"/>
        </w:tabs>
        <w:spacing w:line="480" w:lineRule="auto"/>
        <w:jc w:val="both"/>
        <w:rPr>
          <w:rFonts w:ascii="Times New Roman" w:hAnsi="Times New Roman"/>
          <w:sz w:val="24"/>
          <w:szCs w:val="24"/>
        </w:rPr>
      </w:pPr>
    </w:p>
    <w:p w:rsidR="00067FAD" w:rsidRDefault="00067FAD" w:rsidP="00067FAD">
      <w:pPr>
        <w:tabs>
          <w:tab w:val="left" w:pos="6570"/>
        </w:tabs>
        <w:spacing w:line="480" w:lineRule="auto"/>
        <w:contextualSpacing/>
        <w:jc w:val="both"/>
        <w:rPr>
          <w:rFonts w:ascii="Times New Roman" w:hAnsi="Times New Roman"/>
          <w:sz w:val="24"/>
        </w:rPr>
      </w:pPr>
      <w:r w:rsidRPr="00BF6CD2">
        <w:rPr>
          <w:rFonts w:ascii="Times New Roman" w:hAnsi="Times New Roman"/>
          <w:sz w:val="24"/>
          <w:vertAlign w:val="superscript"/>
        </w:rPr>
        <w:t>1</w:t>
      </w:r>
      <w:r>
        <w:rPr>
          <w:rFonts w:ascii="Times New Roman" w:hAnsi="Times New Roman"/>
          <w:sz w:val="24"/>
        </w:rPr>
        <w:t xml:space="preserve">Center for Statistical Genetics, </w:t>
      </w:r>
      <w:r w:rsidRPr="00BF6CD2">
        <w:rPr>
          <w:rFonts w:ascii="Times New Roman" w:hAnsi="Times New Roman"/>
          <w:sz w:val="24"/>
        </w:rPr>
        <w:t>Department of Molecular and Human Genetics, Baylor College of Medicine, Houston, TX 77030, USA</w:t>
      </w:r>
    </w:p>
    <w:p w:rsidR="00612F12" w:rsidRPr="00612F12" w:rsidRDefault="00612F12" w:rsidP="00067FAD">
      <w:pPr>
        <w:tabs>
          <w:tab w:val="left" w:pos="6570"/>
        </w:tabs>
        <w:spacing w:line="480" w:lineRule="auto"/>
        <w:jc w:val="both"/>
        <w:rPr>
          <w:rFonts w:ascii="Times New Roman" w:hAnsi="Times New Roman"/>
          <w:color w:val="000000"/>
          <w:sz w:val="24"/>
          <w:shd w:val="clear" w:color="auto" w:fill="FFFFFF"/>
        </w:rPr>
      </w:pPr>
      <w:r w:rsidRPr="007C1EDE">
        <w:rPr>
          <w:rFonts w:ascii="Times New Roman" w:hAnsi="Times New Roman"/>
          <w:sz w:val="24"/>
          <w:szCs w:val="24"/>
          <w:vertAlign w:val="superscript"/>
        </w:rPr>
        <w:t>§</w:t>
      </w:r>
      <w:r>
        <w:rPr>
          <w:rFonts w:ascii="Times New Roman" w:hAnsi="Times New Roman"/>
          <w:sz w:val="24"/>
          <w:szCs w:val="24"/>
        </w:rPr>
        <w:t>These authors contribute equally to this work.</w:t>
      </w:r>
    </w:p>
    <w:p w:rsidR="00904FB4"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*Correspondence:</w:t>
      </w:r>
      <w:r w:rsidR="003255B3">
        <w:rPr>
          <w:rFonts w:ascii="Times New Roman" w:hAnsi="Times New Roman"/>
          <w:color w:val="000000"/>
          <w:sz w:val="24"/>
          <w:shd w:val="clear" w:color="auto" w:fill="FFFFFF"/>
        </w:rPr>
        <w:t xml:space="preserve"> </w:t>
      </w:r>
    </w:p>
    <w:p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Suzanne M. Leal</w:t>
      </w:r>
    </w:p>
    <w:p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 xml:space="preserve">Department of Molecular and Human Genetics </w:t>
      </w:r>
    </w:p>
    <w:p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 xml:space="preserve">Baylor College of Medicine </w:t>
      </w:r>
    </w:p>
    <w:p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 xml:space="preserve">One Baylor Plaza, 700D </w:t>
      </w:r>
    </w:p>
    <w:p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Pr>
          <w:rFonts w:ascii="Times New Roman" w:hAnsi="Times New Roman"/>
          <w:color w:val="000000"/>
          <w:sz w:val="24"/>
          <w:shd w:val="clear" w:color="auto" w:fill="FFFFFF"/>
        </w:rPr>
        <w:t>Houston, TX 77030</w:t>
      </w:r>
    </w:p>
    <w:p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 xml:space="preserve">713-798-4011 </w:t>
      </w:r>
    </w:p>
    <w:p w:rsidR="00C974D7" w:rsidRPr="00BF6CD2" w:rsidRDefault="00D206F6" w:rsidP="00067FAD">
      <w:pPr>
        <w:tabs>
          <w:tab w:val="left" w:pos="6570"/>
        </w:tabs>
        <w:spacing w:line="480" w:lineRule="auto"/>
        <w:jc w:val="both"/>
        <w:rPr>
          <w:rFonts w:ascii="Times New Roman" w:hAnsi="Times New Roman"/>
          <w:b/>
          <w:sz w:val="28"/>
          <w:szCs w:val="16"/>
        </w:rPr>
      </w:pPr>
      <w:hyperlink r:id="rId8" w:history="1">
        <w:r w:rsidR="00067FAD" w:rsidRPr="00BF6CD2">
          <w:rPr>
            <w:rStyle w:val="Hyperlink"/>
            <w:rFonts w:ascii="Times New Roman" w:hAnsi="Times New Roman"/>
            <w:sz w:val="24"/>
            <w:shd w:val="clear" w:color="auto" w:fill="FFFFFF"/>
          </w:rPr>
          <w:t>sleal@bcm.edu</w:t>
        </w:r>
      </w:hyperlink>
      <w:r w:rsidR="00067FAD" w:rsidRPr="00BF6CD2">
        <w:rPr>
          <w:rFonts w:ascii="Times New Roman" w:hAnsi="Times New Roman"/>
          <w:color w:val="000000"/>
          <w:sz w:val="24"/>
          <w:shd w:val="clear" w:color="auto" w:fill="FFFFFF"/>
        </w:rPr>
        <w:br w:type="page"/>
      </w:r>
      <w:r w:rsidR="00C974D7" w:rsidRPr="00BF6CD2">
        <w:rPr>
          <w:rFonts w:ascii="Times New Roman" w:hAnsi="Times New Roman"/>
          <w:b/>
          <w:sz w:val="28"/>
          <w:szCs w:val="16"/>
          <w:lang w:eastAsia="en-US"/>
        </w:rPr>
        <w:lastRenderedPageBreak/>
        <w:t>Abstract</w:t>
      </w:r>
    </w:p>
    <w:p w:rsidR="004E1BD4" w:rsidRDefault="00B96F05" w:rsidP="001A6644">
      <w:pPr>
        <w:spacing w:line="360" w:lineRule="auto"/>
        <w:jc w:val="both"/>
        <w:rPr>
          <w:rFonts w:ascii="Times New Roman" w:hAnsi="Times New Roman"/>
          <w:sz w:val="24"/>
        </w:rPr>
      </w:pPr>
      <w:r w:rsidRPr="00B96F05">
        <w:rPr>
          <w:rFonts w:ascii="Times New Roman" w:hAnsi="Times New Roman"/>
          <w:sz w:val="24"/>
        </w:rPr>
        <w:t xml:space="preserve">Recent advances in next generation sequencing (NGS) make it possible to directly sequence genomes and </w:t>
      </w:r>
      <w:proofErr w:type="spellStart"/>
      <w:r w:rsidRPr="00B96F05">
        <w:rPr>
          <w:rFonts w:ascii="Times New Roman" w:hAnsi="Times New Roman"/>
          <w:sz w:val="24"/>
        </w:rPr>
        <w:t>exomes</w:t>
      </w:r>
      <w:proofErr w:type="spellEnd"/>
      <w:r w:rsidRPr="00B96F05">
        <w:rPr>
          <w:rFonts w:ascii="Times New Roman" w:hAnsi="Times New Roman"/>
          <w:sz w:val="24"/>
        </w:rPr>
        <w:t xml:space="preserve"> of individuals with </w:t>
      </w:r>
      <w:proofErr w:type="spellStart"/>
      <w:r w:rsidRPr="00B96F05">
        <w:rPr>
          <w:rFonts w:ascii="Times New Roman" w:hAnsi="Times New Roman"/>
          <w:sz w:val="24"/>
        </w:rPr>
        <w:t>Mendelian</w:t>
      </w:r>
      <w:proofErr w:type="spellEnd"/>
      <w:r w:rsidRPr="00B96F05">
        <w:rPr>
          <w:rFonts w:ascii="Times New Roman" w:hAnsi="Times New Roman"/>
          <w:sz w:val="24"/>
        </w:rPr>
        <w:t xml:space="preserve"> diseases and screen sequence data for causal </w:t>
      </w:r>
      <w:r w:rsidR="006F687E">
        <w:rPr>
          <w:rFonts w:ascii="Times New Roman" w:hAnsi="Times New Roman"/>
          <w:sz w:val="24"/>
        </w:rPr>
        <w:t>variants</w:t>
      </w:r>
      <w:r w:rsidRPr="00B96F05">
        <w:rPr>
          <w:rFonts w:ascii="Times New Roman" w:hAnsi="Times New Roman"/>
          <w:sz w:val="24"/>
        </w:rPr>
        <w:t xml:space="preserve">. With the reduction in cost of NGS, DNA samples from entire families can be sequenced and linkage analysis can be performed directly using NGS data. Inspired by “burden” tests which are used for complex trait rare variant association studies, we developed </w:t>
      </w:r>
      <w:r w:rsidR="005A57CE">
        <w:rPr>
          <w:rFonts w:ascii="Times New Roman" w:hAnsi="Times New Roman"/>
          <w:sz w:val="24"/>
        </w:rPr>
        <w:t>the</w:t>
      </w:r>
      <w:r w:rsidRPr="00B96F05">
        <w:rPr>
          <w:rFonts w:ascii="Times New Roman" w:hAnsi="Times New Roman"/>
          <w:sz w:val="24"/>
        </w:rPr>
        <w:t xml:space="preserve"> collapsed </w:t>
      </w:r>
      <w:proofErr w:type="spellStart"/>
      <w:r w:rsidRPr="00B96F05">
        <w:rPr>
          <w:rFonts w:ascii="Times New Roman" w:hAnsi="Times New Roman"/>
          <w:sz w:val="24"/>
        </w:rPr>
        <w:t>haplotype</w:t>
      </w:r>
      <w:proofErr w:type="spellEnd"/>
      <w:r w:rsidRPr="00B96F05">
        <w:rPr>
          <w:rFonts w:ascii="Times New Roman" w:hAnsi="Times New Roman"/>
          <w:sz w:val="24"/>
        </w:rPr>
        <w:t xml:space="preserve"> pattern (CHP) method for linkage analysis. </w:t>
      </w:r>
      <w:r w:rsidR="0088322E">
        <w:rPr>
          <w:rFonts w:ascii="Times New Roman" w:hAnsi="Times New Roman"/>
          <w:sz w:val="24"/>
        </w:rPr>
        <w:t>Using data from several deafness genes w</w:t>
      </w:r>
      <w:r w:rsidRPr="00B96F05">
        <w:rPr>
          <w:rFonts w:ascii="Times New Roman" w:hAnsi="Times New Roman"/>
          <w:sz w:val="24"/>
        </w:rPr>
        <w:t>e demonstrate</w:t>
      </w:r>
      <w:r w:rsidR="0088322E">
        <w:rPr>
          <w:rFonts w:ascii="Times New Roman" w:hAnsi="Times New Roman"/>
          <w:sz w:val="24"/>
        </w:rPr>
        <w:t xml:space="preserve"> </w:t>
      </w:r>
      <w:r w:rsidRPr="00B96F05">
        <w:rPr>
          <w:rFonts w:ascii="Times New Roman" w:hAnsi="Times New Roman"/>
          <w:sz w:val="24"/>
        </w:rPr>
        <w:t xml:space="preserve">that the CHP method is substantially more powerful than </w:t>
      </w:r>
      <w:r w:rsidR="00D85847">
        <w:rPr>
          <w:rFonts w:ascii="Times New Roman" w:hAnsi="Times New Roman"/>
          <w:sz w:val="24"/>
        </w:rPr>
        <w:t>analyzing individual variants</w:t>
      </w:r>
      <w:r w:rsidRPr="00B96F05">
        <w:rPr>
          <w:rFonts w:ascii="Times New Roman" w:hAnsi="Times New Roman"/>
          <w:sz w:val="24"/>
        </w:rPr>
        <w:t xml:space="preserve">. </w:t>
      </w:r>
      <w:r w:rsidR="00D85847">
        <w:rPr>
          <w:rFonts w:ascii="Times New Roman" w:hAnsi="Times New Roman"/>
          <w:sz w:val="24"/>
        </w:rPr>
        <w:t>U</w:t>
      </w:r>
      <w:r w:rsidR="00DF0B13">
        <w:rPr>
          <w:rFonts w:ascii="Times New Roman" w:hAnsi="Times New Roman"/>
          <w:sz w:val="24"/>
        </w:rPr>
        <w:t xml:space="preserve">nlike </w:t>
      </w:r>
      <w:r w:rsidR="001A6644">
        <w:rPr>
          <w:rFonts w:ascii="Times New Roman" w:hAnsi="Times New Roman"/>
          <w:sz w:val="24"/>
        </w:rPr>
        <w:t>applying NGS data filtering approaches</w:t>
      </w:r>
      <w:r w:rsidR="0088322E" w:rsidRPr="00BB02F7">
        <w:rPr>
          <w:rFonts w:ascii="Times New Roman" w:hAnsi="Times New Roman"/>
          <w:sz w:val="24"/>
        </w:rPr>
        <w:t>, the CHP method provides statistical</w:t>
      </w:r>
      <w:r w:rsidR="001A6644">
        <w:rPr>
          <w:rFonts w:ascii="Times New Roman" w:hAnsi="Times New Roman"/>
          <w:sz w:val="24"/>
        </w:rPr>
        <w:t xml:space="preserve"> evidence of a </w:t>
      </w:r>
      <w:r w:rsidR="0088322E">
        <w:rPr>
          <w:rFonts w:ascii="Times New Roman" w:hAnsi="Times New Roman"/>
          <w:sz w:val="24"/>
        </w:rPr>
        <w:t>gene</w:t>
      </w:r>
      <w:r w:rsidR="005B35C3">
        <w:rPr>
          <w:rFonts w:ascii="Times New Roman" w:hAnsi="Times New Roman"/>
          <w:sz w:val="24"/>
        </w:rPr>
        <w:t>’</w:t>
      </w:r>
      <w:r w:rsidR="001A6644">
        <w:rPr>
          <w:rFonts w:ascii="Times New Roman" w:hAnsi="Times New Roman"/>
          <w:sz w:val="24"/>
        </w:rPr>
        <w:t>s</w:t>
      </w:r>
      <w:r w:rsidR="0088322E">
        <w:rPr>
          <w:rFonts w:ascii="Times New Roman" w:hAnsi="Times New Roman"/>
          <w:sz w:val="24"/>
        </w:rPr>
        <w:t xml:space="preserve"> </w:t>
      </w:r>
      <w:r w:rsidR="001A6644">
        <w:rPr>
          <w:rFonts w:ascii="Times New Roman" w:hAnsi="Times New Roman"/>
          <w:sz w:val="24"/>
        </w:rPr>
        <w:t>involvement in d</w:t>
      </w:r>
      <w:r w:rsidR="0088322E" w:rsidRPr="00BB02F7">
        <w:rPr>
          <w:rFonts w:ascii="Times New Roman" w:hAnsi="Times New Roman"/>
          <w:sz w:val="24"/>
        </w:rPr>
        <w:t>isease</w:t>
      </w:r>
      <w:r w:rsidR="0088322E">
        <w:rPr>
          <w:rFonts w:ascii="Times New Roman" w:hAnsi="Times New Roman"/>
          <w:sz w:val="24"/>
        </w:rPr>
        <w:t xml:space="preserve"> etiology</w:t>
      </w:r>
      <w:r w:rsidR="00DF0B13">
        <w:rPr>
          <w:rFonts w:ascii="Times New Roman" w:hAnsi="Times New Roman"/>
          <w:sz w:val="24"/>
        </w:rPr>
        <w:t xml:space="preserve"> and </w:t>
      </w:r>
      <w:r w:rsidR="001A6644">
        <w:rPr>
          <w:rFonts w:ascii="Times New Roman" w:hAnsi="Times New Roman"/>
          <w:sz w:val="24"/>
        </w:rPr>
        <w:t>is also less likely to exclude causal variants in presen</w:t>
      </w:r>
      <w:r w:rsidR="005B35C3">
        <w:rPr>
          <w:rFonts w:ascii="Times New Roman" w:hAnsi="Times New Roman"/>
          <w:sz w:val="24"/>
        </w:rPr>
        <w:t>ce</w:t>
      </w:r>
      <w:r w:rsidR="001A6644">
        <w:rPr>
          <w:rFonts w:ascii="Times New Roman" w:hAnsi="Times New Roman"/>
          <w:sz w:val="24"/>
        </w:rPr>
        <w:t xml:space="preserve"> of </w:t>
      </w:r>
      <w:proofErr w:type="spellStart"/>
      <w:r w:rsidR="001A6644">
        <w:rPr>
          <w:rFonts w:ascii="Times New Roman" w:hAnsi="Times New Roman"/>
          <w:sz w:val="24"/>
        </w:rPr>
        <w:t>phenocopies</w:t>
      </w:r>
      <w:proofErr w:type="spellEnd"/>
      <w:r w:rsidR="001A6644">
        <w:rPr>
          <w:rFonts w:ascii="Times New Roman" w:hAnsi="Times New Roman"/>
          <w:sz w:val="24"/>
        </w:rPr>
        <w:t xml:space="preserve"> and/or reduced </w:t>
      </w:r>
      <w:proofErr w:type="spellStart"/>
      <w:r w:rsidR="001A6644">
        <w:rPr>
          <w:rFonts w:ascii="Times New Roman" w:hAnsi="Times New Roman"/>
          <w:sz w:val="24"/>
        </w:rPr>
        <w:t>pene</w:t>
      </w:r>
      <w:r w:rsidR="00D85847">
        <w:rPr>
          <w:rFonts w:ascii="Times New Roman" w:hAnsi="Times New Roman"/>
          <w:sz w:val="24"/>
        </w:rPr>
        <w:t>trance</w:t>
      </w:r>
      <w:proofErr w:type="spellEnd"/>
      <w:r w:rsidR="001A6644">
        <w:rPr>
          <w:rFonts w:ascii="Times New Roman" w:hAnsi="Times New Roman"/>
          <w:sz w:val="24"/>
        </w:rPr>
        <w:t xml:space="preserve">. </w:t>
      </w:r>
      <w:r w:rsidR="00342483">
        <w:rPr>
          <w:rFonts w:ascii="Times New Roman" w:hAnsi="Times New Roman"/>
          <w:sz w:val="24"/>
        </w:rPr>
        <w:t xml:space="preserve">The CHP method </w:t>
      </w:r>
      <w:r w:rsidR="00365181">
        <w:rPr>
          <w:rFonts w:ascii="Times New Roman" w:hAnsi="Times New Roman"/>
          <w:sz w:val="24"/>
        </w:rPr>
        <w:t xml:space="preserve">was implemented </w:t>
      </w:r>
      <w:r w:rsidR="00716B19">
        <w:rPr>
          <w:rFonts w:ascii="Times New Roman" w:hAnsi="Times New Roman"/>
          <w:sz w:val="24"/>
        </w:rPr>
        <w:t xml:space="preserve">in the </w:t>
      </w:r>
      <w:proofErr w:type="spellStart"/>
      <w:r w:rsidR="00716B19">
        <w:rPr>
          <w:rFonts w:ascii="Times New Roman" w:hAnsi="Times New Roman"/>
          <w:sz w:val="24"/>
        </w:rPr>
        <w:t>SEQLinkage</w:t>
      </w:r>
      <w:proofErr w:type="spellEnd"/>
      <w:r w:rsidR="001A6644">
        <w:rPr>
          <w:rFonts w:ascii="Times New Roman" w:hAnsi="Times New Roman"/>
          <w:sz w:val="24"/>
        </w:rPr>
        <w:t xml:space="preserve"> </w:t>
      </w:r>
      <w:r w:rsidR="00716B19">
        <w:rPr>
          <w:rFonts w:ascii="Times New Roman" w:hAnsi="Times New Roman"/>
          <w:sz w:val="24"/>
        </w:rPr>
        <w:t xml:space="preserve">software package </w:t>
      </w:r>
      <w:r w:rsidR="001A6644">
        <w:rPr>
          <w:rFonts w:ascii="Times New Roman" w:hAnsi="Times New Roman"/>
          <w:sz w:val="24"/>
        </w:rPr>
        <w:t xml:space="preserve">which can perform linkage analysis on NGS data or </w:t>
      </w:r>
      <w:r w:rsidR="00B043C8">
        <w:rPr>
          <w:rFonts w:ascii="Times New Roman" w:hAnsi="Times New Roman"/>
          <w:sz w:val="24"/>
        </w:rPr>
        <w:t xml:space="preserve">can generate </w:t>
      </w:r>
      <w:r w:rsidR="001A6644">
        <w:rPr>
          <w:rFonts w:ascii="Times New Roman" w:hAnsi="Times New Roman"/>
          <w:sz w:val="24"/>
        </w:rPr>
        <w:t>data</w:t>
      </w:r>
      <w:r w:rsidR="00B043C8">
        <w:rPr>
          <w:rFonts w:ascii="Times New Roman" w:hAnsi="Times New Roman"/>
          <w:sz w:val="24"/>
        </w:rPr>
        <w:t xml:space="preserve"> </w:t>
      </w:r>
      <w:r w:rsidR="00240D31">
        <w:rPr>
          <w:rFonts w:ascii="Times New Roman" w:hAnsi="Times New Roman"/>
          <w:sz w:val="24"/>
        </w:rPr>
        <w:t xml:space="preserve">compatible with many linkage analysis </w:t>
      </w:r>
      <w:r w:rsidR="005A57CE">
        <w:rPr>
          <w:rFonts w:ascii="Times New Roman" w:hAnsi="Times New Roman"/>
          <w:sz w:val="24"/>
        </w:rPr>
        <w:t>programs</w:t>
      </w:r>
      <w:r w:rsidR="00B043C8">
        <w:rPr>
          <w:rFonts w:ascii="Times New Roman" w:hAnsi="Times New Roman"/>
          <w:sz w:val="24"/>
        </w:rPr>
        <w:t>,</w:t>
      </w:r>
      <w:r w:rsidRPr="00B96F05">
        <w:rPr>
          <w:rFonts w:ascii="Times New Roman" w:hAnsi="Times New Roman"/>
          <w:sz w:val="24"/>
        </w:rPr>
        <w:t xml:space="preserve"> reviving </w:t>
      </w:r>
      <w:r w:rsidR="0058027D">
        <w:rPr>
          <w:rFonts w:ascii="Times New Roman" w:hAnsi="Times New Roman"/>
          <w:sz w:val="24"/>
        </w:rPr>
        <w:t>them</w:t>
      </w:r>
      <w:r w:rsidRPr="00B96F05">
        <w:rPr>
          <w:rFonts w:ascii="Times New Roman" w:hAnsi="Times New Roman"/>
          <w:sz w:val="24"/>
        </w:rPr>
        <w:t xml:space="preserve"> for use in NGS era.</w:t>
      </w:r>
    </w:p>
    <w:p w:rsidR="004E1BD4" w:rsidRPr="00BF6CD2" w:rsidRDefault="004E1BD4" w:rsidP="004E1BD4">
      <w:pPr>
        <w:tabs>
          <w:tab w:val="left" w:pos="6570"/>
        </w:tabs>
        <w:spacing w:line="480" w:lineRule="auto"/>
        <w:jc w:val="both"/>
        <w:rPr>
          <w:rFonts w:ascii="Times New Roman" w:hAnsi="Times New Roman"/>
          <w:b/>
          <w:sz w:val="28"/>
          <w:szCs w:val="16"/>
        </w:rPr>
      </w:pPr>
      <w:r>
        <w:rPr>
          <w:rFonts w:ascii="Times New Roman" w:hAnsi="Times New Roman"/>
          <w:b/>
          <w:sz w:val="28"/>
          <w:szCs w:val="16"/>
          <w:lang w:eastAsia="en-US"/>
        </w:rPr>
        <w:t>Keywords</w:t>
      </w:r>
    </w:p>
    <w:p w:rsidR="00C57DCF" w:rsidRPr="00C57DCF" w:rsidRDefault="009E501D" w:rsidP="000F54A7">
      <w:pPr>
        <w:tabs>
          <w:tab w:val="left" w:pos="7380"/>
          <w:tab w:val="left" w:pos="7920"/>
        </w:tabs>
        <w:spacing w:afterLines="280" w:line="480" w:lineRule="auto"/>
        <w:rPr>
          <w:rFonts w:ascii="Times New Roman" w:hAnsi="Times New Roman"/>
          <w:b/>
          <w:sz w:val="24"/>
        </w:rPr>
      </w:pPr>
      <w:r>
        <w:rPr>
          <w:rFonts w:ascii="Times New Roman" w:hAnsi="Times New Roman"/>
          <w:sz w:val="24"/>
        </w:rPr>
        <w:t>Parametric</w:t>
      </w:r>
      <w:r w:rsidR="004E1BD4">
        <w:rPr>
          <w:rFonts w:ascii="Times New Roman" w:hAnsi="Times New Roman"/>
          <w:sz w:val="24"/>
        </w:rPr>
        <w:t xml:space="preserve"> </w:t>
      </w:r>
      <w:r>
        <w:rPr>
          <w:rFonts w:ascii="Times New Roman" w:hAnsi="Times New Roman"/>
          <w:sz w:val="24"/>
        </w:rPr>
        <w:t>l</w:t>
      </w:r>
      <w:r w:rsidR="004E1BD4">
        <w:rPr>
          <w:rFonts w:ascii="Times New Roman" w:hAnsi="Times New Roman"/>
          <w:sz w:val="24"/>
        </w:rPr>
        <w:t>inkage analysis</w:t>
      </w:r>
      <w:r w:rsidR="006B45D1">
        <w:rPr>
          <w:rFonts w:ascii="Times New Roman" w:hAnsi="Times New Roman"/>
          <w:sz w:val="24"/>
        </w:rPr>
        <w:t xml:space="preserve">, </w:t>
      </w:r>
      <w:r w:rsidR="0049327B">
        <w:rPr>
          <w:rFonts w:ascii="Times New Roman" w:hAnsi="Times New Roman"/>
          <w:sz w:val="24"/>
        </w:rPr>
        <w:t xml:space="preserve">LOD scores, </w:t>
      </w:r>
      <w:proofErr w:type="spellStart"/>
      <w:r w:rsidR="0049327B">
        <w:rPr>
          <w:rFonts w:ascii="Times New Roman" w:hAnsi="Times New Roman"/>
          <w:sz w:val="24"/>
        </w:rPr>
        <w:t>Mendelian</w:t>
      </w:r>
      <w:proofErr w:type="spellEnd"/>
      <w:r w:rsidR="0049327B">
        <w:rPr>
          <w:rFonts w:ascii="Times New Roman" w:hAnsi="Times New Roman"/>
          <w:sz w:val="24"/>
        </w:rPr>
        <w:t xml:space="preserve"> diseases and traits, </w:t>
      </w:r>
      <w:r w:rsidR="006B45D1">
        <w:rPr>
          <w:rFonts w:ascii="Times New Roman" w:hAnsi="Times New Roman"/>
          <w:sz w:val="24"/>
        </w:rPr>
        <w:t xml:space="preserve">Next-generation </w:t>
      </w:r>
      <w:proofErr w:type="gramStart"/>
      <w:r w:rsidR="006B45D1">
        <w:rPr>
          <w:rFonts w:ascii="Times New Roman" w:hAnsi="Times New Roman"/>
          <w:sz w:val="24"/>
        </w:rPr>
        <w:t>sequence</w:t>
      </w:r>
      <w:proofErr w:type="gramEnd"/>
      <w:r w:rsidR="006B45D1">
        <w:rPr>
          <w:rFonts w:ascii="Times New Roman" w:hAnsi="Times New Roman"/>
          <w:sz w:val="24"/>
        </w:rPr>
        <w:t xml:space="preserve"> data, </w:t>
      </w:r>
      <w:r w:rsidR="0049327B">
        <w:rPr>
          <w:rFonts w:ascii="Times New Roman" w:hAnsi="Times New Roman"/>
          <w:sz w:val="24"/>
        </w:rPr>
        <w:t>Statistical</w:t>
      </w:r>
      <w:r w:rsidR="00D85847">
        <w:rPr>
          <w:rFonts w:ascii="Times New Roman" w:hAnsi="Times New Roman"/>
          <w:sz w:val="24"/>
        </w:rPr>
        <w:t xml:space="preserve"> method</w:t>
      </w:r>
      <w:r w:rsidR="00713B48">
        <w:rPr>
          <w:rFonts w:ascii="Times New Roman" w:hAnsi="Times New Roman"/>
          <w:sz w:val="24"/>
        </w:rPr>
        <w:t>.</w:t>
      </w:r>
      <w:r w:rsidR="009D7B10">
        <w:rPr>
          <w:rFonts w:ascii="Times New Roman" w:hAnsi="Times New Roman"/>
          <w:sz w:val="24"/>
        </w:rPr>
        <w:br w:type="page"/>
      </w:r>
      <w:r w:rsidR="00C57DCF" w:rsidRPr="00C57DCF">
        <w:rPr>
          <w:rFonts w:ascii="Times New Roman" w:hAnsi="Times New Roman"/>
          <w:b/>
          <w:sz w:val="24"/>
        </w:rPr>
        <w:lastRenderedPageBreak/>
        <w:t>Introduction</w:t>
      </w:r>
    </w:p>
    <w:p w:rsidR="007E05B7" w:rsidRPr="007E05B7" w:rsidRDefault="007E05B7" w:rsidP="000F54A7">
      <w:pPr>
        <w:spacing w:afterLines="280" w:line="480" w:lineRule="auto"/>
        <w:jc w:val="both"/>
        <w:rPr>
          <w:rFonts w:ascii="Times New Roman" w:hAnsi="Times New Roman"/>
          <w:sz w:val="24"/>
        </w:rPr>
      </w:pPr>
      <w:r w:rsidRPr="007E05B7">
        <w:rPr>
          <w:rFonts w:ascii="Times New Roman" w:hAnsi="Times New Roman"/>
          <w:sz w:val="24"/>
        </w:rPr>
        <w:t xml:space="preserve">The advent and advance of NGS in recent years has led to the identification of a large number of </w:t>
      </w:r>
      <w:proofErr w:type="spellStart"/>
      <w:r w:rsidRPr="007E05B7">
        <w:rPr>
          <w:rFonts w:ascii="Times New Roman" w:hAnsi="Times New Roman"/>
          <w:sz w:val="24"/>
        </w:rPr>
        <w:t>Mendelian</w:t>
      </w:r>
      <w:proofErr w:type="spellEnd"/>
      <w:r w:rsidRPr="007E05B7">
        <w:rPr>
          <w:rFonts w:ascii="Times New Roman" w:hAnsi="Times New Roman"/>
          <w:sz w:val="24"/>
        </w:rPr>
        <w:t xml:space="preserve"> disease genes. The typical approach to identifying </w:t>
      </w:r>
      <w:proofErr w:type="spellStart"/>
      <w:r w:rsidRPr="007E05B7">
        <w:rPr>
          <w:rFonts w:ascii="Times New Roman" w:hAnsi="Times New Roman"/>
          <w:sz w:val="24"/>
        </w:rPr>
        <w:t>Mendelian</w:t>
      </w:r>
      <w:proofErr w:type="spellEnd"/>
      <w:r w:rsidRPr="007E05B7">
        <w:rPr>
          <w:rFonts w:ascii="Times New Roman" w:hAnsi="Times New Roman"/>
          <w:sz w:val="24"/>
        </w:rPr>
        <w:t xml:space="preserve"> disease causal variants using either whole genome sequence (WGS) or </w:t>
      </w:r>
      <w:proofErr w:type="spellStart"/>
      <w:r w:rsidRPr="007E05B7">
        <w:rPr>
          <w:rFonts w:ascii="Times New Roman" w:hAnsi="Times New Roman"/>
          <w:sz w:val="24"/>
        </w:rPr>
        <w:t>exome</w:t>
      </w:r>
      <w:proofErr w:type="spellEnd"/>
      <w:r w:rsidRPr="007E05B7">
        <w:rPr>
          <w:rFonts w:ascii="Times New Roman" w:hAnsi="Times New Roman"/>
          <w:sz w:val="24"/>
        </w:rPr>
        <w:t xml:space="preserve"> sequence (WES) data is to filter variants in an affected individual or shared by affected family members, </w:t>
      </w:r>
      <w:r w:rsidR="00986A64">
        <w:rPr>
          <w:rFonts w:ascii="Times New Roman" w:hAnsi="Times New Roman"/>
          <w:sz w:val="24"/>
        </w:rPr>
        <w:t>excluding</w:t>
      </w:r>
      <w:r w:rsidR="00986A64" w:rsidRPr="007E05B7">
        <w:rPr>
          <w:rFonts w:ascii="Times New Roman" w:hAnsi="Times New Roman"/>
          <w:sz w:val="24"/>
        </w:rPr>
        <w:t xml:space="preserve"> </w:t>
      </w:r>
      <w:r w:rsidRPr="007E05B7">
        <w:rPr>
          <w:rFonts w:ascii="Times New Roman" w:hAnsi="Times New Roman"/>
          <w:sz w:val="24"/>
        </w:rPr>
        <w:t>those which are found at higher frequencies, e.g. &gt;0.</w:t>
      </w:r>
      <w:r w:rsidR="00B80CEE">
        <w:rPr>
          <w:rFonts w:ascii="Times New Roman" w:hAnsi="Times New Roman"/>
          <w:sz w:val="24"/>
        </w:rPr>
        <w:t>5</w:t>
      </w:r>
      <w:r w:rsidRPr="007E05B7">
        <w:rPr>
          <w:rFonts w:ascii="Times New Roman" w:hAnsi="Times New Roman"/>
          <w:sz w:val="24"/>
        </w:rPr>
        <w:t>% in variant databases. Sometimes unaffected family member(s) are also used in the filtering process. While filtering is straightforward and has been successful</w:t>
      </w:r>
      <w:r w:rsidR="00D206F6">
        <w:rPr>
          <w:rFonts w:ascii="Times New Roman" w:hAnsi="Times New Roman"/>
          <w:sz w:val="24"/>
        </w:rPr>
        <w:fldChar w:fldCharType="begin"/>
      </w:r>
      <w:r w:rsidR="00603867">
        <w:rPr>
          <w:rFonts w:ascii="Times New Roman" w:hAnsi="Times New Roman"/>
          <w:sz w:val="24"/>
        </w:rPr>
        <w:instrText xml:space="preserve"> ADDIN ZOTERO_ITEM CSL_CITATION {"citationID":"k7dFb4Rh","properties":{"formattedCitation":"{\\rtf \\super 1\\nosupersub{}}","plainCitation":"1"},"citationItems":[{"id":316,"uris":["http://zotero.org/users/1116201/items/38S6SN7B"],"uri":["http://zotero.org/users/1116201/items/38S6SN7B"],"itemData":{"id":316,"type":"article-journal","title":"Exome sequencing identifies the cause of a mendelian disorder","container-title":"Nature genetics","page":"30-35","volume":"42","issue":"1","source":"NCBI PubMed","abstract":"We demonstrate the first successful application of exome sequencing to discover the gene for a rare mendelian disorder of unknown cause, Miller syndrome (MIM%263750). For four affected individuals in three independent kindreds, we captured and sequenced coding regions to a mean coverage of 40x and sufficient depth to call variants at approximately 97% of each targeted exome. Filtering against public SNP databases and eight HapMap exomes for genes with two previously unknown variants in each of the four individuals identified a single candidate gene, DHODH, which encodes a key enzyme in the pyrimidine de novo biosynthesis pathway. Sanger sequencing confirmed the presence of DHODH mutations in three additional families with Miller syndrome. Exome sequencing of a small number of unrelated affected individuals is a powerful, efficient strategy for identifying the genes underlying rare mendelian disorders and will likely transform the genetic analysis of monogenic traits.","DOI":"10.1038/ng.499","ISSN":"1546-1718","note":"PMID: 19915526 \nPMCID: PMC2847889","journalAbbreviation":"Nat. Genet.","language":"eng","author":[{"family":"Ng","given":"Sarah B"},{"family":"Buckingham","given":"Kati J"},{"family":"Lee","given":"Choli"},{"family":"Bigham","given":"Abigail W"},{"family":"Tabor","given":"Holly K"},{"family":"Dent","given":"Karin M"},{"family":"Huff","given":"Chad D"},{"family":"Shannon","given":"Paul T"},{"family":"Jabs","given":"Ethylin Wang"},{"family":"Nickerson","given":"Deborah A"},{"family":"Shendure","given":"Jay"},{"family":"Bamshad","given":"Michael J"}],"issued":{"date-parts":[["2010",1]]},"PMID":"19915526","PMCID":"PMC2847889"}}],"schema":"https://github.com/citation-style-language/schema/raw/master/csl-citation.json"} </w:instrText>
      </w:r>
      <w:r w:rsidR="00D206F6">
        <w:rPr>
          <w:rFonts w:ascii="Times New Roman" w:hAnsi="Times New Roman"/>
          <w:sz w:val="24"/>
        </w:rPr>
        <w:fldChar w:fldCharType="separate"/>
      </w:r>
      <w:r w:rsidR="00B31847" w:rsidRPr="00B31847">
        <w:rPr>
          <w:rFonts w:ascii="Times New Roman" w:hAnsi="Times New Roman"/>
          <w:sz w:val="24"/>
          <w:szCs w:val="24"/>
          <w:vertAlign w:val="superscript"/>
        </w:rPr>
        <w:t>1</w:t>
      </w:r>
      <w:r w:rsidR="00D206F6">
        <w:rPr>
          <w:rFonts w:ascii="Times New Roman" w:hAnsi="Times New Roman"/>
          <w:sz w:val="24"/>
        </w:rPr>
        <w:fldChar w:fldCharType="end"/>
      </w:r>
      <w:r w:rsidRPr="007E05B7">
        <w:rPr>
          <w:rFonts w:ascii="Times New Roman" w:hAnsi="Times New Roman"/>
          <w:sz w:val="24"/>
        </w:rPr>
        <w:t>, such efforts rely on limited family information, e.g. mode of inheritance, sharing between a subset of family members and information from external resources on variant functional characterization</w:t>
      </w:r>
      <w:r w:rsidR="005A57CE">
        <w:rPr>
          <w:rFonts w:ascii="Times New Roman" w:hAnsi="Times New Roman"/>
          <w:sz w:val="24"/>
        </w:rPr>
        <w:t>s</w:t>
      </w:r>
      <w:r w:rsidRPr="007E05B7">
        <w:rPr>
          <w:rFonts w:ascii="Times New Roman" w:hAnsi="Times New Roman"/>
          <w:sz w:val="24"/>
        </w:rPr>
        <w:t xml:space="preserve"> and frequencies. On the other hand, linkage analysis, which incorporates information on mode of inheritance, </w:t>
      </w:r>
      <w:proofErr w:type="spellStart"/>
      <w:r w:rsidRPr="007E05B7">
        <w:rPr>
          <w:rFonts w:ascii="Times New Roman" w:hAnsi="Times New Roman"/>
          <w:sz w:val="24"/>
        </w:rPr>
        <w:t>penetrance</w:t>
      </w:r>
      <w:proofErr w:type="spellEnd"/>
      <w:r w:rsidRPr="007E05B7">
        <w:rPr>
          <w:rFonts w:ascii="Times New Roman" w:hAnsi="Times New Roman"/>
          <w:sz w:val="24"/>
        </w:rPr>
        <w:t xml:space="preserve">, allele frequencies and genetic map information, remains a powerful tool to </w:t>
      </w:r>
      <w:r w:rsidR="009D55D0">
        <w:rPr>
          <w:rFonts w:ascii="Times New Roman" w:hAnsi="Times New Roman"/>
          <w:sz w:val="24"/>
        </w:rPr>
        <w:t xml:space="preserve">localize </w:t>
      </w:r>
      <w:proofErr w:type="spellStart"/>
      <w:r w:rsidRPr="007E05B7">
        <w:rPr>
          <w:rFonts w:ascii="Times New Roman" w:hAnsi="Times New Roman"/>
          <w:sz w:val="24"/>
        </w:rPr>
        <w:t>Mendelian</w:t>
      </w:r>
      <w:proofErr w:type="spellEnd"/>
      <w:r w:rsidRPr="007E05B7">
        <w:rPr>
          <w:rFonts w:ascii="Times New Roman" w:hAnsi="Times New Roman"/>
          <w:sz w:val="24"/>
        </w:rPr>
        <w:t xml:space="preserve"> disease loci. As a result, combined SNP array based linkage analysis and sequence based filterin</w:t>
      </w:r>
      <w:r w:rsidR="00B97214">
        <w:rPr>
          <w:rFonts w:ascii="Times New Roman" w:hAnsi="Times New Roman"/>
          <w:sz w:val="24"/>
        </w:rPr>
        <w:t>g method is becoming popular</w:t>
      </w:r>
      <w:r w:rsidR="00D206F6">
        <w:rPr>
          <w:rFonts w:ascii="Times New Roman" w:hAnsi="Times New Roman"/>
          <w:sz w:val="24"/>
        </w:rPr>
        <w:fldChar w:fldCharType="begin"/>
      </w:r>
      <w:r w:rsidR="00B97214">
        <w:rPr>
          <w:rFonts w:ascii="Times New Roman" w:hAnsi="Times New Roman"/>
          <w:sz w:val="24"/>
        </w:rPr>
        <w:instrText xml:space="preserve"> ADDIN ZOTERO_ITEM CSL_CITATION {"citationID":"O2rWApLU","properties":{"formattedCitation":"{\\rtf \\super 2\\nosupersub{}}","plainCitation":"2"},"citationItems":[{"id":350,"uris":["http://zotero.org/users/1116201/items/99HNAKKA"],"uri":["http://zotero.org/users/1116201/items/99HNAKKA"],"itemData":{"id":350,"type":"article-journal","title":"Mutations in KARS, Encoding Lysyl-tRNA Synthetase, Cause Autosomal-Recessive Nonsyndromic Hearing Impairment DFNB89","container-title":"American Journal of Human Genetics","page":"132-140","volume":"93","issue":"1","source":"PubMed Central","abstract":"Previously, DFNB89, a locus associated with autosomal-recessive nonsyndromic hearing impairment (ARNSHI), was mapped to chromosomal region 16q21–q23.2 in three unrelated, consanguineous Pakistani families. Through whole-exome sequencing of a hearing-impaired individual from each family, missense mutations were identified at highly conserved residues of lysyl-tRNA synthetase (KARS): the c.1129G&gt;A (p.Asp377Asn) variant was found in one family, and the c.517T&gt;C (p.Tyr173His) variant was found in the other two families. Both variants were predicted to be damaging by multiple bioinformatics tools. The two variants both segregated with the nonsyndromic-hearing-impairment phenotype within the three families, and neither mutation was identified in ethnically matched controls or within variant databases. Individuals homozygous for KARS mutations had symmetric, severe hearing impairment across all frequencies but did not show evidence of auditory or limb neuropathy. It has been demonstrated that KARS is expressed in hair cells of zebrafish, chickens, and mice. Moreover, KARS has strong localization to the spiral ligament region of the cochlea, as well as to Deiters’ cells, the sulcus epithelium, the basilar membrane, and the surface of the spiral limbus. It is hypothesized that KARS variants affect aminoacylation in inner-ear cells by interfering with binding activity to tRNA or p38 and with tetramer formation. The identification of rare KARS variants in ARNSHI-affected families defines a gene that is associated with ARNSHI.","DOI":"10.1016/j.ajhg.2013.05.018","ISSN":"0002-9297","note":"PMID: 23768514\nPMCID: PMC3710764","journalAbbreviation":"Am J Hum Genet","author":[{"family":"Santos-Cortez","given":"Regie Lyn P."},{"family":"Lee","given":"Kwanghyuk"},{"family":"Azeem","given":"Zahid"},{"family":"Antonellis","given":"Patrick J."},{"family":"Pollock","given":"Lana M."},{"family":"Khan","given":"Saadullah"},{"family":"Irfanullah","given":""},{"family":"Andrade-Elizondo","given":"Paula B."},{"family":"Chiu","given":"Ilene"},{"family":"Adams","given":"Mark D."},{"family":"Basit","given":"Sulman"},{"family":"Smith","given":"Joshua D."},{"family":"Nickerson","given":"Deborah A."},{"family":"McDermott","given":"Brian M."},{"family":"Ahmad","given":"Wasim"},{"family":"Leal","given":"Suzanne M."}],"issued":{"date-parts":[["2013",7,11]]},"accessed":{"date-parts":[["2014",4,22]]},"PMID":"23768514","PMCID":"PMC3710764"}}],"schema":"https://github.com/citation-style-language/schema/raw/master/csl-citation.json"} </w:instrText>
      </w:r>
      <w:r w:rsidR="00D206F6">
        <w:rPr>
          <w:rFonts w:ascii="Times New Roman" w:hAnsi="Times New Roman"/>
          <w:sz w:val="24"/>
        </w:rPr>
        <w:fldChar w:fldCharType="separate"/>
      </w:r>
      <w:r w:rsidR="00B97214" w:rsidRPr="00B97214">
        <w:rPr>
          <w:rFonts w:ascii="Times New Roman" w:hAnsi="Times New Roman"/>
          <w:sz w:val="24"/>
          <w:szCs w:val="24"/>
          <w:vertAlign w:val="superscript"/>
        </w:rPr>
        <w:t>2</w:t>
      </w:r>
      <w:r w:rsidR="00D206F6">
        <w:rPr>
          <w:rFonts w:ascii="Times New Roman" w:hAnsi="Times New Roman"/>
          <w:sz w:val="24"/>
        </w:rPr>
        <w:fldChar w:fldCharType="end"/>
      </w:r>
      <w:r w:rsidR="00B97214">
        <w:rPr>
          <w:rFonts w:ascii="Times New Roman" w:hAnsi="Times New Roman"/>
          <w:sz w:val="24"/>
        </w:rPr>
        <w:t xml:space="preserve">. </w:t>
      </w:r>
      <w:r w:rsidR="00C47D32">
        <w:rPr>
          <w:rFonts w:ascii="Times New Roman" w:hAnsi="Times New Roman"/>
          <w:sz w:val="24"/>
        </w:rPr>
        <w:t xml:space="preserve">There is also a great interest to directly perform linkage analysis on rare variants obtained from NGS data.  </w:t>
      </w:r>
      <w:r w:rsidRPr="007E05B7">
        <w:rPr>
          <w:rFonts w:ascii="Times New Roman" w:hAnsi="Times New Roman"/>
          <w:sz w:val="24"/>
        </w:rPr>
        <w:t xml:space="preserve">Although it has been shown that analyzing </w:t>
      </w:r>
      <w:r w:rsidR="00B80CEE">
        <w:rPr>
          <w:rFonts w:ascii="Times New Roman" w:hAnsi="Times New Roman"/>
          <w:sz w:val="24"/>
        </w:rPr>
        <w:t xml:space="preserve">rare </w:t>
      </w:r>
      <w:r w:rsidR="003850BB">
        <w:rPr>
          <w:rFonts w:ascii="Times New Roman" w:hAnsi="Times New Roman"/>
          <w:sz w:val="24"/>
        </w:rPr>
        <w:t>single nucleotide variants (</w:t>
      </w:r>
      <w:r w:rsidRPr="007E05B7">
        <w:rPr>
          <w:rFonts w:ascii="Times New Roman" w:hAnsi="Times New Roman"/>
          <w:sz w:val="24"/>
        </w:rPr>
        <w:t>SNVs</w:t>
      </w:r>
      <w:r w:rsidR="003850BB">
        <w:rPr>
          <w:rFonts w:ascii="Times New Roman" w:hAnsi="Times New Roman"/>
          <w:sz w:val="24"/>
        </w:rPr>
        <w:t>)</w:t>
      </w:r>
      <w:r w:rsidR="00B80CEE">
        <w:rPr>
          <w:rFonts w:ascii="Times New Roman" w:hAnsi="Times New Roman"/>
          <w:sz w:val="24"/>
        </w:rPr>
        <w:t>, usually designated as having a minor allele frequency (MAF) &lt;0.5% or 1%,</w:t>
      </w:r>
      <w:r w:rsidRPr="007E05B7">
        <w:rPr>
          <w:rFonts w:ascii="Times New Roman" w:hAnsi="Times New Roman"/>
          <w:sz w:val="24"/>
        </w:rPr>
        <w:t xml:space="preserve"> from </w:t>
      </w:r>
      <w:r w:rsidR="00C47D32">
        <w:rPr>
          <w:rFonts w:ascii="Times New Roman" w:hAnsi="Times New Roman"/>
          <w:sz w:val="24"/>
        </w:rPr>
        <w:t>NGS</w:t>
      </w:r>
      <w:r w:rsidRPr="007E05B7">
        <w:rPr>
          <w:rFonts w:ascii="Times New Roman" w:hAnsi="Times New Roman"/>
          <w:sz w:val="24"/>
        </w:rPr>
        <w:t xml:space="preserve"> data provides acceptable linkage results, due to low </w:t>
      </w:r>
      <w:proofErr w:type="spellStart"/>
      <w:r w:rsidRPr="007E05B7">
        <w:rPr>
          <w:rFonts w:ascii="Times New Roman" w:hAnsi="Times New Roman"/>
          <w:sz w:val="24"/>
        </w:rPr>
        <w:t>heterozygosity</w:t>
      </w:r>
      <w:proofErr w:type="spellEnd"/>
      <w:r w:rsidRPr="007E05B7">
        <w:rPr>
          <w:rFonts w:ascii="Times New Roman" w:hAnsi="Times New Roman"/>
          <w:sz w:val="24"/>
        </w:rPr>
        <w:t xml:space="preserve"> of SNV</w:t>
      </w:r>
      <w:r>
        <w:rPr>
          <w:rFonts w:ascii="Times New Roman" w:hAnsi="Times New Roman"/>
          <w:sz w:val="24"/>
        </w:rPr>
        <w:t>s</w:t>
      </w:r>
      <w:r w:rsidR="00E667A5">
        <w:rPr>
          <w:rFonts w:ascii="Times New Roman" w:hAnsi="Times New Roman"/>
          <w:sz w:val="24"/>
        </w:rPr>
        <w:t xml:space="preserve"> and allelic heterogeneity</w:t>
      </w:r>
      <w:r>
        <w:rPr>
          <w:rFonts w:ascii="Times New Roman" w:hAnsi="Times New Roman"/>
          <w:sz w:val="24"/>
        </w:rPr>
        <w:t xml:space="preserve"> th</w:t>
      </w:r>
      <w:r w:rsidR="009D55D0">
        <w:rPr>
          <w:rFonts w:ascii="Times New Roman" w:hAnsi="Times New Roman"/>
          <w:sz w:val="24"/>
        </w:rPr>
        <w:t xml:space="preserve">is approach can be </w:t>
      </w:r>
      <w:r>
        <w:rPr>
          <w:rFonts w:ascii="Times New Roman" w:hAnsi="Times New Roman"/>
          <w:sz w:val="24"/>
        </w:rPr>
        <w:t>less power</w:t>
      </w:r>
      <w:r w:rsidR="009D55D0">
        <w:rPr>
          <w:rFonts w:ascii="Times New Roman" w:hAnsi="Times New Roman"/>
          <w:sz w:val="24"/>
        </w:rPr>
        <w:t>ful</w:t>
      </w:r>
      <w:r>
        <w:rPr>
          <w:rFonts w:ascii="Times New Roman" w:hAnsi="Times New Roman"/>
          <w:sz w:val="24"/>
        </w:rPr>
        <w:t xml:space="preserve"> than </w:t>
      </w:r>
      <w:r w:rsidRPr="007E05B7">
        <w:rPr>
          <w:rFonts w:ascii="Times New Roman" w:hAnsi="Times New Roman"/>
          <w:sz w:val="24"/>
        </w:rPr>
        <w:t>analysis of SNPs from genotyping</w:t>
      </w:r>
      <w:r w:rsidR="00B97214">
        <w:rPr>
          <w:rFonts w:ascii="Times New Roman" w:hAnsi="Times New Roman"/>
          <w:sz w:val="24"/>
        </w:rPr>
        <w:t xml:space="preserve"> arrays</w:t>
      </w:r>
      <w:r w:rsidR="00D206F6">
        <w:rPr>
          <w:rFonts w:ascii="Times New Roman" w:hAnsi="Times New Roman"/>
          <w:sz w:val="24"/>
        </w:rPr>
        <w:fldChar w:fldCharType="begin"/>
      </w:r>
      <w:r w:rsidR="00B97214">
        <w:rPr>
          <w:rFonts w:ascii="Times New Roman" w:hAnsi="Times New Roman"/>
          <w:sz w:val="24"/>
        </w:rPr>
        <w:instrText xml:space="preserve"> ADDIN ZOTERO_ITEM CSL_CITATION {"citationID":"G0cwyclX","properties":{"formattedCitation":"{\\rtf \\super 3\\nosupersub{}}","plainCitation":"3"},"citationItems":[{"id":318,"uris":["http://zotero.org/users/1116201/items/CQZFP5XU"],"uri":["http://zotero.org/users/1116201/items/CQZFP5XU"],"itemData":{"id":318,"type":"article-journal","title":"Reducing the exome search space for Mendelian diseases using genetic linkage analysis of exome genotypes","container-title":"Genome Biology","page":"R85","volume":"12","issue":"9","source":"genomebiology.com","abstract":"Many exome sequencing studies of Mendelian disorders fail to optimally exploit family information. Classical genetic linkage analysis is an effective method for eliminating a large fraction of the candidate causal variants discovered, even in small families that lack a unique linkage peak. We demonstrate that accurate genetic linkage mapping can be performed using SNP genotypes extracted from exome data, removing the need for separate array-based genotyping. We provide software to facilitate such analyses.\nPMID: 21917141","DOI":"10.1186/gb-2011-12-9-r85","ISSN":"1465-6906","note":"PMID: 21917141","language":"en","author":[{"family":"Smith","given":"Katherine R."},{"family":"Bromhead","given":"Catherine J."},{"family":"Hildebrand","given":"Michael S."},{"family":"Shearer","given":"A. Eliot"},{"family":"Lockhart","given":"Paul J."},{"family":"Najmabadi","given":"Hossein"},{"family":"Leventer","given":"Richard J."},{"family":"McGillivray","given":"George"},{"family":"Amor","given":"David J."},{"family":"Smith","given":"Richard J."},{"family":"Bahlo","given":"Melanie"}],"issued":{"date-parts":[["2011",9,14]]},"accessed":{"date-parts":[["2014",3,17]]},"PMID":"21917141"}}],"schema":"https://github.com/citation-style-language/schema/raw/master/csl-citation.json"} </w:instrText>
      </w:r>
      <w:r w:rsidR="00D206F6">
        <w:rPr>
          <w:rFonts w:ascii="Times New Roman" w:hAnsi="Times New Roman"/>
          <w:sz w:val="24"/>
        </w:rPr>
        <w:fldChar w:fldCharType="separate"/>
      </w:r>
      <w:r w:rsidR="00B97214" w:rsidRPr="00B97214">
        <w:rPr>
          <w:rFonts w:ascii="Times New Roman" w:hAnsi="Times New Roman"/>
          <w:sz w:val="24"/>
          <w:szCs w:val="24"/>
          <w:vertAlign w:val="superscript"/>
        </w:rPr>
        <w:t>3</w:t>
      </w:r>
      <w:r w:rsidR="00D206F6">
        <w:rPr>
          <w:rFonts w:ascii="Times New Roman" w:hAnsi="Times New Roman"/>
          <w:sz w:val="24"/>
        </w:rPr>
        <w:fldChar w:fldCharType="end"/>
      </w:r>
      <w:r w:rsidRPr="007E05B7">
        <w:rPr>
          <w:rFonts w:ascii="Times New Roman" w:hAnsi="Times New Roman"/>
          <w:sz w:val="24"/>
        </w:rPr>
        <w:t>.</w:t>
      </w:r>
    </w:p>
    <w:p w:rsidR="000758AF" w:rsidRDefault="0026429E" w:rsidP="000F54A7">
      <w:pPr>
        <w:spacing w:afterLines="280" w:line="480" w:lineRule="auto"/>
        <w:jc w:val="both"/>
        <w:rPr>
          <w:rFonts w:ascii="Times New Roman" w:hAnsi="Times New Roman"/>
          <w:sz w:val="24"/>
        </w:rPr>
      </w:pPr>
      <w:r>
        <w:rPr>
          <w:rFonts w:ascii="Times New Roman" w:hAnsi="Times New Roman"/>
          <w:sz w:val="24"/>
        </w:rPr>
        <w:t xml:space="preserve">Here we describe </w:t>
      </w:r>
      <w:r w:rsidR="005A57CE">
        <w:rPr>
          <w:rFonts w:ascii="Times New Roman" w:hAnsi="Times New Roman"/>
          <w:sz w:val="24"/>
        </w:rPr>
        <w:t>the</w:t>
      </w:r>
      <w:r>
        <w:rPr>
          <w:rFonts w:ascii="Times New Roman" w:hAnsi="Times New Roman"/>
          <w:sz w:val="24"/>
        </w:rPr>
        <w:t xml:space="preserve"> </w:t>
      </w:r>
      <w:r w:rsidR="007E05B7" w:rsidRPr="007E05B7">
        <w:rPr>
          <w:rFonts w:ascii="Times New Roman" w:hAnsi="Times New Roman"/>
          <w:sz w:val="24"/>
        </w:rPr>
        <w:t xml:space="preserve">collapsed </w:t>
      </w:r>
      <w:proofErr w:type="spellStart"/>
      <w:r w:rsidR="007E05B7" w:rsidRPr="007E05B7">
        <w:rPr>
          <w:rFonts w:ascii="Times New Roman" w:hAnsi="Times New Roman"/>
          <w:sz w:val="24"/>
        </w:rPr>
        <w:t>haplotype</w:t>
      </w:r>
      <w:proofErr w:type="spellEnd"/>
      <w:r w:rsidR="007E05B7" w:rsidRPr="007E05B7">
        <w:rPr>
          <w:rFonts w:ascii="Times New Roman" w:hAnsi="Times New Roman"/>
          <w:sz w:val="24"/>
        </w:rPr>
        <w:t xml:space="preserve"> pattern (CHP) method </w:t>
      </w:r>
      <w:r w:rsidR="00C45340">
        <w:rPr>
          <w:rFonts w:ascii="Times New Roman" w:hAnsi="Times New Roman"/>
          <w:sz w:val="24"/>
        </w:rPr>
        <w:t>which</w:t>
      </w:r>
      <w:r w:rsidR="00E57E62">
        <w:rPr>
          <w:rFonts w:ascii="Times New Roman" w:hAnsi="Times New Roman"/>
          <w:sz w:val="24"/>
        </w:rPr>
        <w:t xml:space="preserve"> </w:t>
      </w:r>
      <w:r w:rsidR="00914ED3">
        <w:rPr>
          <w:rFonts w:ascii="Times New Roman" w:hAnsi="Times New Roman"/>
          <w:sz w:val="24"/>
        </w:rPr>
        <w:t xml:space="preserve">is motivated by rare variant association methods </w:t>
      </w:r>
      <w:r w:rsidR="002445A7">
        <w:rPr>
          <w:rFonts w:ascii="Times New Roman" w:hAnsi="Times New Roman"/>
          <w:sz w:val="24"/>
        </w:rPr>
        <w:t xml:space="preserve">which analyze multiple rare variants within a region, which is often a gene.  The CHP method </w:t>
      </w:r>
      <w:r w:rsidR="00E57E62">
        <w:rPr>
          <w:rFonts w:ascii="Times New Roman" w:hAnsi="Times New Roman"/>
          <w:sz w:val="24"/>
        </w:rPr>
        <w:t xml:space="preserve">was designed to analyze </w:t>
      </w:r>
      <w:r w:rsidR="00B80CEE">
        <w:rPr>
          <w:rFonts w:ascii="Times New Roman" w:hAnsi="Times New Roman"/>
          <w:sz w:val="24"/>
        </w:rPr>
        <w:t xml:space="preserve">rare variants by </w:t>
      </w:r>
      <w:r w:rsidR="007E05B7" w:rsidRPr="007E05B7">
        <w:rPr>
          <w:rFonts w:ascii="Times New Roman" w:hAnsi="Times New Roman"/>
          <w:sz w:val="24"/>
        </w:rPr>
        <w:t>c</w:t>
      </w:r>
      <w:r w:rsidR="00B80CEE">
        <w:rPr>
          <w:rFonts w:ascii="Times New Roman" w:hAnsi="Times New Roman"/>
          <w:sz w:val="24"/>
        </w:rPr>
        <w:t>onstructing</w:t>
      </w:r>
      <w:r w:rsidR="007E05B7" w:rsidRPr="007E05B7">
        <w:rPr>
          <w:rFonts w:ascii="Times New Roman" w:hAnsi="Times New Roman"/>
          <w:sz w:val="24"/>
        </w:rPr>
        <w:t xml:space="preserve"> markers that </w:t>
      </w:r>
      <w:r w:rsidR="002E2BB2">
        <w:rPr>
          <w:rFonts w:ascii="Times New Roman" w:hAnsi="Times New Roman"/>
          <w:sz w:val="24"/>
        </w:rPr>
        <w:lastRenderedPageBreak/>
        <w:t xml:space="preserve">have a higher </w:t>
      </w:r>
      <w:proofErr w:type="spellStart"/>
      <w:r w:rsidR="002E2BB2">
        <w:rPr>
          <w:rFonts w:ascii="Times New Roman" w:hAnsi="Times New Roman"/>
          <w:sz w:val="24"/>
        </w:rPr>
        <w:t>heterozygosity</w:t>
      </w:r>
      <w:proofErr w:type="spellEnd"/>
      <w:r w:rsidR="002E2BB2">
        <w:rPr>
          <w:rFonts w:ascii="Times New Roman" w:hAnsi="Times New Roman"/>
          <w:sz w:val="24"/>
        </w:rPr>
        <w:t xml:space="preserve"> </w:t>
      </w:r>
      <w:r w:rsidR="007E05B7" w:rsidRPr="007E05B7">
        <w:rPr>
          <w:rFonts w:ascii="Times New Roman" w:hAnsi="Times New Roman"/>
          <w:sz w:val="24"/>
        </w:rPr>
        <w:t xml:space="preserve">and </w:t>
      </w:r>
      <w:r w:rsidR="00C45340">
        <w:rPr>
          <w:rFonts w:ascii="Times New Roman" w:hAnsi="Times New Roman"/>
          <w:sz w:val="24"/>
        </w:rPr>
        <w:t xml:space="preserve">are </w:t>
      </w:r>
      <w:r w:rsidR="002E2BB2">
        <w:rPr>
          <w:rFonts w:ascii="Times New Roman" w:hAnsi="Times New Roman"/>
          <w:sz w:val="24"/>
        </w:rPr>
        <w:t xml:space="preserve">more </w:t>
      </w:r>
      <w:r w:rsidR="007E05B7" w:rsidRPr="007E05B7">
        <w:rPr>
          <w:rFonts w:ascii="Times New Roman" w:hAnsi="Times New Roman"/>
          <w:sz w:val="24"/>
        </w:rPr>
        <w:t xml:space="preserve">informative for linkage analysis than individual </w:t>
      </w:r>
      <w:r w:rsidR="00A458DF">
        <w:rPr>
          <w:rFonts w:ascii="Times New Roman" w:hAnsi="Times New Roman"/>
          <w:sz w:val="24"/>
        </w:rPr>
        <w:t xml:space="preserve">rare </w:t>
      </w:r>
      <w:r w:rsidR="007E05B7" w:rsidRPr="007E05B7">
        <w:rPr>
          <w:rFonts w:ascii="Times New Roman" w:hAnsi="Times New Roman"/>
          <w:sz w:val="24"/>
        </w:rPr>
        <w:t>SNVs. Unlike when SNPs are analyzed</w:t>
      </w:r>
      <w:r w:rsidR="005A57CE">
        <w:rPr>
          <w:rFonts w:ascii="Times New Roman" w:hAnsi="Times New Roman"/>
          <w:sz w:val="24"/>
        </w:rPr>
        <w:t>,</w:t>
      </w:r>
      <w:r w:rsidR="007E05B7" w:rsidRPr="007E05B7">
        <w:rPr>
          <w:rFonts w:ascii="Times New Roman" w:hAnsi="Times New Roman"/>
          <w:sz w:val="24"/>
        </w:rPr>
        <w:t xml:space="preserve"> the CHP method does not require</w:t>
      </w:r>
      <w:r w:rsidR="00460239">
        <w:rPr>
          <w:rFonts w:ascii="Times New Roman" w:hAnsi="Times New Roman"/>
          <w:sz w:val="24"/>
        </w:rPr>
        <w:t xml:space="preserve"> linkage disequilibrium (</w:t>
      </w:r>
      <w:r w:rsidR="007E05B7" w:rsidRPr="007E05B7">
        <w:rPr>
          <w:rFonts w:ascii="Times New Roman" w:hAnsi="Times New Roman"/>
          <w:sz w:val="24"/>
        </w:rPr>
        <w:t>LD</w:t>
      </w:r>
      <w:r w:rsidR="00460239">
        <w:rPr>
          <w:rFonts w:ascii="Times New Roman" w:hAnsi="Times New Roman"/>
          <w:sz w:val="24"/>
        </w:rPr>
        <w:t>)</w:t>
      </w:r>
      <w:r w:rsidR="007E05B7" w:rsidRPr="007E05B7">
        <w:rPr>
          <w:rFonts w:ascii="Times New Roman" w:hAnsi="Times New Roman"/>
          <w:sz w:val="24"/>
        </w:rPr>
        <w:t xml:space="preserve"> pruning</w:t>
      </w:r>
      <w:r w:rsidR="004C7670">
        <w:rPr>
          <w:rFonts w:ascii="Times New Roman" w:hAnsi="Times New Roman"/>
          <w:sz w:val="24"/>
        </w:rPr>
        <w:t xml:space="preserve"> to avoid spurious associations</w:t>
      </w:r>
      <w:r w:rsidR="00D206F6">
        <w:rPr>
          <w:rFonts w:ascii="Times New Roman" w:hAnsi="Times New Roman"/>
          <w:sz w:val="24"/>
        </w:rPr>
        <w:fldChar w:fldCharType="begin"/>
      </w:r>
      <w:r w:rsidR="008D59E6">
        <w:rPr>
          <w:rFonts w:ascii="Times New Roman" w:hAnsi="Times New Roman"/>
          <w:sz w:val="24"/>
        </w:rPr>
        <w:instrText xml:space="preserve"> ADDIN ZOTERO_ITEM CSL_CITATION {"citationID":"aojKNHBU","properties":{"formattedCitation":"{\\rtf \\super 4\\nosupersub{}}","plainCitation":"4"},"citationItems":[{"id":367,"uris":["http://zotero.org/users/1116201/items/W8IBDQ7V"],"uri":["http://zotero.org/users/1116201/items/W8IBDQ7V"],"itemData":{"id":367,"type":"article-journal","title":"Ignoring linkage disequilibrium among tightly linked markers induces false-positive evidence of linkage for affected sib pair analysis","container-title":"American Journal of Human Genetics","page":"1106-1112","volume":"75","issue":"6","source":"NCBI PubMed","abstract":"Most multipoint linkage programs assume linkage equilibrium among the markers being studied. The assumption is appropriate for the study of sparsely spaced markers with intermarker distances exceeding a few centimorgans, because linkage equilibrium is expected over these intervals for almost all populations. However, with recent advancements in high-throughput genotyping technology, much denser markers are available, and linkage disequilibrium (LD) may exist among the markers. Applying linkage analyses that assume linkage equilibrium to dense markers may lead to bias. Here, we demonstrated that, when some or all of the parental genotypes are missing, assuming linkage equilibrium among tightly linked markers where strong LD exists can cause apparent oversharing of multipoint identity by descent (IBD) between sib pairs and false-positive evidence for multipoint model-free linkage analysis of affected sib pair data. LD can also mimic linkage between a disease locus and multiple tightly linked markers, thus causing false-positive evidence of linkage using parametric models, particularly when heterogeneity LOD score approaches are applied. Bias can be eliminated by inclusion of parental genotype data and can be reduced when additional unaffected siblings are included in the analysis.","DOI":"10.1086/426000","ISSN":"0002-9297","note":"PMID: 15492927 \nPMCID: PMC1182145","journalAbbreviation":"Am. J. Hum. Genet.","language":"eng","author":[{"family":"Huang","given":"Qiqing"},{"family":"Shete","given":"Sanjay"},{"family":"Amos","given":"Christopher I."}],"issued":{"date-parts":[["2004",12]]},"PMID":"15492927","PMCID":"PMC1182145"}}],"schema":"https://github.com/citation-style-language/schema/raw/master/csl-citation.json"} </w:instrText>
      </w:r>
      <w:r w:rsidR="00D206F6">
        <w:rPr>
          <w:rFonts w:ascii="Times New Roman" w:hAnsi="Times New Roman"/>
          <w:sz w:val="24"/>
        </w:rPr>
        <w:fldChar w:fldCharType="separate"/>
      </w:r>
      <w:r w:rsidR="008D59E6" w:rsidRPr="008D59E6">
        <w:rPr>
          <w:rFonts w:ascii="Times New Roman" w:hAnsi="Times New Roman"/>
          <w:sz w:val="24"/>
          <w:szCs w:val="24"/>
          <w:vertAlign w:val="superscript"/>
        </w:rPr>
        <w:t>4</w:t>
      </w:r>
      <w:r w:rsidR="00D206F6">
        <w:rPr>
          <w:rFonts w:ascii="Times New Roman" w:hAnsi="Times New Roman"/>
          <w:sz w:val="24"/>
        </w:rPr>
        <w:fldChar w:fldCharType="end"/>
      </w:r>
      <w:r w:rsidR="00460239">
        <w:rPr>
          <w:rFonts w:ascii="Times New Roman" w:hAnsi="Times New Roman"/>
          <w:sz w:val="24"/>
        </w:rPr>
        <w:t xml:space="preserve">. </w:t>
      </w:r>
      <w:r w:rsidR="009D55D0">
        <w:rPr>
          <w:rFonts w:ascii="Times New Roman" w:hAnsi="Times New Roman"/>
          <w:sz w:val="24"/>
        </w:rPr>
        <w:t xml:space="preserve">The CHP method </w:t>
      </w:r>
      <w:r w:rsidR="007E05B7" w:rsidRPr="007E05B7">
        <w:rPr>
          <w:rFonts w:ascii="Times New Roman" w:hAnsi="Times New Roman"/>
          <w:sz w:val="24"/>
        </w:rPr>
        <w:t xml:space="preserve">is particularly powerful in the presents of intra- (e.g. compound </w:t>
      </w:r>
      <w:proofErr w:type="spellStart"/>
      <w:r w:rsidR="007E05B7" w:rsidRPr="007E05B7">
        <w:rPr>
          <w:rFonts w:ascii="Times New Roman" w:hAnsi="Times New Roman"/>
          <w:sz w:val="24"/>
        </w:rPr>
        <w:t>heterozygotes</w:t>
      </w:r>
      <w:proofErr w:type="spellEnd"/>
      <w:r w:rsidR="007E05B7" w:rsidRPr="007E05B7">
        <w:rPr>
          <w:rFonts w:ascii="Times New Roman" w:hAnsi="Times New Roman"/>
          <w:sz w:val="24"/>
        </w:rPr>
        <w:t>) and inter-family allelic heterogeneity</w:t>
      </w:r>
      <w:r w:rsidR="00573566">
        <w:rPr>
          <w:rFonts w:ascii="Times New Roman" w:hAnsi="Times New Roman"/>
          <w:sz w:val="24"/>
        </w:rPr>
        <w:t xml:space="preserve">, a phenomenon commonly observed for </w:t>
      </w:r>
      <w:proofErr w:type="spellStart"/>
      <w:r w:rsidR="00573566">
        <w:rPr>
          <w:rFonts w:ascii="Times New Roman" w:hAnsi="Times New Roman"/>
          <w:sz w:val="24"/>
        </w:rPr>
        <w:t>Mendelian</w:t>
      </w:r>
      <w:proofErr w:type="spellEnd"/>
      <w:r w:rsidR="00573566">
        <w:rPr>
          <w:rFonts w:ascii="Times New Roman" w:hAnsi="Times New Roman"/>
          <w:sz w:val="24"/>
        </w:rPr>
        <w:t xml:space="preserve"> diseases</w:t>
      </w:r>
      <w:r w:rsidR="007E05B7" w:rsidRPr="007E05B7">
        <w:rPr>
          <w:rFonts w:ascii="Times New Roman" w:hAnsi="Times New Roman"/>
          <w:sz w:val="24"/>
        </w:rPr>
        <w:t xml:space="preserve">. </w:t>
      </w:r>
      <w:r w:rsidR="005650F3">
        <w:rPr>
          <w:rFonts w:ascii="Times New Roman" w:hAnsi="Times New Roman"/>
          <w:sz w:val="24"/>
        </w:rPr>
        <w:t xml:space="preserve">When causal variants are missing from samples, </w:t>
      </w:r>
      <w:r w:rsidR="002E2BB2">
        <w:rPr>
          <w:rFonts w:ascii="Times New Roman" w:hAnsi="Times New Roman"/>
          <w:sz w:val="24"/>
        </w:rPr>
        <w:t xml:space="preserve">the </w:t>
      </w:r>
      <w:r w:rsidR="005650F3">
        <w:rPr>
          <w:rFonts w:ascii="Times New Roman" w:hAnsi="Times New Roman"/>
          <w:sz w:val="24"/>
        </w:rPr>
        <w:t xml:space="preserve">CHP method can still </w:t>
      </w:r>
      <w:r w:rsidR="002E2BB2">
        <w:rPr>
          <w:rFonts w:ascii="Times New Roman" w:hAnsi="Times New Roman"/>
          <w:sz w:val="24"/>
        </w:rPr>
        <w:t xml:space="preserve">detect linkage </w:t>
      </w:r>
      <w:r w:rsidR="005650F3">
        <w:rPr>
          <w:rFonts w:ascii="Times New Roman" w:hAnsi="Times New Roman"/>
          <w:sz w:val="24"/>
        </w:rPr>
        <w:t xml:space="preserve">due to </w:t>
      </w:r>
      <w:r w:rsidR="00AC50A5">
        <w:rPr>
          <w:rFonts w:ascii="Times New Roman" w:hAnsi="Times New Roman"/>
          <w:sz w:val="24"/>
        </w:rPr>
        <w:t xml:space="preserve">transmission </w:t>
      </w:r>
      <w:r w:rsidR="005650F3">
        <w:rPr>
          <w:rFonts w:ascii="Times New Roman" w:hAnsi="Times New Roman"/>
          <w:sz w:val="24"/>
        </w:rPr>
        <w:t xml:space="preserve">information </w:t>
      </w:r>
      <w:r w:rsidR="005F05EC">
        <w:rPr>
          <w:rFonts w:ascii="Times New Roman" w:hAnsi="Times New Roman"/>
          <w:sz w:val="24"/>
        </w:rPr>
        <w:t>retained</w:t>
      </w:r>
      <w:r w:rsidR="00D43AEA">
        <w:rPr>
          <w:rFonts w:ascii="Times New Roman" w:hAnsi="Times New Roman"/>
          <w:sz w:val="24"/>
        </w:rPr>
        <w:t xml:space="preserve"> by </w:t>
      </w:r>
      <w:r w:rsidR="000F1209">
        <w:rPr>
          <w:rFonts w:ascii="Times New Roman" w:hAnsi="Times New Roman"/>
          <w:sz w:val="24"/>
        </w:rPr>
        <w:t>other</w:t>
      </w:r>
      <w:r w:rsidR="005650F3">
        <w:rPr>
          <w:rFonts w:ascii="Times New Roman" w:hAnsi="Times New Roman"/>
          <w:sz w:val="24"/>
        </w:rPr>
        <w:t xml:space="preserve"> variants. </w:t>
      </w:r>
      <w:r w:rsidR="008C77C1">
        <w:rPr>
          <w:rFonts w:ascii="Times New Roman" w:hAnsi="Times New Roman"/>
          <w:sz w:val="24"/>
        </w:rPr>
        <w:t xml:space="preserve">We have developed the </w:t>
      </w:r>
      <w:proofErr w:type="spellStart"/>
      <w:r w:rsidR="008C77C1">
        <w:rPr>
          <w:rFonts w:ascii="Times New Roman" w:hAnsi="Times New Roman"/>
          <w:sz w:val="24"/>
        </w:rPr>
        <w:t>SEQLinkage</w:t>
      </w:r>
      <w:proofErr w:type="spellEnd"/>
      <w:r w:rsidR="008C77C1">
        <w:rPr>
          <w:rFonts w:ascii="Times New Roman" w:hAnsi="Times New Roman"/>
          <w:sz w:val="24"/>
        </w:rPr>
        <w:t xml:space="preserve"> software package implementing t</w:t>
      </w:r>
      <w:r w:rsidR="00BC56E5" w:rsidRPr="007E05B7">
        <w:rPr>
          <w:rFonts w:ascii="Times New Roman" w:hAnsi="Times New Roman"/>
          <w:sz w:val="24"/>
        </w:rPr>
        <w:t>he CHP method.</w:t>
      </w:r>
      <w:r w:rsidR="00BC56E5">
        <w:rPr>
          <w:rFonts w:ascii="Times New Roman" w:hAnsi="Times New Roman"/>
          <w:sz w:val="24"/>
        </w:rPr>
        <w:t xml:space="preserve"> </w:t>
      </w:r>
      <w:r w:rsidR="007E05B7" w:rsidRPr="007E05B7">
        <w:rPr>
          <w:rFonts w:ascii="Times New Roman" w:hAnsi="Times New Roman"/>
          <w:sz w:val="24"/>
        </w:rPr>
        <w:t xml:space="preserve">Since </w:t>
      </w:r>
      <w:proofErr w:type="spellStart"/>
      <w:r w:rsidR="007E05B7" w:rsidRPr="007E05B7">
        <w:rPr>
          <w:rFonts w:ascii="Times New Roman" w:hAnsi="Times New Roman"/>
          <w:sz w:val="24"/>
        </w:rPr>
        <w:t>SEQL</w:t>
      </w:r>
      <w:r w:rsidR="00070F31">
        <w:rPr>
          <w:rFonts w:ascii="Times New Roman" w:hAnsi="Times New Roman"/>
          <w:sz w:val="24"/>
        </w:rPr>
        <w:t>inkage</w:t>
      </w:r>
      <w:proofErr w:type="spellEnd"/>
      <w:r w:rsidR="00070F31">
        <w:rPr>
          <w:rFonts w:ascii="Times New Roman" w:hAnsi="Times New Roman"/>
          <w:sz w:val="24"/>
        </w:rPr>
        <w:t xml:space="preserve"> can </w:t>
      </w:r>
      <w:r w:rsidR="009D55D0">
        <w:rPr>
          <w:rFonts w:ascii="Times New Roman" w:hAnsi="Times New Roman"/>
          <w:sz w:val="24"/>
        </w:rPr>
        <w:t xml:space="preserve">test for linkage heterogeneity and </w:t>
      </w:r>
      <w:r w:rsidR="00070F31">
        <w:rPr>
          <w:rFonts w:ascii="Times New Roman" w:hAnsi="Times New Roman"/>
          <w:sz w:val="24"/>
        </w:rPr>
        <w:t xml:space="preserve">calculate </w:t>
      </w:r>
      <w:r w:rsidR="009D55D0">
        <w:rPr>
          <w:rFonts w:ascii="Times New Roman" w:hAnsi="Times New Roman"/>
          <w:sz w:val="24"/>
        </w:rPr>
        <w:t>Heterogeneity LOD (</w:t>
      </w:r>
      <w:r w:rsidR="00070F31">
        <w:rPr>
          <w:rFonts w:ascii="Times New Roman" w:hAnsi="Times New Roman"/>
          <w:sz w:val="24"/>
        </w:rPr>
        <w:t>HLOD</w:t>
      </w:r>
      <w:r w:rsidR="009D55D0">
        <w:rPr>
          <w:rFonts w:ascii="Times New Roman" w:hAnsi="Times New Roman"/>
          <w:sz w:val="24"/>
        </w:rPr>
        <w:t xml:space="preserve">) </w:t>
      </w:r>
      <w:r w:rsidR="00070F31">
        <w:rPr>
          <w:rFonts w:ascii="Times New Roman" w:hAnsi="Times New Roman"/>
          <w:sz w:val="24"/>
        </w:rPr>
        <w:t>s</w:t>
      </w:r>
      <w:r w:rsidR="009D55D0">
        <w:rPr>
          <w:rFonts w:ascii="Times New Roman" w:hAnsi="Times New Roman"/>
          <w:sz w:val="24"/>
        </w:rPr>
        <w:t>cores</w:t>
      </w:r>
      <w:r w:rsidR="00070F31">
        <w:rPr>
          <w:rFonts w:ascii="Times New Roman" w:hAnsi="Times New Roman"/>
          <w:sz w:val="24"/>
        </w:rPr>
        <w:t xml:space="preserve"> </w:t>
      </w:r>
      <w:r w:rsidR="009465AB">
        <w:rPr>
          <w:rFonts w:ascii="Times New Roman" w:hAnsi="Times New Roman"/>
          <w:sz w:val="24"/>
        </w:rPr>
        <w:t xml:space="preserve">the CHP method </w:t>
      </w:r>
      <w:r w:rsidR="007E05B7" w:rsidRPr="007E05B7">
        <w:rPr>
          <w:rFonts w:ascii="Times New Roman" w:hAnsi="Times New Roman"/>
          <w:sz w:val="24"/>
        </w:rPr>
        <w:t xml:space="preserve">remains powerful when there is locus heterogeneity, i.e. the underlying genetic etiology is not due to the same gene/region </w:t>
      </w:r>
      <w:r w:rsidR="00A430F9">
        <w:rPr>
          <w:rFonts w:ascii="Times New Roman" w:hAnsi="Times New Roman"/>
          <w:sz w:val="24"/>
        </w:rPr>
        <w:t>in all families.</w:t>
      </w:r>
    </w:p>
    <w:p w:rsidR="000758AF" w:rsidRDefault="008349C9" w:rsidP="000F54A7">
      <w:pPr>
        <w:spacing w:afterLines="280" w:line="480" w:lineRule="auto"/>
        <w:jc w:val="both"/>
        <w:rPr>
          <w:rFonts w:ascii="Times New Roman" w:hAnsi="Times New Roman"/>
          <w:b/>
          <w:sz w:val="24"/>
        </w:rPr>
      </w:pPr>
      <w:r>
        <w:rPr>
          <w:rFonts w:ascii="Times New Roman" w:hAnsi="Times New Roman"/>
          <w:b/>
          <w:sz w:val="24"/>
        </w:rPr>
        <w:t xml:space="preserve">Materials and </w:t>
      </w:r>
      <w:r w:rsidR="00CD668C">
        <w:rPr>
          <w:rFonts w:ascii="Times New Roman" w:hAnsi="Times New Roman"/>
          <w:b/>
          <w:sz w:val="24"/>
        </w:rPr>
        <w:t>Methods</w:t>
      </w:r>
    </w:p>
    <w:p w:rsidR="000758AF" w:rsidRDefault="000433E1" w:rsidP="000F54A7">
      <w:pPr>
        <w:spacing w:afterLines="280" w:line="480" w:lineRule="auto"/>
        <w:jc w:val="both"/>
        <w:rPr>
          <w:rFonts w:ascii="Times New Roman" w:hAnsi="Times New Roman"/>
          <w:sz w:val="24"/>
        </w:rPr>
      </w:pPr>
      <w:r w:rsidRPr="000433E1">
        <w:rPr>
          <w:rFonts w:ascii="Times New Roman" w:hAnsi="Times New Roman"/>
          <w:sz w:val="24"/>
        </w:rPr>
        <w:t xml:space="preserve">For the CHP method instead of analyzing each variant separately, multiple variants which form </w:t>
      </w:r>
      <w:proofErr w:type="spellStart"/>
      <w:r w:rsidRPr="000433E1">
        <w:rPr>
          <w:rFonts w:ascii="Times New Roman" w:hAnsi="Times New Roman"/>
          <w:sz w:val="24"/>
        </w:rPr>
        <w:t>haplotypes</w:t>
      </w:r>
      <w:proofErr w:type="spellEnd"/>
      <w:r w:rsidRPr="000433E1">
        <w:rPr>
          <w:rFonts w:ascii="Times New Roman" w:hAnsi="Times New Roman"/>
          <w:sz w:val="24"/>
        </w:rPr>
        <w:t xml:space="preserve"> within a genetic region, e.g. gene, are analyzed. This is done by constructing a marker which reflects the transmission pattern of the entire region and is numerically compatible with currently available linkage analysis methods and software. These markers incorporate allelic heterogeneity between and within families in a region and often have higher </w:t>
      </w:r>
      <w:proofErr w:type="spellStart"/>
      <w:r w:rsidRPr="000433E1">
        <w:rPr>
          <w:rFonts w:ascii="Times New Roman" w:hAnsi="Times New Roman"/>
          <w:sz w:val="24"/>
        </w:rPr>
        <w:t>heterozygosity</w:t>
      </w:r>
      <w:proofErr w:type="spellEnd"/>
      <w:r w:rsidRPr="000433E1">
        <w:rPr>
          <w:rFonts w:ascii="Times New Roman" w:hAnsi="Times New Roman"/>
          <w:sz w:val="24"/>
        </w:rPr>
        <w:t xml:space="preserve"> than SNVs, making them more informative and powerful to detect linkage.</w:t>
      </w:r>
    </w:p>
    <w:p w:rsidR="000758AF" w:rsidRDefault="000433E1" w:rsidP="000F54A7">
      <w:pPr>
        <w:spacing w:afterLines="280" w:line="480" w:lineRule="auto"/>
        <w:jc w:val="both"/>
        <w:rPr>
          <w:rFonts w:ascii="Times New Roman" w:hAnsi="Times New Roman"/>
          <w:sz w:val="24"/>
        </w:rPr>
      </w:pPr>
      <w:r w:rsidRPr="000433E1">
        <w:rPr>
          <w:rFonts w:ascii="Times New Roman" w:hAnsi="Times New Roman"/>
          <w:sz w:val="24"/>
        </w:rPr>
        <w:t xml:space="preserve">To generate regional markers, </w:t>
      </w:r>
      <w:proofErr w:type="spellStart"/>
      <w:r w:rsidRPr="000433E1">
        <w:rPr>
          <w:rFonts w:ascii="Times New Roman" w:hAnsi="Times New Roman"/>
          <w:sz w:val="24"/>
        </w:rPr>
        <w:t>haplotypes</w:t>
      </w:r>
      <w:proofErr w:type="spellEnd"/>
      <w:r w:rsidRPr="000433E1">
        <w:rPr>
          <w:rFonts w:ascii="Times New Roman" w:hAnsi="Times New Roman"/>
          <w:sz w:val="24"/>
        </w:rPr>
        <w:t xml:space="preserve"> for the region must be obtained for all samples with sequence data. NGS data from family members are first checked for </w:t>
      </w:r>
      <w:proofErr w:type="spellStart"/>
      <w:r w:rsidRPr="000433E1">
        <w:rPr>
          <w:rFonts w:ascii="Times New Roman" w:hAnsi="Times New Roman"/>
          <w:sz w:val="24"/>
        </w:rPr>
        <w:t>Mendelian</w:t>
      </w:r>
      <w:proofErr w:type="spellEnd"/>
      <w:r w:rsidRPr="000433E1">
        <w:rPr>
          <w:rFonts w:ascii="Times New Roman" w:hAnsi="Times New Roman"/>
          <w:sz w:val="24"/>
        </w:rPr>
        <w:t xml:space="preserve"> errors</w:t>
      </w:r>
      <w:r w:rsidR="00043C32">
        <w:rPr>
          <w:rFonts w:ascii="Times New Roman" w:hAnsi="Times New Roman"/>
          <w:sz w:val="24"/>
        </w:rPr>
        <w:t xml:space="preserve"> and</w:t>
      </w:r>
      <w:r w:rsidRPr="000433E1">
        <w:rPr>
          <w:rFonts w:ascii="Times New Roman" w:hAnsi="Times New Roman"/>
          <w:sz w:val="24"/>
        </w:rPr>
        <w:t xml:space="preserve"> </w:t>
      </w:r>
      <w:r w:rsidR="00E34E37">
        <w:rPr>
          <w:rFonts w:ascii="Times New Roman" w:hAnsi="Times New Roman"/>
          <w:sz w:val="24"/>
        </w:rPr>
        <w:t xml:space="preserve">variants with </w:t>
      </w:r>
      <w:proofErr w:type="spellStart"/>
      <w:r w:rsidRPr="000433E1">
        <w:rPr>
          <w:rFonts w:ascii="Times New Roman" w:hAnsi="Times New Roman"/>
          <w:sz w:val="24"/>
        </w:rPr>
        <w:t>Mendelian</w:t>
      </w:r>
      <w:proofErr w:type="spellEnd"/>
      <w:r w:rsidRPr="000433E1">
        <w:rPr>
          <w:rFonts w:ascii="Times New Roman" w:hAnsi="Times New Roman"/>
          <w:sz w:val="24"/>
        </w:rPr>
        <w:t xml:space="preserve"> inconsistencies are </w:t>
      </w:r>
      <w:r w:rsidR="00043C32">
        <w:rPr>
          <w:rFonts w:ascii="Times New Roman" w:hAnsi="Times New Roman"/>
          <w:sz w:val="24"/>
        </w:rPr>
        <w:t>removed</w:t>
      </w:r>
      <w:r w:rsidRPr="000433E1">
        <w:rPr>
          <w:rFonts w:ascii="Times New Roman" w:hAnsi="Times New Roman"/>
          <w:sz w:val="24"/>
        </w:rPr>
        <w:t xml:space="preserve">. An improved version of the Lander-Green </w:t>
      </w:r>
      <w:r w:rsidRPr="000433E1">
        <w:rPr>
          <w:rFonts w:ascii="Times New Roman" w:hAnsi="Times New Roman"/>
          <w:sz w:val="24"/>
        </w:rPr>
        <w:lastRenderedPageBreak/>
        <w:t xml:space="preserve">algorithm for genetic phasing is applied to reconstruct </w:t>
      </w:r>
      <w:proofErr w:type="spellStart"/>
      <w:r w:rsidRPr="000433E1">
        <w:rPr>
          <w:rFonts w:ascii="Times New Roman" w:hAnsi="Times New Roman"/>
          <w:sz w:val="24"/>
        </w:rPr>
        <w:t>haplotypes</w:t>
      </w:r>
      <w:proofErr w:type="spellEnd"/>
      <w:r w:rsidRPr="000433E1">
        <w:rPr>
          <w:rFonts w:ascii="Times New Roman" w:hAnsi="Times New Roman"/>
          <w:sz w:val="24"/>
        </w:rPr>
        <w:t xml:space="preserve"> in the pedigrees</w:t>
      </w:r>
      <w:r w:rsidR="00D206F6">
        <w:rPr>
          <w:rFonts w:ascii="Times New Roman" w:hAnsi="Times New Roman"/>
          <w:sz w:val="24"/>
        </w:rPr>
        <w:fldChar w:fldCharType="begin"/>
      </w:r>
      <w:r w:rsidR="008D59E6">
        <w:rPr>
          <w:rFonts w:ascii="Times New Roman" w:hAnsi="Times New Roman"/>
          <w:sz w:val="24"/>
        </w:rPr>
        <w:instrText xml:space="preserve"> ADDIN ZOTERO_ITEM CSL_CITATION {"citationID":"Hmp6AWST","properties":{"formattedCitation":"{\\rtf \\super 5\\nosupersub{}}","plainCitation":"5"},"citationItems":[{"id":325,"uris":["http://zotero.org/users/1116201/items/W7JTC28M"],"uri":["http://zotero.org/users/1116201/items/W7JTC28M"],"itemData":{"id":325,"type":"article-journal","title":"Handling Marker-Marker Linkage Disequilibrium: Pedigree Analysis with Clustered Markers","container-title":"American Journal of Human Genetics","page":"754-767","volume":"77","issue":"5","source":"PubMed Central","abstract":"Single-nucleotide polymorphisms (SNPs) are rapidly replacing microsatellites as the markers of choice for genetic linkage studies and many other studies of human pedigrees. Here, we describe an efficient approach for modeling linkage disequilibrium (LD) between markers during multipoint analysis of human pedigrees. Using a gene-counting algorithm suitable for pedigree data, our approach enables rapid estimation of allele and haplotype frequencies within clusters of tightly linked markers. In addition, with the use of a hidden Markov model, our approach allows for multipoint pedigree analysis with large numbers of SNP markers organized into clusters of markers in LD. Simulation results show that our approach resolves previously described biases in multipoint linkage analysis with SNPs that are in LD. An updated version of the freely available Merlin software package uses the approach described here to perform many common pedigree analyses, including haplotyping and haplotype frequency estimation, parametric and nonparametric multipoint linkage analysis of discrete traits, variance-components and regression-based analysis of quantitative traits, calculation of identity-by-descent or kinship coefficients, and case selection for follow-up association studies. To illustrate the possibilities, we examine a data set that provides evidence of linkage of psoriasis to chromosome 17.","ISSN":"0002-9297","note":"PMID: 16252236\nPMCID: PMC1271385","shortTitle":"Handling Marker-Marker Linkage Disequilibrium","journalAbbreviation":"Am J Hum Genet","author":[{"family":"Abecasis","given":"Goncalo R."},{"family":"Wigginton","given":"Janis E."}],"issued":{"date-parts":[["2005",11]]},"accessed":{"date-parts":[["2014",3,17]]},"PMID":"16252236","PMCID":"PMC1271385"}}],"schema":"https://github.com/citation-style-language/schema/raw/master/csl-citation.json"} </w:instrText>
      </w:r>
      <w:r w:rsidR="00D206F6">
        <w:rPr>
          <w:rFonts w:ascii="Times New Roman" w:hAnsi="Times New Roman"/>
          <w:sz w:val="24"/>
        </w:rPr>
        <w:fldChar w:fldCharType="separate"/>
      </w:r>
      <w:r w:rsidR="008D59E6" w:rsidRPr="008D59E6">
        <w:rPr>
          <w:rFonts w:ascii="Times New Roman" w:hAnsi="Times New Roman"/>
          <w:sz w:val="24"/>
          <w:szCs w:val="24"/>
          <w:vertAlign w:val="superscript"/>
        </w:rPr>
        <w:t>5</w:t>
      </w:r>
      <w:r w:rsidR="00D206F6">
        <w:rPr>
          <w:rFonts w:ascii="Times New Roman" w:hAnsi="Times New Roman"/>
          <w:sz w:val="24"/>
        </w:rPr>
        <w:fldChar w:fldCharType="end"/>
      </w:r>
      <w:r w:rsidR="00CD23E0">
        <w:rPr>
          <w:rFonts w:ascii="Times New Roman" w:hAnsi="Times New Roman"/>
          <w:sz w:val="24"/>
        </w:rPr>
        <w:t xml:space="preserve">. </w:t>
      </w:r>
      <w:r w:rsidRPr="000433E1">
        <w:rPr>
          <w:rFonts w:ascii="Times New Roman" w:hAnsi="Times New Roman"/>
          <w:sz w:val="24"/>
        </w:rPr>
        <w:t xml:space="preserve">For each pedigree, we first cluster variants on regional </w:t>
      </w:r>
      <w:proofErr w:type="spellStart"/>
      <w:r w:rsidRPr="000433E1">
        <w:rPr>
          <w:rFonts w:ascii="Times New Roman" w:hAnsi="Times New Roman"/>
          <w:sz w:val="24"/>
        </w:rPr>
        <w:t>haplotypes</w:t>
      </w:r>
      <w:proofErr w:type="spellEnd"/>
      <w:r w:rsidRPr="000433E1">
        <w:rPr>
          <w:rFonts w:ascii="Times New Roman" w:hAnsi="Times New Roman"/>
          <w:sz w:val="24"/>
        </w:rPr>
        <w:t xml:space="preserve"> by “bins”, e.g. LD blocks, and collapse variants in a bin into an indicator variable with values 0 or 1 for having no minor allele or at least one minor allele within the bin, which is similar to</w:t>
      </w:r>
      <w:r w:rsidR="000E232D">
        <w:rPr>
          <w:rFonts w:ascii="Times New Roman" w:hAnsi="Times New Roman"/>
          <w:sz w:val="24"/>
        </w:rPr>
        <w:t xml:space="preserve"> </w:t>
      </w:r>
      <w:r w:rsidRPr="000433E1">
        <w:rPr>
          <w:rFonts w:ascii="Times New Roman" w:hAnsi="Times New Roman"/>
          <w:sz w:val="24"/>
        </w:rPr>
        <w:t>collapsing method</w:t>
      </w:r>
      <w:r w:rsidR="00C45340">
        <w:rPr>
          <w:rFonts w:ascii="Times New Roman" w:hAnsi="Times New Roman"/>
          <w:sz w:val="24"/>
        </w:rPr>
        <w:t>s</w:t>
      </w:r>
      <w:r w:rsidRPr="000433E1">
        <w:rPr>
          <w:rFonts w:ascii="Times New Roman" w:hAnsi="Times New Roman"/>
          <w:sz w:val="24"/>
        </w:rPr>
        <w:t xml:space="preserve"> for </w:t>
      </w:r>
      <w:r w:rsidR="0095551C">
        <w:rPr>
          <w:rFonts w:ascii="Times New Roman" w:hAnsi="Times New Roman"/>
          <w:sz w:val="24"/>
        </w:rPr>
        <w:t xml:space="preserve">rare variant </w:t>
      </w:r>
      <w:r w:rsidRPr="000433E1">
        <w:rPr>
          <w:rFonts w:ascii="Times New Roman" w:hAnsi="Times New Roman"/>
          <w:sz w:val="24"/>
        </w:rPr>
        <w:t>association analysis</w:t>
      </w:r>
      <w:r w:rsidR="00D206F6">
        <w:rPr>
          <w:rFonts w:ascii="Times New Roman" w:hAnsi="Times New Roman"/>
          <w:sz w:val="24"/>
        </w:rPr>
        <w:fldChar w:fldCharType="begin"/>
      </w:r>
      <w:r w:rsidR="008D59E6">
        <w:rPr>
          <w:rFonts w:ascii="Times New Roman" w:hAnsi="Times New Roman"/>
          <w:sz w:val="24"/>
        </w:rPr>
        <w:instrText xml:space="preserve"> ADDIN ZOTERO_ITEM CSL_CITATION {"citationID":"R5av0mpT","properties":{"formattedCitation":"{\\rtf \\super 6\\nosupersub{}}","plainCitation":"6"},"citationItems":[{"id":30,"uris":["http://zotero.org/users/1116201/items/ICX55P9A"],"uri":["http://zotero.org/users/1116201/items/ICX55P9A"],"itemData":{"id":30,"type":"article-journal","title":"Methods for detecting associations with rare variants for common diseases: application to analysis of sequence data","container-title":"American Journal of Human Genetics","page":"311-321","volume":"83","issue":"3","source":"NCBI PubMed","abstract":"Although whole-genome association studies using tagSNPs are a powerful approach for detecting common variants, they are underpowered for detecting associations with rare variants. Recent studies have demonstrated that common diseases can be due to functional variants with a wide spectrum of allele frequencies, ranging from rare to common. An effective way to identify rare variants is through direct sequencing. The development of cost-effective sequencing technologies enables association studies to use sequence data from candidate genes and, in the future, from the entire genome. Although methods used for analysis of common variants are applicable to sequence data, their performance might not be optimal. In this study, it is shown that the collapsing method, which involves collapsing genotypes across variants and applying a univariate test, is powerful for analyzing rare variants, whereas multivariate analysis is robust against inclusion of noncausal variants. Both methods are superior to analyzing each variant individually with univariate tests. In order to unify the advantages of both collapsing and multiple-marker tests, we developed the Combined Multivariate and Collapsing (CMC) method and demonstrated that the CMC method is both powerful and robust. The CMC method can be applied to either candidate-gene or whole-genome sequence data.","DOI":"10.1016/j.ajhg.2008.06.024","ISSN":"1537-6605","call-number":"0075","note":"PMID: 18691683","shortTitle":"Methods for detecting associations with rare variants for common diseases","journalAbbreviation":"Am. J. Hum. Genet","author":[{"family":"Li","given":"Bingshan"},{"family":"Leal","given":"Suzanne M"}],"issued":{"date-parts":[["2008",9]]},"accessed":{"date-parts":[["2011",3,9]]},"PMID":"18691683"}}],"schema":"https://github.com/citation-style-language/schema/raw/master/csl-citation.json"} </w:instrText>
      </w:r>
      <w:r w:rsidR="00D206F6">
        <w:rPr>
          <w:rFonts w:ascii="Times New Roman" w:hAnsi="Times New Roman"/>
          <w:sz w:val="24"/>
        </w:rPr>
        <w:fldChar w:fldCharType="separate"/>
      </w:r>
      <w:r w:rsidR="008D59E6" w:rsidRPr="008D59E6">
        <w:rPr>
          <w:rFonts w:ascii="Times New Roman" w:hAnsi="Times New Roman"/>
          <w:sz w:val="24"/>
          <w:szCs w:val="24"/>
          <w:vertAlign w:val="superscript"/>
        </w:rPr>
        <w:t>6</w:t>
      </w:r>
      <w:r w:rsidR="00D206F6">
        <w:rPr>
          <w:rFonts w:ascii="Times New Roman" w:hAnsi="Times New Roman"/>
          <w:sz w:val="24"/>
        </w:rPr>
        <w:fldChar w:fldCharType="end"/>
      </w:r>
      <w:r w:rsidR="00FC6947">
        <w:rPr>
          <w:rFonts w:ascii="Times New Roman" w:hAnsi="Times New Roman"/>
          <w:sz w:val="24"/>
        </w:rPr>
        <w:t xml:space="preserve">. </w:t>
      </w:r>
      <w:r w:rsidRPr="000433E1">
        <w:rPr>
          <w:rFonts w:ascii="Times New Roman" w:hAnsi="Times New Roman"/>
          <w:sz w:val="24"/>
        </w:rPr>
        <w:t xml:space="preserve">We then assign each collapsed </w:t>
      </w:r>
      <w:proofErr w:type="spellStart"/>
      <w:r w:rsidRPr="000433E1">
        <w:rPr>
          <w:rFonts w:ascii="Times New Roman" w:hAnsi="Times New Roman"/>
          <w:sz w:val="24"/>
        </w:rPr>
        <w:t>haplotype</w:t>
      </w:r>
      <w:proofErr w:type="spellEnd"/>
      <w:r w:rsidRPr="000433E1">
        <w:rPr>
          <w:rFonts w:ascii="Times New Roman" w:hAnsi="Times New Roman"/>
          <w:sz w:val="24"/>
        </w:rPr>
        <w:t xml:space="preserve"> a single numeric value so that different patterns of collapsed </w:t>
      </w:r>
      <w:proofErr w:type="spellStart"/>
      <w:r w:rsidRPr="000433E1">
        <w:rPr>
          <w:rFonts w:ascii="Times New Roman" w:hAnsi="Times New Roman"/>
          <w:sz w:val="24"/>
        </w:rPr>
        <w:t>haplotypes</w:t>
      </w:r>
      <w:proofErr w:type="spellEnd"/>
      <w:r w:rsidRPr="000433E1">
        <w:rPr>
          <w:rFonts w:ascii="Times New Roman" w:hAnsi="Times New Roman"/>
          <w:sz w:val="24"/>
        </w:rPr>
        <w:t xml:space="preserve"> in </w:t>
      </w:r>
      <w:r w:rsidR="00434CDE">
        <w:rPr>
          <w:rFonts w:ascii="Times New Roman" w:hAnsi="Times New Roman"/>
          <w:sz w:val="24"/>
        </w:rPr>
        <w:t>each pedigree</w:t>
      </w:r>
      <w:r w:rsidRPr="000433E1">
        <w:rPr>
          <w:rFonts w:ascii="Times New Roman" w:hAnsi="Times New Roman"/>
          <w:sz w:val="24"/>
        </w:rPr>
        <w:t xml:space="preserve"> are uniquely represented</w:t>
      </w:r>
      <w:r w:rsidR="005C20D6">
        <w:rPr>
          <w:rFonts w:ascii="Times New Roman" w:hAnsi="Times New Roman"/>
          <w:sz w:val="24"/>
        </w:rPr>
        <w:t xml:space="preserve"> (Figure 1)</w:t>
      </w:r>
      <w:r w:rsidRPr="000433E1">
        <w:rPr>
          <w:rFonts w:ascii="Times New Roman" w:hAnsi="Times New Roman"/>
          <w:sz w:val="24"/>
        </w:rPr>
        <w:t xml:space="preserve">. The choice of coding for patterns are arbitrary, although we use continuous positive integers and assign a smaller value for collapsed </w:t>
      </w:r>
      <w:proofErr w:type="spellStart"/>
      <w:r w:rsidRPr="000433E1">
        <w:rPr>
          <w:rFonts w:ascii="Times New Roman" w:hAnsi="Times New Roman"/>
          <w:sz w:val="24"/>
        </w:rPr>
        <w:t>haplotypes</w:t>
      </w:r>
      <w:proofErr w:type="spellEnd"/>
      <w:r w:rsidRPr="000433E1">
        <w:rPr>
          <w:rFonts w:ascii="Times New Roman" w:hAnsi="Times New Roman"/>
          <w:sz w:val="24"/>
        </w:rPr>
        <w:t xml:space="preserve"> having more 0’s than 1’s. The sample </w:t>
      </w:r>
      <w:proofErr w:type="spellStart"/>
      <w:r w:rsidRPr="000433E1">
        <w:rPr>
          <w:rFonts w:ascii="Times New Roman" w:hAnsi="Times New Roman"/>
          <w:sz w:val="24"/>
        </w:rPr>
        <w:t>haplotypes</w:t>
      </w:r>
      <w:proofErr w:type="spellEnd"/>
      <w:r w:rsidRPr="000433E1">
        <w:rPr>
          <w:rFonts w:ascii="Times New Roman" w:hAnsi="Times New Roman"/>
          <w:sz w:val="24"/>
        </w:rPr>
        <w:t xml:space="preserve"> thus represented can be directly used for </w:t>
      </w:r>
      <w:r w:rsidR="009465AB">
        <w:rPr>
          <w:rFonts w:ascii="Times New Roman" w:hAnsi="Times New Roman"/>
          <w:sz w:val="24"/>
        </w:rPr>
        <w:t xml:space="preserve">parametric </w:t>
      </w:r>
      <w:r w:rsidRPr="000433E1">
        <w:rPr>
          <w:rFonts w:ascii="Times New Roman" w:hAnsi="Times New Roman"/>
          <w:sz w:val="24"/>
        </w:rPr>
        <w:t>linkage analysis with many existing linkage software packages.</w:t>
      </w:r>
    </w:p>
    <w:p w:rsidR="000758AF" w:rsidRDefault="00452CCB" w:rsidP="000F54A7">
      <w:pPr>
        <w:spacing w:afterLines="280" w:line="480" w:lineRule="auto"/>
        <w:jc w:val="both"/>
        <w:rPr>
          <w:rFonts w:ascii="Times New Roman" w:hAnsi="Times New Roman"/>
          <w:sz w:val="24"/>
        </w:rPr>
      </w:pPr>
      <w:r w:rsidRPr="00BF16FA">
        <w:rPr>
          <w:rFonts w:ascii="Times New Roman" w:hAnsi="Times New Roman"/>
          <w:sz w:val="24"/>
        </w:rPr>
        <w:t>For WES data</w:t>
      </w:r>
      <w:r w:rsidR="0095551C">
        <w:rPr>
          <w:rFonts w:ascii="Times New Roman" w:hAnsi="Times New Roman"/>
          <w:sz w:val="24"/>
        </w:rPr>
        <w:t>,</w:t>
      </w:r>
      <w:r w:rsidRPr="00BF16FA">
        <w:rPr>
          <w:rFonts w:ascii="Times New Roman" w:hAnsi="Times New Roman"/>
          <w:sz w:val="24"/>
        </w:rPr>
        <w:t xml:space="preserve"> genes can be used as regional markers. Within each region, commonly used bin size options for variants collapsing are 1) LD based collapsing, which uses estimated LD blocks as bins, 2) complete collapsing, whose bin size equals gene/region length and 3) no collapsing, whose bin size equals one. For regions </w:t>
      </w:r>
      <w:r>
        <w:rPr>
          <w:rFonts w:ascii="Times New Roman" w:hAnsi="Times New Roman"/>
          <w:sz w:val="24"/>
        </w:rPr>
        <w:t>where recombination events occur within a family</w:t>
      </w:r>
      <w:r w:rsidRPr="00BF16FA">
        <w:rPr>
          <w:rFonts w:ascii="Times New Roman" w:hAnsi="Times New Roman"/>
          <w:sz w:val="24"/>
        </w:rPr>
        <w:t xml:space="preserve">, the sub-unit that shows the strongest evidence of linkage among all sub-units created by recombination </w:t>
      </w:r>
      <w:r>
        <w:rPr>
          <w:rFonts w:ascii="Times New Roman" w:hAnsi="Times New Roman"/>
          <w:sz w:val="24"/>
        </w:rPr>
        <w:t>breakpoints</w:t>
      </w:r>
      <w:r w:rsidRPr="00BF16FA">
        <w:rPr>
          <w:rFonts w:ascii="Times New Roman" w:hAnsi="Times New Roman"/>
          <w:sz w:val="24"/>
        </w:rPr>
        <w:t xml:space="preserve"> is </w:t>
      </w:r>
      <w:r>
        <w:rPr>
          <w:rFonts w:ascii="Times New Roman" w:hAnsi="Times New Roman"/>
          <w:sz w:val="24"/>
        </w:rPr>
        <w:t xml:space="preserve">used as the </w:t>
      </w:r>
      <w:r w:rsidR="001A5B57">
        <w:rPr>
          <w:rFonts w:ascii="Times New Roman" w:hAnsi="Times New Roman"/>
          <w:sz w:val="24"/>
        </w:rPr>
        <w:t xml:space="preserve">regional </w:t>
      </w:r>
      <w:r>
        <w:rPr>
          <w:rFonts w:ascii="Times New Roman" w:hAnsi="Times New Roman"/>
          <w:sz w:val="24"/>
        </w:rPr>
        <w:t>LOD score for the family</w:t>
      </w:r>
      <w:r w:rsidR="00811B06">
        <w:rPr>
          <w:rFonts w:ascii="Times New Roman" w:hAnsi="Times New Roman"/>
          <w:sz w:val="24"/>
        </w:rPr>
        <w:t>,</w:t>
      </w:r>
      <w:r>
        <w:rPr>
          <w:rFonts w:ascii="Times New Roman" w:hAnsi="Times New Roman"/>
          <w:sz w:val="24"/>
        </w:rPr>
        <w:t xml:space="preserve"> so that results from multiple families can </w:t>
      </w:r>
      <w:r w:rsidR="00A458DF">
        <w:rPr>
          <w:rFonts w:ascii="Times New Roman" w:hAnsi="Times New Roman"/>
          <w:sz w:val="24"/>
        </w:rPr>
        <w:t xml:space="preserve">still </w:t>
      </w:r>
      <w:r>
        <w:rPr>
          <w:rFonts w:ascii="Times New Roman" w:hAnsi="Times New Roman"/>
          <w:sz w:val="24"/>
        </w:rPr>
        <w:t>be combined.</w:t>
      </w:r>
    </w:p>
    <w:p w:rsidR="000758AF" w:rsidRDefault="00566129" w:rsidP="000F54A7">
      <w:pPr>
        <w:spacing w:afterLines="280" w:line="480" w:lineRule="auto"/>
        <w:jc w:val="both"/>
        <w:rPr>
          <w:rFonts w:ascii="Times New Roman" w:hAnsi="Times New Roman"/>
          <w:sz w:val="24"/>
        </w:rPr>
      </w:pPr>
      <w:r w:rsidRPr="00566129">
        <w:rPr>
          <w:rFonts w:ascii="Times New Roman" w:hAnsi="Times New Roman"/>
          <w:sz w:val="24"/>
        </w:rPr>
        <w:t xml:space="preserve">In order to reconstruct genotypes for family members </w:t>
      </w:r>
      <w:r w:rsidR="00BB74DB">
        <w:rPr>
          <w:rFonts w:ascii="Times New Roman" w:hAnsi="Times New Roman"/>
          <w:sz w:val="24"/>
        </w:rPr>
        <w:t>missing</w:t>
      </w:r>
      <w:r w:rsidR="00BB74DB" w:rsidRPr="00566129">
        <w:rPr>
          <w:rFonts w:ascii="Times New Roman" w:hAnsi="Times New Roman"/>
          <w:sz w:val="24"/>
        </w:rPr>
        <w:t xml:space="preserve"> </w:t>
      </w:r>
      <w:r w:rsidRPr="00566129">
        <w:rPr>
          <w:rFonts w:ascii="Times New Roman" w:hAnsi="Times New Roman"/>
          <w:sz w:val="24"/>
        </w:rPr>
        <w:t>sequence data, linkage analysis requires marker allele frequencies. Frequencies of regional markers generated by CHP method can be derived from minor allele frequenc</w:t>
      </w:r>
      <w:r w:rsidR="00BF260E">
        <w:rPr>
          <w:rFonts w:ascii="Times New Roman" w:hAnsi="Times New Roman"/>
          <w:sz w:val="24"/>
        </w:rPr>
        <w:t>ies</w:t>
      </w:r>
      <w:r w:rsidRPr="00566129">
        <w:rPr>
          <w:rFonts w:ascii="Times New Roman" w:hAnsi="Times New Roman"/>
          <w:sz w:val="24"/>
        </w:rPr>
        <w:t xml:space="preserve"> (MAF)</w:t>
      </w:r>
      <w:r w:rsidR="007F427A">
        <w:rPr>
          <w:rFonts w:ascii="Times New Roman" w:hAnsi="Times New Roman"/>
          <w:sz w:val="24"/>
        </w:rPr>
        <w:t xml:space="preserve"> of variants and </w:t>
      </w:r>
      <w:r w:rsidR="006117A3">
        <w:rPr>
          <w:rFonts w:ascii="Times New Roman" w:hAnsi="Times New Roman"/>
          <w:sz w:val="24"/>
        </w:rPr>
        <w:t>pair-wise LD between variants.</w:t>
      </w:r>
      <w:r w:rsidRPr="00566129">
        <w:rPr>
          <w:rFonts w:ascii="Times New Roman" w:hAnsi="Times New Roman"/>
          <w:sz w:val="24"/>
        </w:rPr>
        <w:t xml:space="preserve"> </w:t>
      </w:r>
      <w:r w:rsidR="007F427A">
        <w:rPr>
          <w:rFonts w:ascii="Times New Roman" w:hAnsi="Times New Roman"/>
          <w:sz w:val="24"/>
        </w:rPr>
        <w:t>For rare variants with MAF derived from large samples (see Discussion)</w:t>
      </w:r>
      <w:r w:rsidR="005107D2">
        <w:rPr>
          <w:rFonts w:ascii="Times New Roman" w:hAnsi="Times New Roman"/>
          <w:sz w:val="24"/>
        </w:rPr>
        <w:t xml:space="preserve">, the minor </w:t>
      </w:r>
      <w:r w:rsidR="005107D2">
        <w:rPr>
          <w:rFonts w:ascii="Times New Roman" w:hAnsi="Times New Roman"/>
          <w:sz w:val="24"/>
        </w:rPr>
        <w:lastRenderedPageBreak/>
        <w:t xml:space="preserve">allele counts </w:t>
      </w:r>
      <w:r w:rsidR="00107065">
        <w:rPr>
          <w:rFonts w:ascii="Times New Roman" w:hAnsi="Times New Roman"/>
          <w:sz w:val="24"/>
        </w:rPr>
        <w:t xml:space="preserve">can be approximated by a multivariate Poisson distribution </w:t>
      </w:r>
      <w:r w:rsidR="004D3AAE">
        <w:rPr>
          <w:rFonts w:ascii="Times New Roman" w:hAnsi="Times New Roman"/>
          <w:sz w:val="24"/>
        </w:rPr>
        <w:t xml:space="preserve">with joint probability </w:t>
      </w:r>
      <w:r w:rsidR="00121A97">
        <w:rPr>
          <w:rFonts w:ascii="Times New Roman" w:hAnsi="Times New Roman"/>
          <w:sz w:val="24"/>
        </w:rPr>
        <w:t xml:space="preserve">mass </w:t>
      </w:r>
      <w:r w:rsidR="004D3AAE">
        <w:rPr>
          <w:rFonts w:ascii="Times New Roman" w:hAnsi="Times New Roman"/>
          <w:sz w:val="24"/>
        </w:rPr>
        <w:t xml:space="preserve">function </w:t>
      </w:r>
      <w:r w:rsidR="00FE14B3" w:rsidRPr="004F13E0">
        <w:rPr>
          <w:rFonts w:ascii="Times New Roman" w:hAnsi="Times New Roman"/>
          <w:position w:val="-14"/>
          <w:sz w:val="24"/>
        </w:rPr>
        <w:object w:dxaOrig="16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5pt;height:21.75pt" o:ole="">
            <v:imagedata r:id="rId9" o:title=""/>
          </v:shape>
          <o:OLEObject Type="Embed" ProgID="Equation.DSMT4" ShapeID="_x0000_i1025" DrawAspect="Content" ObjectID="_1484143446" r:id="rId10"/>
        </w:object>
      </w:r>
      <w:r w:rsidR="004D3AAE">
        <w:rPr>
          <w:rFonts w:ascii="Times New Roman" w:hAnsi="Times New Roman"/>
          <w:sz w:val="24"/>
        </w:rPr>
        <w:t xml:space="preserve"> where </w:t>
      </w:r>
      <w:r w:rsidR="00FE14B3" w:rsidRPr="004F13E0">
        <w:rPr>
          <w:rFonts w:ascii="Times New Roman" w:hAnsi="Times New Roman"/>
          <w:position w:val="-12"/>
          <w:sz w:val="24"/>
        </w:rPr>
        <w:object w:dxaOrig="480" w:dyaOrig="360">
          <v:shape id="_x0000_i1026" type="#_x0000_t75" style="width:21.75pt;height:14.25pt" o:ole="">
            <v:imagedata r:id="rId11" o:title=""/>
          </v:shape>
          <o:OLEObject Type="Embed" ProgID="Equation.DSMT4" ShapeID="_x0000_i1026" DrawAspect="Content" ObjectID="_1484143447" r:id="rId12"/>
        </w:object>
      </w:r>
      <w:r w:rsidR="005954EC">
        <w:rPr>
          <w:rFonts w:ascii="Times New Roman" w:hAnsi="Times New Roman"/>
          <w:sz w:val="24"/>
        </w:rPr>
        <w:t xml:space="preserve"> is expected allele counts for </w:t>
      </w:r>
      <w:r w:rsidR="00BF4C3B" w:rsidRPr="005F1828">
        <w:rPr>
          <w:rFonts w:ascii="Times New Roman" w:hAnsi="Times New Roman"/>
          <w:i/>
          <w:sz w:val="24"/>
        </w:rPr>
        <w:t>M</w:t>
      </w:r>
      <w:r w:rsidR="005954EC">
        <w:rPr>
          <w:rFonts w:ascii="Times New Roman" w:hAnsi="Times New Roman"/>
          <w:sz w:val="24"/>
        </w:rPr>
        <w:t xml:space="preserve"> variants and </w:t>
      </w:r>
      <w:r w:rsidR="00FE14B3" w:rsidRPr="005954EC">
        <w:rPr>
          <w:rFonts w:ascii="Times New Roman" w:hAnsi="Times New Roman"/>
          <w:position w:val="-12"/>
          <w:sz w:val="24"/>
        </w:rPr>
        <w:object w:dxaOrig="560" w:dyaOrig="360">
          <v:shape id="_x0000_i1027" type="#_x0000_t75" style="width:28.5pt;height:14.25pt" o:ole="">
            <v:imagedata r:id="rId13" o:title=""/>
          </v:shape>
          <o:OLEObject Type="Embed" ProgID="Equation.DSMT4" ShapeID="_x0000_i1027" DrawAspect="Content" ObjectID="_1484143448" r:id="rId14"/>
        </w:object>
      </w:r>
      <w:r w:rsidR="005954EC">
        <w:rPr>
          <w:rFonts w:ascii="Times New Roman" w:hAnsi="Times New Roman"/>
          <w:sz w:val="24"/>
        </w:rPr>
        <w:t xml:space="preserve"> is </w:t>
      </w:r>
      <w:r w:rsidR="000A758B">
        <w:rPr>
          <w:rFonts w:ascii="Times New Roman" w:hAnsi="Times New Roman"/>
          <w:sz w:val="24"/>
        </w:rPr>
        <w:t xml:space="preserve">the </w:t>
      </w:r>
      <w:r w:rsidR="005954EC">
        <w:rPr>
          <w:rFonts w:ascii="Times New Roman" w:hAnsi="Times New Roman"/>
          <w:sz w:val="24"/>
        </w:rPr>
        <w:t>variance-covariance matrix</w:t>
      </w:r>
      <w:r w:rsidR="00D206F6">
        <w:rPr>
          <w:rFonts w:ascii="Times New Roman" w:hAnsi="Times New Roman"/>
          <w:sz w:val="24"/>
        </w:rPr>
        <w:fldChar w:fldCharType="begin"/>
      </w:r>
      <w:r w:rsidR="004F13E0">
        <w:rPr>
          <w:rFonts w:ascii="Times New Roman" w:hAnsi="Times New Roman"/>
          <w:sz w:val="24"/>
        </w:rPr>
        <w:instrText xml:space="preserve"> ADDIN ZOTERO_ITEM CSL_CITATION {"citationID":"1FSyCS23","properties":{"formattedCitation":"{\\rtf \\super 7\\nosupersub{}}","plainCitation":"7"},"citationItems":[{"id":437,"uris":["http://zotero.org/users/1116201/items/EJ53K6AB"],"uri":["http://zotero.org/users/1116201/items/EJ53K6AB"],"itemData":{"id":437,"type":"article-journal","title":"An EM algorithm for multivariate Poisson distribution and related models","container-title":"Journal of Applied Statistics","page":"63-77","volume":"30","issue":"1","source":"Taylor and Francis+NEJM","abstract":"Multivariate extensions of the Poisson distribution are plausible models for multivariate discrete data. The lack of estimation and inferential procedures reduces the applicability of such models. In this paper, an EM algorithm for Maximum Likelihood estimation of the parameters of the Multivariate Poisson distribution is described. The algorithm is based on the multivariate reduction technique that generates the Multivariate Poisson distribution. Illustrative examples are also provided. Extension to other models, generated via multivariate reduction, is discussed.","DOI":"10.1080/0266476022000018510","ISSN":"0266-4763","author":[{"family":"Karlis","given":"Dimitris"}],"issued":{"date-parts":[["2003",1,1]]},"accessed":{"date-parts":[["2014",10,28]]}}}],"schema":"https://github.com/citation-style-language/schema/raw/master/csl-citation.json"} </w:instrText>
      </w:r>
      <w:r w:rsidR="00D206F6">
        <w:rPr>
          <w:rFonts w:ascii="Times New Roman" w:hAnsi="Times New Roman"/>
          <w:sz w:val="24"/>
        </w:rPr>
        <w:fldChar w:fldCharType="separate"/>
      </w:r>
      <w:r w:rsidR="004F13E0" w:rsidRPr="004F13E0">
        <w:rPr>
          <w:rFonts w:ascii="Times New Roman" w:hAnsi="Times New Roman"/>
          <w:sz w:val="24"/>
          <w:szCs w:val="24"/>
          <w:vertAlign w:val="superscript"/>
        </w:rPr>
        <w:t>7</w:t>
      </w:r>
      <w:r w:rsidR="00D206F6">
        <w:rPr>
          <w:rFonts w:ascii="Times New Roman" w:hAnsi="Times New Roman"/>
          <w:sz w:val="24"/>
        </w:rPr>
        <w:fldChar w:fldCharType="end"/>
      </w:r>
      <w:r w:rsidR="005954EC">
        <w:rPr>
          <w:rFonts w:ascii="Times New Roman" w:hAnsi="Times New Roman"/>
          <w:sz w:val="24"/>
        </w:rPr>
        <w:t xml:space="preserve">. </w:t>
      </w:r>
      <w:r w:rsidR="00121A97">
        <w:rPr>
          <w:rFonts w:ascii="Times New Roman" w:hAnsi="Times New Roman"/>
          <w:sz w:val="24"/>
        </w:rPr>
        <w:t xml:space="preserve">The covariance between variants </w:t>
      </w:r>
      <w:r w:rsidR="00121A97" w:rsidRPr="00BF5F58">
        <w:rPr>
          <w:rFonts w:ascii="Times New Roman" w:hAnsi="Times New Roman"/>
          <w:position w:val="-12"/>
          <w:sz w:val="24"/>
        </w:rPr>
        <w:object w:dxaOrig="300" w:dyaOrig="360">
          <v:shape id="_x0000_i1028" type="#_x0000_t75" style="width:14.25pt;height:14.25pt" o:ole="">
            <v:imagedata r:id="rId15" o:title=""/>
          </v:shape>
          <o:OLEObject Type="Embed" ProgID="Equation.DSMT4" ShapeID="_x0000_i1028" DrawAspect="Content" ObjectID="_1484143449" r:id="rId16"/>
        </w:object>
      </w:r>
      <w:r w:rsidR="00121A97">
        <w:rPr>
          <w:rFonts w:ascii="Times New Roman" w:hAnsi="Times New Roman"/>
          <w:sz w:val="24"/>
        </w:rPr>
        <w:t xml:space="preserve"> and </w:t>
      </w:r>
      <w:r w:rsidR="00121A97" w:rsidRPr="00121A97">
        <w:rPr>
          <w:rFonts w:ascii="Times New Roman" w:hAnsi="Times New Roman"/>
          <w:position w:val="-14"/>
          <w:sz w:val="24"/>
        </w:rPr>
        <w:object w:dxaOrig="340" w:dyaOrig="380">
          <v:shape id="_x0000_i1029" type="#_x0000_t75" style="width:14.25pt;height:21.75pt" o:ole="">
            <v:imagedata r:id="rId17" o:title=""/>
          </v:shape>
          <o:OLEObject Type="Embed" ProgID="Equation.DSMT4" ShapeID="_x0000_i1029" DrawAspect="Content" ObjectID="_1484143450" r:id="rId18"/>
        </w:object>
      </w:r>
      <w:r w:rsidR="00121A97">
        <w:rPr>
          <w:rFonts w:ascii="Times New Roman" w:hAnsi="Times New Roman"/>
          <w:sz w:val="24"/>
        </w:rPr>
        <w:t xml:space="preserve"> can be computed by </w:t>
      </w:r>
      <w:r w:rsidR="00D30F13" w:rsidRPr="00BF5F58">
        <w:rPr>
          <w:rFonts w:ascii="Times New Roman" w:hAnsi="Times New Roman"/>
          <w:position w:val="-16"/>
          <w:sz w:val="24"/>
        </w:rPr>
        <w:object w:dxaOrig="3720" w:dyaOrig="440">
          <v:shape id="_x0000_i1030" type="#_x0000_t75" style="width:186.75pt;height:21.75pt" o:ole="">
            <v:imagedata r:id="rId19" o:title=""/>
          </v:shape>
          <o:OLEObject Type="Embed" ProgID="Equation.DSMT4" ShapeID="_x0000_i1030" DrawAspect="Content" ObjectID="_1484143451" r:id="rId20"/>
        </w:object>
      </w:r>
      <w:r w:rsidR="00121A97">
        <w:rPr>
          <w:rFonts w:ascii="Times New Roman" w:hAnsi="Times New Roman"/>
          <w:sz w:val="24"/>
        </w:rPr>
        <w:t xml:space="preserve"> where </w:t>
      </w:r>
      <w:r w:rsidR="00121A97" w:rsidRPr="00BF5F58">
        <w:rPr>
          <w:rFonts w:ascii="Times New Roman" w:hAnsi="Times New Roman"/>
          <w:position w:val="-14"/>
          <w:sz w:val="24"/>
        </w:rPr>
        <w:object w:dxaOrig="260" w:dyaOrig="400">
          <v:shape id="_x0000_i1031" type="#_x0000_t75" style="width:14.25pt;height:21.75pt" o:ole="">
            <v:imagedata r:id="rId21" o:title=""/>
          </v:shape>
          <o:OLEObject Type="Embed" ProgID="Equation.DSMT4" ShapeID="_x0000_i1031" DrawAspect="Content" ObjectID="_1484143452" r:id="rId22"/>
        </w:object>
      </w:r>
      <w:r w:rsidR="00121A97">
        <w:rPr>
          <w:rFonts w:ascii="Times New Roman" w:hAnsi="Times New Roman"/>
          <w:sz w:val="24"/>
        </w:rPr>
        <w:t xml:space="preserve"> is the LD coefficient, </w:t>
      </w:r>
      <w:r w:rsidR="003653B3" w:rsidRPr="00BF5F58">
        <w:rPr>
          <w:rFonts w:ascii="Times New Roman" w:hAnsi="Times New Roman"/>
          <w:position w:val="-10"/>
          <w:sz w:val="24"/>
        </w:rPr>
        <w:object w:dxaOrig="240" w:dyaOrig="260">
          <v:shape id="_x0000_i1032" type="#_x0000_t75" style="width:14.25pt;height:14.25pt" o:ole="">
            <v:imagedata r:id="rId23" o:title=""/>
          </v:shape>
          <o:OLEObject Type="Embed" ProgID="Equation.DSMT4" ShapeID="_x0000_i1032" DrawAspect="Content" ObjectID="_1484143453" r:id="rId24"/>
        </w:object>
      </w:r>
      <w:r w:rsidR="003653B3">
        <w:rPr>
          <w:rFonts w:ascii="Times New Roman" w:hAnsi="Times New Roman"/>
          <w:sz w:val="24"/>
        </w:rPr>
        <w:t xml:space="preserve"> is population MAF and </w:t>
      </w:r>
      <w:r w:rsidR="003653B3" w:rsidRPr="00BF5F58">
        <w:rPr>
          <w:rFonts w:ascii="Times New Roman" w:hAnsi="Times New Roman"/>
          <w:position w:val="-6"/>
          <w:sz w:val="24"/>
        </w:rPr>
        <w:object w:dxaOrig="279" w:dyaOrig="279">
          <v:shape id="_x0000_i1033" type="#_x0000_t75" style="width:14.25pt;height:14.25pt" o:ole="">
            <v:imagedata r:id="rId25" o:title=""/>
          </v:shape>
          <o:OLEObject Type="Embed" ProgID="Equation.DSMT4" ShapeID="_x0000_i1033" DrawAspect="Content" ObjectID="_1484143454" r:id="rId26"/>
        </w:object>
      </w:r>
      <w:r w:rsidR="003653B3">
        <w:rPr>
          <w:rFonts w:ascii="Times New Roman" w:hAnsi="Times New Roman"/>
          <w:sz w:val="24"/>
        </w:rPr>
        <w:t xml:space="preserve"> is the sample size based on which population MAF </w:t>
      </w:r>
      <w:r w:rsidR="00536352">
        <w:rPr>
          <w:rFonts w:ascii="Times New Roman" w:hAnsi="Times New Roman"/>
          <w:sz w:val="24"/>
        </w:rPr>
        <w:t>are</w:t>
      </w:r>
      <w:r w:rsidR="003653B3">
        <w:rPr>
          <w:rFonts w:ascii="Times New Roman" w:hAnsi="Times New Roman"/>
          <w:sz w:val="24"/>
        </w:rPr>
        <w:t xml:space="preserve"> estimated. </w:t>
      </w:r>
      <w:r w:rsidR="004C357C">
        <w:rPr>
          <w:rFonts w:ascii="Times New Roman" w:hAnsi="Times New Roman"/>
          <w:sz w:val="24"/>
        </w:rPr>
        <w:t>Therefore f</w:t>
      </w:r>
      <w:r w:rsidR="00AD113C">
        <w:rPr>
          <w:rFonts w:ascii="Times New Roman" w:hAnsi="Times New Roman"/>
          <w:sz w:val="24"/>
        </w:rPr>
        <w:t xml:space="preserve">or </w:t>
      </w:r>
      <w:r w:rsidR="00811B06">
        <w:rPr>
          <w:rFonts w:ascii="Times New Roman" w:hAnsi="Times New Roman"/>
          <w:sz w:val="24"/>
        </w:rPr>
        <w:t xml:space="preserve">a </w:t>
      </w:r>
      <w:r w:rsidR="00AD113C">
        <w:rPr>
          <w:rFonts w:ascii="Times New Roman" w:hAnsi="Times New Roman"/>
          <w:sz w:val="24"/>
        </w:rPr>
        <w:t xml:space="preserve">given </w:t>
      </w:r>
      <w:proofErr w:type="spellStart"/>
      <w:r w:rsidR="00AD113C">
        <w:rPr>
          <w:rFonts w:ascii="Times New Roman" w:hAnsi="Times New Roman"/>
          <w:sz w:val="24"/>
        </w:rPr>
        <w:t>haplotype</w:t>
      </w:r>
      <w:proofErr w:type="spellEnd"/>
      <w:r w:rsidR="00AD113C">
        <w:rPr>
          <w:rFonts w:ascii="Times New Roman" w:hAnsi="Times New Roman"/>
          <w:sz w:val="24"/>
        </w:rPr>
        <w:t xml:space="preserve"> pattern </w:t>
      </w:r>
      <w:r w:rsidR="0018066A" w:rsidRPr="00BF5F58">
        <w:rPr>
          <w:rFonts w:ascii="Times New Roman" w:hAnsi="Times New Roman"/>
          <w:position w:val="-12"/>
          <w:sz w:val="24"/>
        </w:rPr>
        <w:object w:dxaOrig="2900" w:dyaOrig="360">
          <v:shape id="_x0000_i1034" type="#_x0000_t75" style="width:2in;height:14.25pt" o:ole="">
            <v:imagedata r:id="rId27" o:title=""/>
          </v:shape>
          <o:OLEObject Type="Embed" ProgID="Equation.DSMT4" ShapeID="_x0000_i1034" DrawAspect="Content" ObjectID="_1484143455" r:id="rId28"/>
        </w:object>
      </w:r>
      <w:r w:rsidR="003A227F">
        <w:rPr>
          <w:rFonts w:ascii="Times New Roman" w:hAnsi="Times New Roman"/>
          <w:sz w:val="24"/>
        </w:rPr>
        <w:t>the correspondi</w:t>
      </w:r>
      <w:r w:rsidR="004C357C">
        <w:rPr>
          <w:rFonts w:ascii="Times New Roman" w:hAnsi="Times New Roman"/>
          <w:sz w:val="24"/>
        </w:rPr>
        <w:t xml:space="preserve">ng frequency </w:t>
      </w:r>
      <w:r w:rsidR="004C357C" w:rsidRPr="004F13E0">
        <w:rPr>
          <w:rFonts w:ascii="Times New Roman" w:hAnsi="Times New Roman"/>
          <w:position w:val="-14"/>
          <w:sz w:val="24"/>
        </w:rPr>
        <w:object w:dxaOrig="1400" w:dyaOrig="380">
          <v:shape id="_x0000_i1035" type="#_x0000_t75" style="width:1in;height:21.75pt" o:ole="">
            <v:imagedata r:id="rId29" o:title=""/>
          </v:shape>
          <o:OLEObject Type="Embed" ProgID="Equation.DSMT4" ShapeID="_x0000_i1035" DrawAspect="Content" ObjectID="_1484143456" r:id="rId30"/>
        </w:object>
      </w:r>
      <w:r w:rsidR="004C357C">
        <w:rPr>
          <w:rFonts w:ascii="Times New Roman" w:hAnsi="Times New Roman"/>
          <w:sz w:val="24"/>
        </w:rPr>
        <w:t xml:space="preserve"> can </w:t>
      </w:r>
      <w:r w:rsidR="003A227F">
        <w:rPr>
          <w:rFonts w:ascii="Times New Roman" w:hAnsi="Times New Roman"/>
          <w:sz w:val="24"/>
        </w:rPr>
        <w:t>be computed</w:t>
      </w:r>
      <w:r w:rsidR="004D777A">
        <w:rPr>
          <w:rFonts w:ascii="Times New Roman" w:hAnsi="Times New Roman"/>
          <w:sz w:val="24"/>
        </w:rPr>
        <w:t xml:space="preserve"> from the probability mass function</w:t>
      </w:r>
      <w:r w:rsidR="003A227F">
        <w:rPr>
          <w:rFonts w:ascii="Times New Roman" w:hAnsi="Times New Roman"/>
          <w:sz w:val="24"/>
        </w:rPr>
        <w:t xml:space="preserve">. </w:t>
      </w:r>
      <w:r w:rsidR="0048324C">
        <w:rPr>
          <w:rFonts w:ascii="Times New Roman" w:hAnsi="Times New Roman"/>
          <w:sz w:val="24"/>
        </w:rPr>
        <w:t xml:space="preserve">When collapsing is applied, </w:t>
      </w:r>
      <w:r w:rsidR="001A2836">
        <w:rPr>
          <w:rFonts w:ascii="Times New Roman" w:hAnsi="Times New Roman"/>
          <w:sz w:val="24"/>
        </w:rPr>
        <w:t>MAF for the collapsed unit is given as</w:t>
      </w:r>
      <w:r w:rsidR="001B183F">
        <w:rPr>
          <w:rFonts w:ascii="Times New Roman" w:hAnsi="Times New Roman"/>
          <w:sz w:val="24"/>
        </w:rPr>
        <w:t xml:space="preserve"> </w:t>
      </w:r>
      <w:r w:rsidR="0018066A" w:rsidRPr="004F13E0">
        <w:rPr>
          <w:rFonts w:ascii="Times New Roman" w:hAnsi="Times New Roman"/>
          <w:position w:val="-14"/>
          <w:sz w:val="24"/>
        </w:rPr>
        <w:object w:dxaOrig="2360" w:dyaOrig="380">
          <v:shape id="_x0000_i1036" type="#_x0000_t75" style="width:122.25pt;height:21.75pt" o:ole="">
            <v:imagedata r:id="rId31" o:title=""/>
          </v:shape>
          <o:OLEObject Type="Embed" ProgID="Equation.DSMT4" ShapeID="_x0000_i1036" DrawAspect="Content" ObjectID="_1484143457" r:id="rId32"/>
        </w:object>
      </w:r>
      <w:r w:rsidR="00DC2B43">
        <w:rPr>
          <w:rFonts w:ascii="Times New Roman" w:hAnsi="Times New Roman"/>
          <w:sz w:val="24"/>
        </w:rPr>
        <w:t xml:space="preserve"> </w:t>
      </w:r>
      <w:r w:rsidR="00F40999">
        <w:rPr>
          <w:rFonts w:ascii="Times New Roman" w:hAnsi="Times New Roman"/>
          <w:sz w:val="24"/>
        </w:rPr>
        <w:t>by definition</w:t>
      </w:r>
      <w:r w:rsidR="0048324C">
        <w:rPr>
          <w:rFonts w:ascii="Times New Roman" w:hAnsi="Times New Roman"/>
          <w:sz w:val="24"/>
        </w:rPr>
        <w:t xml:space="preserve">. </w:t>
      </w:r>
      <w:r w:rsidR="006C0E95">
        <w:rPr>
          <w:rFonts w:ascii="Times New Roman" w:hAnsi="Times New Roman"/>
          <w:sz w:val="24"/>
        </w:rPr>
        <w:t>C</w:t>
      </w:r>
      <w:r w:rsidRPr="00566129">
        <w:rPr>
          <w:rFonts w:ascii="Times New Roman" w:hAnsi="Times New Roman"/>
          <w:sz w:val="24"/>
        </w:rPr>
        <w:t xml:space="preserve">ollapsed </w:t>
      </w:r>
      <w:proofErr w:type="spellStart"/>
      <w:r w:rsidRPr="00566129">
        <w:rPr>
          <w:rFonts w:ascii="Times New Roman" w:hAnsi="Times New Roman"/>
          <w:sz w:val="24"/>
        </w:rPr>
        <w:t>haplotype</w:t>
      </w:r>
      <w:proofErr w:type="spellEnd"/>
      <w:r w:rsidRPr="00566129">
        <w:rPr>
          <w:rFonts w:ascii="Times New Roman" w:hAnsi="Times New Roman"/>
          <w:sz w:val="24"/>
        </w:rPr>
        <w:t xml:space="preserve"> pattern frequencies </w:t>
      </w:r>
      <w:r w:rsidR="00874317">
        <w:rPr>
          <w:rFonts w:ascii="Times New Roman" w:hAnsi="Times New Roman"/>
          <w:sz w:val="24"/>
        </w:rPr>
        <w:t xml:space="preserve">thus computed </w:t>
      </w:r>
      <w:r w:rsidRPr="00566129">
        <w:rPr>
          <w:rFonts w:ascii="Times New Roman" w:hAnsi="Times New Roman"/>
          <w:sz w:val="24"/>
        </w:rPr>
        <w:t>are then used as the allele frequencies for the corresponding regional genotype markers.</w:t>
      </w:r>
    </w:p>
    <w:p w:rsidR="000758AF" w:rsidRDefault="000A70C3" w:rsidP="000F54A7">
      <w:pPr>
        <w:spacing w:afterLines="280" w:line="480" w:lineRule="auto"/>
        <w:jc w:val="both"/>
        <w:rPr>
          <w:rFonts w:ascii="Times New Roman" w:hAnsi="Times New Roman"/>
          <w:sz w:val="24"/>
        </w:rPr>
      </w:pPr>
      <w:r w:rsidRPr="000A70C3">
        <w:rPr>
          <w:rFonts w:ascii="Times New Roman" w:hAnsi="Times New Roman"/>
          <w:sz w:val="24"/>
        </w:rPr>
        <w:t>To facilitate linkage analysis using sequence data in VCF format, we developed the SEQLinkage software that uses the Elston-Stewart algorithm as incorporated in FASTLINK</w:t>
      </w:r>
      <w:r w:rsidR="00D206F6">
        <w:rPr>
          <w:rFonts w:ascii="Times New Roman" w:hAnsi="Times New Roman"/>
          <w:sz w:val="24"/>
        </w:rPr>
        <w:fldChar w:fldCharType="begin"/>
      </w:r>
      <w:r w:rsidR="004F13E0">
        <w:rPr>
          <w:rFonts w:ascii="Times New Roman" w:hAnsi="Times New Roman"/>
          <w:sz w:val="24"/>
        </w:rPr>
        <w:instrText xml:space="preserve"> ADDIN ZOTERO_ITEM CSL_CITATION {"citationID":"QZZKPaLT","properties":{"formattedCitation":"{\\rtf \\super 8\\nosupersub{}}","plainCitation":"8"},"citationItems":[{"id":21,"uris":["http://zotero.org/users/1116201/items/TJ929S39"],"uri":["http://zotero.org/users/1116201/items/TJ929S39"],"itemData":{"id":21,"type":"article-journal","title":"Faster sequential genetic linkage computations","container-title":"American journal of human genetics","page":"252-263","volume":"53","issue":"1","source":"NCBI PubMed","abstract":"Linkage analysis using maximum-likelihood estimation is a powerful tool for locating genes. As available data sets have grown, the computation required for analysis has grown exponentially and become a significant impediment. Others have previously shown that parallel computation is applicable to linkage analysis and can yield order-of-magnitude improvements in speed. In this paper, we demonstrate that algorithmic modifications can also yield order-of-magnitude improvements, and sometimes much more. Using the software package LINKAGE, we describe a variety of algorithmic improvements that we have implemented, demonstrating both how these techniques are applied and their power. Experiments show that these improvements speed up the programs by an order of magnitude, on problems of moderate and large size. All improvements were made only in the combinatorial part of the code, without restoring to parallel computers. These improvements synthesize biological principles with computer science techniques, to effectively restructure the time-consuming computations in genetic linkage analysis.","ISSN":"0002-9297","note":"PMID: 8317490 \nPMCID: PMC1682239","journalAbbreviation":"Am. J. Hum. Genet.","language":"eng","author":[{"family":"Cottingham","given":"R W, Jr"},{"family":"Idury","given":"R M"},{"family":"Schäffer","given":"A A"}],"issued":{"date-parts":[["1993",7]]},"PMID":"8317490","PMCID":"PMC1682239"}}],"schema":"https://github.com/citation-style-language/schema/raw/master/csl-citation.json"} </w:instrText>
      </w:r>
      <w:r w:rsidR="00D206F6">
        <w:rPr>
          <w:rFonts w:ascii="Times New Roman" w:hAnsi="Times New Roman"/>
          <w:sz w:val="24"/>
        </w:rPr>
        <w:fldChar w:fldCharType="separate"/>
      </w:r>
      <w:r w:rsidR="004F13E0" w:rsidRPr="004F13E0">
        <w:rPr>
          <w:rFonts w:ascii="Times New Roman" w:hAnsi="Times New Roman"/>
          <w:sz w:val="24"/>
          <w:szCs w:val="24"/>
          <w:vertAlign w:val="superscript"/>
        </w:rPr>
        <w:t>8</w:t>
      </w:r>
      <w:r w:rsidR="00D206F6">
        <w:rPr>
          <w:rFonts w:ascii="Times New Roman" w:hAnsi="Times New Roman"/>
          <w:sz w:val="24"/>
        </w:rPr>
        <w:fldChar w:fldCharType="end"/>
      </w:r>
      <w:r w:rsidRPr="000A70C3">
        <w:rPr>
          <w:rFonts w:ascii="Times New Roman" w:hAnsi="Times New Roman"/>
          <w:sz w:val="24"/>
        </w:rPr>
        <w:t>. It provides results in text format and high quality graphical reports for both LOD and HLOD scores. Additionally SEQLinkage supports output of regional genotype data into formats compatible with linkage software such a</w:t>
      </w:r>
      <w:r w:rsidR="00686A14">
        <w:rPr>
          <w:rFonts w:ascii="Times New Roman" w:hAnsi="Times New Roman"/>
          <w:sz w:val="24"/>
        </w:rPr>
        <w:t>s LINKAGE</w:t>
      </w:r>
      <w:r w:rsidR="00D206F6">
        <w:rPr>
          <w:rFonts w:ascii="Times New Roman" w:hAnsi="Times New Roman"/>
          <w:sz w:val="24"/>
        </w:rPr>
        <w:fldChar w:fldCharType="begin"/>
      </w:r>
      <w:r w:rsidR="004F13E0">
        <w:rPr>
          <w:rFonts w:ascii="Times New Roman" w:hAnsi="Times New Roman"/>
          <w:sz w:val="24"/>
        </w:rPr>
        <w:instrText xml:space="preserve"> ADDIN ZOTERO_ITEM CSL_CITATION {"citationID":"LVR9fP5S","properties":{"formattedCitation":"{\\rtf \\super 9\\nosupersub{}}","plainCitation":"9"},"citationItems":[{"id":209,"uris":["http://zotero.org/users/1116201/items/N9BCUBFX"],"uri":["http://zotero.org/users/1116201/items/N9BCUBFX"],"itemData":{"id":209,"type":"article-journal","title":"Strategies for multilocus linkage analysis in humans","container-title":"Proceedings of the National Academy of Sciences","page":"3443-3446","volume":"81","issue":"11","source":"www.pnas.org","abstract":"The increasing number of DNA polymorphisms characterized in humans will soon allow the construction of fine genetic maps of human chromosomes. This advance calls for a reexamination of current methodologies for linkage analysis by the family method. We have investigated the relative efficiency of two-point and three-point linkage tests for the detection of linkage and the estimation of recombination in a variety of situations. This led us to develop the computer program LINKAGE to perform multilocus linkage analysis. The investigation also enables us to propose a method of location scores for the efficient detection of linkage between a disease locus, or a new genetic marker, and a linkage group previously established from a reference panel of families. The method is illustrated by an application to simulated pedigree data in a situation akin to Duchenne muscular dystrophy. These results show that considerable economy and efficiency can be brought to the mapping endeavor by resorting to appropriate strategies of detecting linkage and by constructing the human genetic map on a common reference panel of families.","ISSN":"0027-8424, 1091-6490","note":"PMID: 6587361","journalAbbreviation":"PNAS","language":"en","author":[{"family":"Lathrop","given":"G. M."},{"family":"Lalouel","given":"J. M."},{"family":"Julier","given":"C."},{"family":"Ott","given":"J."}],"issued":{"date-parts":[["1984",6,1]]},"accessed":{"date-parts":[["2014",4,1]]},"PMID":"6587361"}}],"schema":"https://github.com/citation-style-language/schema/raw/master/csl-citation.json"} </w:instrText>
      </w:r>
      <w:r w:rsidR="00D206F6">
        <w:rPr>
          <w:rFonts w:ascii="Times New Roman" w:hAnsi="Times New Roman"/>
          <w:sz w:val="24"/>
        </w:rPr>
        <w:fldChar w:fldCharType="separate"/>
      </w:r>
      <w:r w:rsidR="004F13E0" w:rsidRPr="004F13E0">
        <w:rPr>
          <w:rFonts w:ascii="Times New Roman" w:hAnsi="Times New Roman"/>
          <w:sz w:val="24"/>
          <w:szCs w:val="24"/>
          <w:vertAlign w:val="superscript"/>
        </w:rPr>
        <w:t>9</w:t>
      </w:r>
      <w:r w:rsidR="00D206F6">
        <w:rPr>
          <w:rFonts w:ascii="Times New Roman" w:hAnsi="Times New Roman"/>
          <w:sz w:val="24"/>
        </w:rPr>
        <w:fldChar w:fldCharType="end"/>
      </w:r>
      <w:r w:rsidRPr="000A70C3">
        <w:rPr>
          <w:rFonts w:ascii="Times New Roman" w:hAnsi="Times New Roman"/>
          <w:sz w:val="24"/>
        </w:rPr>
        <w:t xml:space="preserve"> an</w:t>
      </w:r>
      <w:r w:rsidR="00686A14">
        <w:rPr>
          <w:rFonts w:ascii="Times New Roman" w:hAnsi="Times New Roman"/>
          <w:sz w:val="24"/>
        </w:rPr>
        <w:t>d Merlin</w:t>
      </w:r>
      <w:r w:rsidR="00D206F6">
        <w:rPr>
          <w:rFonts w:ascii="Times New Roman" w:hAnsi="Times New Roman"/>
          <w:sz w:val="24"/>
        </w:rPr>
        <w:fldChar w:fldCharType="begin"/>
      </w:r>
      <w:r w:rsidR="004F13E0">
        <w:rPr>
          <w:rFonts w:ascii="Times New Roman" w:hAnsi="Times New Roman"/>
          <w:sz w:val="24"/>
        </w:rPr>
        <w:instrText xml:space="preserve"> ADDIN ZOTERO_ITEM CSL_CITATION {"citationID":"0jGoO09L","properties":{"formattedCitation":"{\\rtf \\super 10\\nosupersub{}}","plainCitation":"10"},"citationItems":[{"id":308,"uris":["http://zotero.org/users/1116201/items/4JEX8JDR"],"uri":["http://zotero.org/users/1116201/items/4JEX8JDR"],"itemData":{"id":308,"type":"article-journal","title":"Merlin--rapid analysis of dense genetic maps using sparse gene flow trees","container-title":"Nature genetics","page":"97-101","volume":"30","issue":"1","source":"NCBI PubMed","abstract":"Efforts to find disease genes using high-density single-nucleotide polymorphism (SNP) maps will produce data sets that exceed the limitations of current computational tools. Here we describe a new, efficient method for the analysis of dense genetic maps in pedigree data that provides extremely fast solutions to common problems such as allele-sharing analyses and haplotyping. We show that sparse binary trees represent patterns of gene flow in general pedigrees in a parsimonious manner, and derive a family of related algorithms for pedigree traversal. With these trees, exact likelihood calculations can be carried out efficiently for single markers or for multiple linked markers. Using an approximate multipoint calculation that ignores the unlikely possibility of a large number of recombinants further improves speed and provides accurate solutions in dense maps with thousands of markers. Our multipoint engine for rapid likelihood inference (Merlin) is a computer program that uses sparse inheritance trees for pedigree analysis; it performs rapid haplotyping, genotype error detection and affected pair linkage analyses and can handle more markers than other pedigree analysis packages.","DOI":"10.1038/ng786","ISSN":"1061-4036","note":"PMID: 11731797","journalAbbreviation":"Nat. Genet.","language":"eng","author":[{"family":"Abecasis","given":"Gonçalo R"},{"family":"Cherny","given":"Stacey S"},{"family":"Cookson","given":"William O"},{"family":"Cardon","given":"Lon R"}],"issued":{"date-parts":[["2002",1]]},"PMID":"11731797"}}],"schema":"https://github.com/citation-style-language/schema/raw/master/csl-citation.json"} </w:instrText>
      </w:r>
      <w:r w:rsidR="00D206F6">
        <w:rPr>
          <w:rFonts w:ascii="Times New Roman" w:hAnsi="Times New Roman"/>
          <w:sz w:val="24"/>
        </w:rPr>
        <w:fldChar w:fldCharType="separate"/>
      </w:r>
      <w:r w:rsidR="004F13E0" w:rsidRPr="004F13E0">
        <w:rPr>
          <w:rFonts w:ascii="Times New Roman" w:hAnsi="Times New Roman"/>
          <w:sz w:val="24"/>
          <w:szCs w:val="24"/>
          <w:vertAlign w:val="superscript"/>
        </w:rPr>
        <w:t>10</w:t>
      </w:r>
      <w:r w:rsidR="00D206F6">
        <w:rPr>
          <w:rFonts w:ascii="Times New Roman" w:hAnsi="Times New Roman"/>
          <w:sz w:val="24"/>
        </w:rPr>
        <w:fldChar w:fldCharType="end"/>
      </w:r>
      <w:r w:rsidRPr="000A70C3">
        <w:rPr>
          <w:rFonts w:ascii="Times New Roman" w:hAnsi="Times New Roman"/>
          <w:sz w:val="24"/>
        </w:rPr>
        <w:t xml:space="preserve">, with which two-point and multipoint </w:t>
      </w:r>
      <w:r w:rsidR="009465AB">
        <w:rPr>
          <w:rFonts w:ascii="Times New Roman" w:hAnsi="Times New Roman"/>
          <w:sz w:val="24"/>
        </w:rPr>
        <w:t xml:space="preserve">parametric </w:t>
      </w:r>
      <w:r w:rsidRPr="000A70C3">
        <w:rPr>
          <w:rFonts w:ascii="Times New Roman" w:hAnsi="Times New Roman"/>
          <w:sz w:val="24"/>
        </w:rPr>
        <w:t>linkage analysis can be performed. Additionally M</w:t>
      </w:r>
      <w:r w:rsidR="00686A14">
        <w:rPr>
          <w:rFonts w:ascii="Times New Roman" w:hAnsi="Times New Roman"/>
          <w:sz w:val="24"/>
        </w:rPr>
        <w:t>EGA2</w:t>
      </w:r>
      <w:r w:rsidR="00D206F6">
        <w:rPr>
          <w:rFonts w:ascii="Times New Roman" w:hAnsi="Times New Roman"/>
          <w:sz w:val="24"/>
        </w:rPr>
        <w:fldChar w:fldCharType="begin"/>
      </w:r>
      <w:r w:rsidR="004F13E0">
        <w:rPr>
          <w:rFonts w:ascii="Times New Roman" w:hAnsi="Times New Roman"/>
          <w:sz w:val="24"/>
        </w:rPr>
        <w:instrText xml:space="preserve"> ADDIN ZOTERO_ITEM CSL_CITATION {"citationID":"ARoOempc","properties":{"formattedCitation":"{\\rtf \\super 11\\nosupersub{}}","plainCitation":"11"},"citationItems":[{"id":321,"uris":["http://zotero.org/users/1116201/items/ZCIF3H3A"],"uri":["http://zotero.org/users/1116201/items/ZCIF3H3A"],"itemData":{"id":321,"type":"article-journal","title":"Mega2: data-handling for facilitating genetic linkage and association analyses","container-title":"Bioinformatics","page":"2556-2557","volume":"21","issue":"10","source":"bioinformatics.oxfordjournals.org","abstract":"Summary: Mega2, the manipulation environment for genetic analysis, transparently allows users to process genetic data for family-based or case/control studies accurately and efficiently. In addition to data validation checks, Mega2 provides analysis setup capabilities for a broad choice of commonly used genetic analysis programs, including SimWalk2, ASPEX, GeneHunter, SLINK, SIMULATE, S.A.G.E., SOLAR, Vitesse, Allegro, PREST, PAP, Loki, Merlin and MENDEL.\nAvailability: http://watson.hgen.pitt.edu/register/\nContact: dweeks@watson.hgen.pitt.edu\nSupplementary information: http://watson.hgen.pitt.edu/docs/mega2_html/mega2.html","DOI":"10.1093/bioinformatics/bti364","ISSN":"1367-4803, 1460-2059","note":"PMID: 15746282","shortTitle":"Mega2","journalAbbreviation":"Bioinformatics","language":"en","author":[{"family":"Mukhopadhyay","given":"Nandita"},{"family":"Almasy","given":"Lee"},{"family":"Schroeder","given":"Mark"},{"family":"Mulvihill","given":"William P."},{"family":"Weeks","given":"Daniel E."}],"issued":{"date-parts":[["2005",5,15]]},"accessed":{"date-parts":[["2014",3,17]]},"PMID":"15746282"}}],"schema":"https://github.com/citation-style-language/schema/raw/master/csl-citation.json"} </w:instrText>
      </w:r>
      <w:r w:rsidR="00D206F6">
        <w:rPr>
          <w:rFonts w:ascii="Times New Roman" w:hAnsi="Times New Roman"/>
          <w:sz w:val="24"/>
        </w:rPr>
        <w:fldChar w:fldCharType="separate"/>
      </w:r>
      <w:r w:rsidR="004F13E0" w:rsidRPr="004F13E0">
        <w:rPr>
          <w:rFonts w:ascii="Times New Roman" w:hAnsi="Times New Roman"/>
          <w:sz w:val="24"/>
          <w:szCs w:val="24"/>
          <w:vertAlign w:val="superscript"/>
        </w:rPr>
        <w:t>11</w:t>
      </w:r>
      <w:r w:rsidR="00D206F6">
        <w:rPr>
          <w:rFonts w:ascii="Times New Roman" w:hAnsi="Times New Roman"/>
          <w:sz w:val="24"/>
        </w:rPr>
        <w:fldChar w:fldCharType="end"/>
      </w:r>
      <w:r w:rsidRPr="000A70C3">
        <w:rPr>
          <w:rFonts w:ascii="Times New Roman" w:hAnsi="Times New Roman"/>
          <w:sz w:val="24"/>
        </w:rPr>
        <w:t xml:space="preserve"> format is supported, which can be used to transform data to the required input for a number of linkage programs.</w:t>
      </w:r>
    </w:p>
    <w:p w:rsidR="000758AF" w:rsidRDefault="00135840" w:rsidP="000F54A7">
      <w:pPr>
        <w:spacing w:afterLines="280" w:line="480" w:lineRule="auto"/>
        <w:jc w:val="both"/>
        <w:rPr>
          <w:rFonts w:ascii="Times New Roman" w:hAnsi="Times New Roman"/>
          <w:sz w:val="24"/>
          <w:szCs w:val="24"/>
        </w:rPr>
      </w:pPr>
      <w:r>
        <w:rPr>
          <w:rFonts w:ascii="Times New Roman" w:hAnsi="Times New Roman"/>
          <w:sz w:val="24"/>
          <w:szCs w:val="24"/>
        </w:rPr>
        <w:t>To evaluate performance of our method we</w:t>
      </w:r>
      <w:r w:rsidR="002E14F8">
        <w:rPr>
          <w:rFonts w:ascii="Times New Roman" w:hAnsi="Times New Roman"/>
          <w:sz w:val="24"/>
          <w:szCs w:val="24"/>
        </w:rPr>
        <w:t xml:space="preserve"> performed empirical </w:t>
      </w:r>
      <w:r w:rsidR="00394BDA">
        <w:rPr>
          <w:rFonts w:ascii="Times New Roman" w:hAnsi="Times New Roman"/>
          <w:sz w:val="24"/>
          <w:szCs w:val="24"/>
        </w:rPr>
        <w:t xml:space="preserve">type I error and </w:t>
      </w:r>
      <w:r w:rsidR="002E14F8">
        <w:rPr>
          <w:rFonts w:ascii="Times New Roman" w:hAnsi="Times New Roman"/>
          <w:sz w:val="24"/>
          <w:szCs w:val="24"/>
        </w:rPr>
        <w:t xml:space="preserve">power calculations </w:t>
      </w:r>
      <w:r w:rsidR="00043C32">
        <w:rPr>
          <w:rFonts w:ascii="Times New Roman" w:hAnsi="Times New Roman"/>
          <w:sz w:val="24"/>
          <w:szCs w:val="24"/>
        </w:rPr>
        <w:t>for</w:t>
      </w:r>
      <w:r w:rsidR="002E14F8" w:rsidRPr="00F00F79">
        <w:rPr>
          <w:rFonts w:ascii="Times New Roman" w:hAnsi="Times New Roman"/>
          <w:sz w:val="24"/>
          <w:szCs w:val="24"/>
        </w:rPr>
        <w:t xml:space="preserve"> two-point linkage analysis </w:t>
      </w:r>
      <w:r w:rsidR="002E14F8">
        <w:rPr>
          <w:rFonts w:ascii="Times New Roman" w:hAnsi="Times New Roman"/>
          <w:sz w:val="24"/>
          <w:szCs w:val="24"/>
        </w:rPr>
        <w:t xml:space="preserve">using data on four </w:t>
      </w:r>
      <w:r w:rsidR="002E14F8" w:rsidRPr="00F00F79">
        <w:rPr>
          <w:rFonts w:ascii="Times New Roman" w:hAnsi="Times New Roman"/>
          <w:sz w:val="24"/>
          <w:szCs w:val="24"/>
        </w:rPr>
        <w:t xml:space="preserve">non-syndromic hearing </w:t>
      </w:r>
      <w:r w:rsidR="002E14F8">
        <w:rPr>
          <w:rFonts w:ascii="Times New Roman" w:hAnsi="Times New Roman"/>
          <w:sz w:val="24"/>
          <w:szCs w:val="24"/>
        </w:rPr>
        <w:t>impairment (NSHI)</w:t>
      </w:r>
      <w:r w:rsidR="002E14F8" w:rsidRPr="00F00F79">
        <w:rPr>
          <w:rFonts w:ascii="Times New Roman" w:hAnsi="Times New Roman"/>
          <w:sz w:val="24"/>
          <w:szCs w:val="24"/>
        </w:rPr>
        <w:t xml:space="preserve"> genes</w:t>
      </w:r>
      <w:r w:rsidR="002E14F8">
        <w:rPr>
          <w:rFonts w:ascii="Times New Roman" w:hAnsi="Times New Roman"/>
          <w:sz w:val="24"/>
          <w:szCs w:val="24"/>
        </w:rPr>
        <w:t xml:space="preserve">: two autosomal recessive genes </w:t>
      </w:r>
      <w:r w:rsidR="002E14F8">
        <w:rPr>
          <w:rFonts w:ascii="Times New Roman" w:hAnsi="Times New Roman"/>
          <w:i/>
          <w:sz w:val="24"/>
          <w:szCs w:val="24"/>
        </w:rPr>
        <w:t xml:space="preserve">GJB2 </w:t>
      </w:r>
      <w:r w:rsidR="002E14F8">
        <w:rPr>
          <w:rFonts w:ascii="Times New Roman" w:hAnsi="Times New Roman"/>
          <w:sz w:val="24"/>
          <w:szCs w:val="24"/>
        </w:rPr>
        <w:t xml:space="preserve">and </w:t>
      </w:r>
      <w:r w:rsidR="002E14F8">
        <w:rPr>
          <w:rFonts w:ascii="Times New Roman" w:hAnsi="Times New Roman"/>
          <w:i/>
          <w:sz w:val="24"/>
          <w:szCs w:val="24"/>
        </w:rPr>
        <w:t>SLC26A4</w:t>
      </w:r>
      <w:r w:rsidR="002E14F8">
        <w:rPr>
          <w:rFonts w:ascii="Times New Roman" w:hAnsi="Times New Roman"/>
          <w:sz w:val="24"/>
          <w:szCs w:val="24"/>
        </w:rPr>
        <w:t xml:space="preserve">, and two autosomal dominant </w:t>
      </w:r>
      <w:r w:rsidR="002E14F8">
        <w:rPr>
          <w:rFonts w:ascii="Times New Roman" w:hAnsi="Times New Roman"/>
          <w:sz w:val="24"/>
          <w:szCs w:val="24"/>
        </w:rPr>
        <w:lastRenderedPageBreak/>
        <w:t xml:space="preserve">genes </w:t>
      </w:r>
      <w:r w:rsidR="002E14F8">
        <w:rPr>
          <w:rFonts w:ascii="Times New Roman" w:hAnsi="Times New Roman"/>
          <w:i/>
          <w:sz w:val="24"/>
          <w:szCs w:val="24"/>
        </w:rPr>
        <w:t>MYO7A</w:t>
      </w:r>
      <w:r w:rsidR="002E14F8">
        <w:rPr>
          <w:rFonts w:ascii="Times New Roman" w:hAnsi="Times New Roman"/>
          <w:sz w:val="24"/>
          <w:szCs w:val="24"/>
        </w:rPr>
        <w:t xml:space="preserve"> and </w:t>
      </w:r>
      <w:r w:rsidR="002E14F8">
        <w:rPr>
          <w:rFonts w:ascii="Times New Roman" w:hAnsi="Times New Roman"/>
          <w:i/>
          <w:sz w:val="24"/>
          <w:szCs w:val="24"/>
        </w:rPr>
        <w:t>MYH9</w:t>
      </w:r>
      <w:r w:rsidR="002E14F8">
        <w:rPr>
          <w:rFonts w:ascii="Times New Roman" w:hAnsi="Times New Roman"/>
          <w:sz w:val="24"/>
          <w:szCs w:val="24"/>
        </w:rPr>
        <w:t xml:space="preserve">. </w:t>
      </w:r>
      <w:r w:rsidR="0075103C">
        <w:rPr>
          <w:rFonts w:ascii="Times New Roman" w:hAnsi="Times New Roman"/>
          <w:sz w:val="24"/>
          <w:szCs w:val="24"/>
        </w:rPr>
        <w:t>Two-</w:t>
      </w:r>
      <w:r w:rsidR="002E14F8">
        <w:rPr>
          <w:rFonts w:ascii="Times New Roman" w:hAnsi="Times New Roman"/>
          <w:sz w:val="24"/>
          <w:szCs w:val="24"/>
        </w:rPr>
        <w:t>generatio</w:t>
      </w:r>
      <w:r w:rsidR="001D6EA5">
        <w:rPr>
          <w:rFonts w:ascii="Times New Roman" w:hAnsi="Times New Roman"/>
          <w:sz w:val="24"/>
          <w:szCs w:val="24"/>
        </w:rPr>
        <w:t>n</w:t>
      </w:r>
      <w:r w:rsidR="002E14F8">
        <w:rPr>
          <w:rFonts w:ascii="Times New Roman" w:hAnsi="Times New Roman"/>
          <w:sz w:val="24"/>
          <w:szCs w:val="24"/>
        </w:rPr>
        <w:t xml:space="preserve"> pedigrees</w:t>
      </w:r>
      <w:r w:rsidR="0075103C">
        <w:rPr>
          <w:rFonts w:ascii="Times New Roman" w:hAnsi="Times New Roman"/>
          <w:sz w:val="24"/>
          <w:szCs w:val="24"/>
        </w:rPr>
        <w:t xml:space="preserve"> were simulated</w:t>
      </w:r>
      <w:r w:rsidR="002E14F8">
        <w:rPr>
          <w:rFonts w:ascii="Times New Roman" w:hAnsi="Times New Roman"/>
          <w:sz w:val="24"/>
          <w:szCs w:val="24"/>
        </w:rPr>
        <w:t xml:space="preserve">, </w:t>
      </w:r>
      <w:r w:rsidR="0095551C">
        <w:rPr>
          <w:rFonts w:ascii="Times New Roman" w:hAnsi="Times New Roman"/>
          <w:sz w:val="24"/>
          <w:szCs w:val="24"/>
        </w:rPr>
        <w:t xml:space="preserve">with </w:t>
      </w:r>
      <w:r w:rsidR="002E14F8">
        <w:rPr>
          <w:rFonts w:ascii="Times New Roman" w:hAnsi="Times New Roman"/>
          <w:sz w:val="24"/>
          <w:szCs w:val="24"/>
        </w:rPr>
        <w:t>3 to 8 offspring in the last generation with the proportions determined by the distribution of number of children per family in the United States in 2012, rescaled s</w:t>
      </w:r>
      <w:r w:rsidR="003D5766">
        <w:rPr>
          <w:rFonts w:ascii="Times New Roman" w:hAnsi="Times New Roman"/>
          <w:sz w:val="24"/>
          <w:szCs w:val="24"/>
        </w:rPr>
        <w:t xml:space="preserve">o </w:t>
      </w:r>
      <w:r w:rsidR="002E14F8">
        <w:rPr>
          <w:rFonts w:ascii="Times New Roman" w:hAnsi="Times New Roman"/>
          <w:sz w:val="24"/>
          <w:szCs w:val="24"/>
        </w:rPr>
        <w:t>that the</w:t>
      </w:r>
      <w:r w:rsidR="003D5766">
        <w:rPr>
          <w:rFonts w:ascii="Times New Roman" w:hAnsi="Times New Roman"/>
          <w:sz w:val="24"/>
          <w:szCs w:val="24"/>
        </w:rPr>
        <w:t>y</w:t>
      </w:r>
      <w:r w:rsidR="002E14F8">
        <w:rPr>
          <w:rFonts w:ascii="Times New Roman" w:hAnsi="Times New Roman"/>
          <w:sz w:val="24"/>
          <w:szCs w:val="24"/>
        </w:rPr>
        <w:t xml:space="preserve"> </w:t>
      </w:r>
      <w:r w:rsidR="00043C32">
        <w:rPr>
          <w:rFonts w:ascii="Times New Roman" w:hAnsi="Times New Roman"/>
          <w:sz w:val="24"/>
          <w:szCs w:val="24"/>
        </w:rPr>
        <w:t xml:space="preserve">sum </w:t>
      </w:r>
      <w:r w:rsidR="002E14F8">
        <w:rPr>
          <w:rFonts w:ascii="Times New Roman" w:hAnsi="Times New Roman"/>
          <w:sz w:val="24"/>
          <w:szCs w:val="24"/>
        </w:rPr>
        <w:t>to 100% (3 children: 69.34%, 4 children: 20.52%, 5 children: 6.84%, 6 children: 2.28%, 7 children 0.76%, 8 children 0.26%). Genotypes are simulated for the four genes</w:t>
      </w:r>
      <w:r w:rsidR="003D5766">
        <w:rPr>
          <w:rFonts w:ascii="Times New Roman" w:hAnsi="Times New Roman"/>
          <w:sz w:val="24"/>
          <w:szCs w:val="24"/>
        </w:rPr>
        <w:t xml:space="preserve"> </w:t>
      </w:r>
      <w:r w:rsidR="002E14F8">
        <w:rPr>
          <w:rFonts w:ascii="Times New Roman" w:hAnsi="Times New Roman"/>
          <w:sz w:val="24"/>
          <w:szCs w:val="24"/>
        </w:rPr>
        <w:t xml:space="preserve">based on the variant sites and the corresponding minor allele frequencies in European Americans recorded in </w:t>
      </w:r>
      <w:r w:rsidR="003D5766">
        <w:rPr>
          <w:rFonts w:ascii="Times New Roman" w:hAnsi="Times New Roman"/>
          <w:sz w:val="24"/>
          <w:szCs w:val="24"/>
        </w:rPr>
        <w:t xml:space="preserve">the </w:t>
      </w:r>
      <w:r w:rsidR="002E14F8">
        <w:rPr>
          <w:rFonts w:ascii="Times New Roman" w:hAnsi="Times New Roman"/>
          <w:sz w:val="24"/>
          <w:szCs w:val="24"/>
        </w:rPr>
        <w:t>Exome Variant Server</w:t>
      </w:r>
      <w:del w:id="0" w:author="Gao Wang" w:date="2015-01-14T15:18:00Z">
        <w:r w:rsidR="00EF4EC2" w:rsidDel="0016402B">
          <w:rPr>
            <w:rFonts w:ascii="Times New Roman" w:hAnsi="Times New Roman"/>
            <w:sz w:val="24"/>
            <w:szCs w:val="24"/>
          </w:rPr>
          <w:delText xml:space="preserve"> (Table S</w:delText>
        </w:r>
        <w:r w:rsidR="007E7563" w:rsidDel="0016402B">
          <w:rPr>
            <w:rFonts w:ascii="Times New Roman" w:hAnsi="Times New Roman"/>
            <w:sz w:val="24"/>
            <w:szCs w:val="24"/>
          </w:rPr>
          <w:delText>1</w:delText>
        </w:r>
        <w:r w:rsidR="009064B5" w:rsidDel="0016402B">
          <w:rPr>
            <w:rFonts w:ascii="Times New Roman" w:hAnsi="Times New Roman"/>
            <w:sz w:val="24"/>
            <w:szCs w:val="24"/>
          </w:rPr>
          <w:delText>)</w:delText>
        </w:r>
      </w:del>
      <w:r w:rsidR="002E14F8">
        <w:rPr>
          <w:rFonts w:ascii="Times New Roman" w:hAnsi="Times New Roman"/>
          <w:sz w:val="24"/>
          <w:szCs w:val="24"/>
        </w:rPr>
        <w:t xml:space="preserve">. </w:t>
      </w:r>
    </w:p>
    <w:p w:rsidR="00A458DF" w:rsidRDefault="00A458DF" w:rsidP="000F54A7">
      <w:pPr>
        <w:spacing w:afterLines="280" w:line="480" w:lineRule="auto"/>
        <w:jc w:val="both"/>
        <w:rPr>
          <w:rFonts w:ascii="Times New Roman" w:hAnsi="Times New Roman"/>
          <w:sz w:val="24"/>
          <w:szCs w:val="24"/>
        </w:rPr>
      </w:pPr>
      <w:r>
        <w:rPr>
          <w:rFonts w:ascii="Times New Roman" w:hAnsi="Times New Roman"/>
          <w:sz w:val="24"/>
          <w:szCs w:val="24"/>
        </w:rPr>
        <w:t xml:space="preserve">For type I error evaluations we use the same gene sequences and demographic data, yet simulate disease pedigrees under the null, i.e., affection status not due to any of the rare variants in the gene of interest. We consider different genetic architectures under the null including situations when </w:t>
      </w:r>
      <w:r w:rsidRPr="00E261D4">
        <w:rPr>
          <w:rFonts w:ascii="Times New Roman" w:hAnsi="Times New Roman"/>
          <w:sz w:val="24"/>
          <w:szCs w:val="24"/>
        </w:rPr>
        <w:t xml:space="preserve">1) variants in the gene region are </w:t>
      </w:r>
      <w:r>
        <w:rPr>
          <w:rFonts w:ascii="Times New Roman" w:hAnsi="Times New Roman"/>
          <w:sz w:val="24"/>
          <w:szCs w:val="24"/>
        </w:rPr>
        <w:t>in linkage equilibrium</w:t>
      </w:r>
      <w:r w:rsidRPr="00E261D4">
        <w:rPr>
          <w:rFonts w:ascii="Times New Roman" w:hAnsi="Times New Roman"/>
          <w:sz w:val="24"/>
          <w:szCs w:val="24"/>
        </w:rPr>
        <w:t>, 2) ther</w:t>
      </w:r>
      <w:r>
        <w:rPr>
          <w:rFonts w:ascii="Times New Roman" w:hAnsi="Times New Roman"/>
          <w:sz w:val="24"/>
          <w:szCs w:val="24"/>
        </w:rPr>
        <w:t xml:space="preserve">e is complete LD between variants </w:t>
      </w:r>
      <w:r w:rsidRPr="00E261D4">
        <w:rPr>
          <w:rFonts w:ascii="Times New Roman" w:hAnsi="Times New Roman"/>
          <w:sz w:val="24"/>
          <w:szCs w:val="24"/>
        </w:rPr>
        <w:t>and 3)</w:t>
      </w:r>
      <w:ins w:id="1" w:author="Gao Wang" w:date="2015-01-14T15:16:00Z">
        <w:r w:rsidR="00175105">
          <w:rPr>
            <w:rFonts w:ascii="Times New Roman" w:hAnsi="Times New Roman"/>
            <w:sz w:val="24"/>
            <w:szCs w:val="24"/>
          </w:rPr>
          <w:t xml:space="preserve"> there exist</w:t>
        </w:r>
      </w:ins>
      <w:ins w:id="2" w:author="Gao Wang" w:date="2015-01-14T15:17:00Z">
        <w:r w:rsidR="00AE70A4">
          <w:rPr>
            <w:rFonts w:ascii="Times New Roman" w:hAnsi="Times New Roman"/>
            <w:sz w:val="24"/>
            <w:szCs w:val="24"/>
          </w:rPr>
          <w:t xml:space="preserve"> within </w:t>
        </w:r>
      </w:ins>
      <w:ins w:id="3" w:author="Suzanne M. Leal" w:date="2015-01-30T17:06:00Z">
        <w:r w:rsidR="000F54A7">
          <w:rPr>
            <w:rFonts w:ascii="Times New Roman" w:hAnsi="Times New Roman"/>
            <w:sz w:val="24"/>
            <w:szCs w:val="24"/>
          </w:rPr>
          <w:t xml:space="preserve">a </w:t>
        </w:r>
      </w:ins>
      <w:ins w:id="4" w:author="Gao Wang" w:date="2015-01-14T15:17:00Z">
        <w:r w:rsidR="00AE70A4">
          <w:rPr>
            <w:rFonts w:ascii="Times New Roman" w:hAnsi="Times New Roman"/>
            <w:sz w:val="24"/>
            <w:szCs w:val="24"/>
          </w:rPr>
          <w:t>gene</w:t>
        </w:r>
      </w:ins>
      <w:ins w:id="5" w:author="Gao Wang" w:date="2015-01-14T15:16:00Z">
        <w:r w:rsidR="00175105">
          <w:rPr>
            <w:rFonts w:ascii="Times New Roman" w:hAnsi="Times New Roman"/>
            <w:sz w:val="24"/>
            <w:szCs w:val="24"/>
          </w:rPr>
          <w:t xml:space="preserve"> recombination events</w:t>
        </w:r>
      </w:ins>
      <w:ins w:id="6" w:author="Gao Wang" w:date="2015-01-14T15:20:00Z">
        <w:r w:rsidR="00954FB2">
          <w:rPr>
            <w:rFonts w:ascii="Times New Roman" w:hAnsi="Times New Roman"/>
            <w:sz w:val="24"/>
            <w:szCs w:val="24"/>
          </w:rPr>
          <w:t xml:space="preserve"> in the </w:t>
        </w:r>
      </w:ins>
      <w:ins w:id="7" w:author="Suzanne M. Leal" w:date="2015-01-30T17:06:00Z">
        <w:r w:rsidR="000F54A7">
          <w:rPr>
            <w:rFonts w:ascii="Times New Roman" w:hAnsi="Times New Roman"/>
            <w:sz w:val="24"/>
            <w:szCs w:val="24"/>
          </w:rPr>
          <w:t xml:space="preserve">sequence data of </w:t>
        </w:r>
      </w:ins>
      <w:ins w:id="8" w:author="Gao Wang" w:date="2015-01-14T15:20:00Z">
        <w:r w:rsidR="00954FB2">
          <w:rPr>
            <w:rFonts w:ascii="Times New Roman" w:hAnsi="Times New Roman"/>
            <w:sz w:val="24"/>
            <w:szCs w:val="24"/>
          </w:rPr>
          <w:t xml:space="preserve">generated </w:t>
        </w:r>
      </w:ins>
      <w:ins w:id="9" w:author="Gao Wang" w:date="2015-01-14T15:23:00Z">
        <w:r w:rsidR="00954FB2">
          <w:rPr>
            <w:rFonts w:ascii="Times New Roman" w:hAnsi="Times New Roman"/>
            <w:sz w:val="24"/>
            <w:szCs w:val="24"/>
          </w:rPr>
          <w:t>families</w:t>
        </w:r>
      </w:ins>
      <w:ins w:id="10" w:author="Gao Wang" w:date="2015-01-14T15:20:00Z">
        <w:r w:rsidR="00954FB2">
          <w:rPr>
            <w:rFonts w:ascii="Times New Roman" w:hAnsi="Times New Roman"/>
            <w:sz w:val="24"/>
            <w:szCs w:val="24"/>
          </w:rPr>
          <w:t>. R</w:t>
        </w:r>
        <w:r w:rsidR="00352794">
          <w:rPr>
            <w:rFonts w:ascii="Times New Roman" w:hAnsi="Times New Roman"/>
            <w:sz w:val="24"/>
            <w:szCs w:val="24"/>
          </w:rPr>
          <w:t xml:space="preserve">ecombination </w:t>
        </w:r>
      </w:ins>
      <w:ins w:id="11" w:author="Gao Wang" w:date="2015-01-14T15:21:00Z">
        <w:r w:rsidR="0097375A">
          <w:rPr>
            <w:rFonts w:ascii="Times New Roman" w:hAnsi="Times New Roman"/>
            <w:sz w:val="24"/>
            <w:szCs w:val="24"/>
          </w:rPr>
          <w:t>events</w:t>
        </w:r>
      </w:ins>
      <w:ins w:id="12" w:author="Gao Wang" w:date="2015-01-14T15:20:00Z">
        <w:r w:rsidR="00954FB2">
          <w:rPr>
            <w:rFonts w:ascii="Times New Roman" w:hAnsi="Times New Roman"/>
            <w:sz w:val="24"/>
            <w:szCs w:val="24"/>
          </w:rPr>
          <w:t xml:space="preserve"> </w:t>
        </w:r>
      </w:ins>
      <w:ins w:id="13" w:author="Gao Wang" w:date="2015-01-14T15:22:00Z">
        <w:r w:rsidR="00AE2F7B">
          <w:rPr>
            <w:rFonts w:ascii="Times New Roman" w:hAnsi="Times New Roman"/>
            <w:sz w:val="24"/>
            <w:szCs w:val="24"/>
          </w:rPr>
          <w:t xml:space="preserve">between variants </w:t>
        </w:r>
      </w:ins>
      <w:ins w:id="14" w:author="Gao Wang" w:date="2015-01-14T15:23:00Z">
        <w:r w:rsidR="00954FB2">
          <w:rPr>
            <w:rFonts w:ascii="Times New Roman" w:hAnsi="Times New Roman"/>
            <w:sz w:val="24"/>
            <w:szCs w:val="24"/>
          </w:rPr>
          <w:t>are simulated</w:t>
        </w:r>
      </w:ins>
      <w:ins w:id="15" w:author="Gao Wang" w:date="2015-01-14T15:20:00Z">
        <w:r w:rsidR="00352794">
          <w:rPr>
            <w:rFonts w:ascii="Times New Roman" w:hAnsi="Times New Roman"/>
            <w:sz w:val="24"/>
            <w:szCs w:val="24"/>
          </w:rPr>
          <w:t xml:space="preserve"> based on </w:t>
        </w:r>
      </w:ins>
      <w:ins w:id="16" w:author="Gao Wang" w:date="2015-01-14T15:22:00Z">
        <w:r w:rsidR="00675780">
          <w:rPr>
            <w:rFonts w:ascii="Times New Roman" w:hAnsi="Times New Roman"/>
            <w:sz w:val="24"/>
            <w:szCs w:val="24"/>
          </w:rPr>
          <w:t>rates obtained from</w:t>
        </w:r>
      </w:ins>
      <w:ins w:id="17" w:author="Gao Wang" w:date="2015-01-14T15:20:00Z">
        <w:r w:rsidR="00352794">
          <w:rPr>
            <w:rFonts w:ascii="Times New Roman" w:hAnsi="Times New Roman"/>
            <w:sz w:val="24"/>
            <w:szCs w:val="24"/>
          </w:rPr>
          <w:t xml:space="preserve"> Hapmap </w:t>
        </w:r>
      </w:ins>
      <w:ins w:id="18" w:author="Gao Wang" w:date="2015-01-14T15:17:00Z">
        <w:r w:rsidR="00352794">
          <w:rPr>
            <w:rFonts w:ascii="Times New Roman" w:hAnsi="Times New Roman"/>
            <w:sz w:val="24"/>
            <w:szCs w:val="24"/>
          </w:rPr>
          <w:t>Recombination R</w:t>
        </w:r>
        <w:r w:rsidR="00912A83">
          <w:rPr>
            <w:rFonts w:ascii="Times New Roman" w:hAnsi="Times New Roman"/>
            <w:sz w:val="24"/>
            <w:szCs w:val="24"/>
          </w:rPr>
          <w:t>ates</w:t>
        </w:r>
      </w:ins>
      <w:ins w:id="19" w:author="Gao Wang" w:date="2015-01-14T15:21:00Z">
        <w:r w:rsidR="00352794">
          <w:rPr>
            <w:rFonts w:ascii="Times New Roman" w:hAnsi="Times New Roman"/>
            <w:sz w:val="24"/>
            <w:szCs w:val="24"/>
          </w:rPr>
          <w:t xml:space="preserve"> and Hotspots database</w:t>
        </w:r>
        <w:r w:rsidR="00D327E0">
          <w:rPr>
            <w:rFonts w:ascii="Times New Roman" w:hAnsi="Times New Roman"/>
            <w:sz w:val="24"/>
            <w:szCs w:val="24"/>
          </w:rPr>
          <w:t xml:space="preserve"> (see Web Resources)</w:t>
        </w:r>
        <w:r w:rsidR="00352794">
          <w:rPr>
            <w:rFonts w:ascii="Times New Roman" w:hAnsi="Times New Roman"/>
            <w:sz w:val="24"/>
            <w:szCs w:val="24"/>
          </w:rPr>
          <w:t xml:space="preserve">. </w:t>
        </w:r>
      </w:ins>
      <w:del w:id="20" w:author="Gao Wang" w:date="2015-01-14T15:15:00Z">
        <w:r w:rsidRPr="00E261D4" w:rsidDel="00175105">
          <w:rPr>
            <w:rFonts w:ascii="Times New Roman" w:hAnsi="Times New Roman"/>
            <w:sz w:val="24"/>
            <w:szCs w:val="24"/>
          </w:rPr>
          <w:delText xml:space="preserve"> </w:delText>
        </w:r>
        <w:r w:rsidDel="00175105">
          <w:rPr>
            <w:rFonts w:ascii="Times New Roman" w:hAnsi="Times New Roman"/>
            <w:sz w:val="24"/>
            <w:szCs w:val="24"/>
          </w:rPr>
          <w:delText xml:space="preserve">under the extreme case where </w:delText>
        </w:r>
        <w:r w:rsidRPr="00E261D4" w:rsidDel="00175105">
          <w:rPr>
            <w:rFonts w:ascii="Times New Roman" w:hAnsi="Times New Roman"/>
            <w:sz w:val="24"/>
            <w:szCs w:val="24"/>
          </w:rPr>
          <w:delText>there are recombi</w:delText>
        </w:r>
        <w:r w:rsidDel="00175105">
          <w:rPr>
            <w:rFonts w:ascii="Times New Roman" w:hAnsi="Times New Roman"/>
            <w:sz w:val="24"/>
            <w:szCs w:val="24"/>
          </w:rPr>
          <w:delText>nation events within a gene for each meiosis and recombination breakpoints are different across “ascertained” families</w:delText>
        </w:r>
        <w:r w:rsidRPr="00E261D4" w:rsidDel="00175105">
          <w:rPr>
            <w:rFonts w:ascii="Times New Roman" w:hAnsi="Times New Roman"/>
            <w:sz w:val="24"/>
            <w:szCs w:val="24"/>
          </w:rPr>
          <w:delText>.</w:delText>
        </w:r>
        <w:r w:rsidDel="00175105">
          <w:rPr>
            <w:rFonts w:ascii="Times New Roman" w:hAnsi="Times New Roman"/>
            <w:sz w:val="24"/>
            <w:szCs w:val="24"/>
          </w:rPr>
          <w:delText xml:space="preserve"> Simulating data based upon a small realistic θ value within a gene region will introduce few or no recombination events within the generated families, therefore this extreme scenario is used to evaluate the effect of recombination events on type I error</w:delText>
        </w:r>
      </w:del>
      <w:r>
        <w:rPr>
          <w:rFonts w:ascii="Times New Roman" w:hAnsi="Times New Roman"/>
          <w:sz w:val="24"/>
          <w:szCs w:val="24"/>
        </w:rPr>
        <w:t xml:space="preserve">.  Additionally we simulate scenarios when parental genotypes are missing to evaluate type I error when CHP marker frequencies have to be calculated using population MAF and LD estimated from data. Type I errors are computed for cumulative HLOD scores on gene </w:t>
      </w:r>
      <w:r>
        <w:rPr>
          <w:rFonts w:ascii="Times New Roman" w:hAnsi="Times New Roman"/>
          <w:i/>
          <w:sz w:val="24"/>
          <w:szCs w:val="24"/>
        </w:rPr>
        <w:t xml:space="preserve">SLC26A4 </w:t>
      </w:r>
      <w:r>
        <w:rPr>
          <w:rFonts w:ascii="Times New Roman" w:hAnsi="Times New Roman"/>
          <w:sz w:val="24"/>
          <w:szCs w:val="24"/>
        </w:rPr>
        <w:t xml:space="preserve">across 20 families using </w:t>
      </w:r>
      <w:del w:id="21" w:author="Gao Wang" w:date="2015-01-14T15:14:00Z">
        <w:r w:rsidDel="002F053E">
          <w:rPr>
            <w:rFonts w:ascii="Times New Roman" w:hAnsi="Times New Roman"/>
            <w:sz w:val="24"/>
            <w:szCs w:val="24"/>
          </w:rPr>
          <w:delText xml:space="preserve">500 </w:delText>
        </w:r>
      </w:del>
      <w:ins w:id="22" w:author="Gao Wang" w:date="2015-01-14T15:14:00Z">
        <w:r w:rsidR="002F053E">
          <w:rPr>
            <w:rFonts w:ascii="Times New Roman" w:hAnsi="Times New Roman"/>
            <w:sz w:val="24"/>
            <w:szCs w:val="24"/>
          </w:rPr>
          <w:t>2</w:t>
        </w:r>
      </w:ins>
      <w:ins w:id="23" w:author="mq" w:date="2015-01-27T19:42:00Z">
        <w:r w:rsidR="0010025A">
          <w:rPr>
            <w:rFonts w:ascii="Times New Roman" w:hAnsi="Times New Roman"/>
            <w:sz w:val="24"/>
            <w:szCs w:val="24"/>
          </w:rPr>
          <w:t>,00</w:t>
        </w:r>
      </w:ins>
      <w:ins w:id="24" w:author="Gao Wang" w:date="2015-01-14T15:14:00Z">
        <w:r w:rsidR="002F053E">
          <w:rPr>
            <w:rFonts w:ascii="Times New Roman" w:hAnsi="Times New Roman"/>
            <w:sz w:val="24"/>
            <w:szCs w:val="24"/>
          </w:rPr>
          <w:t xml:space="preserve">0,000 </w:t>
        </w:r>
      </w:ins>
      <w:r>
        <w:rPr>
          <w:rFonts w:ascii="Times New Roman" w:hAnsi="Times New Roman"/>
          <w:sz w:val="24"/>
          <w:szCs w:val="24"/>
        </w:rPr>
        <w:t xml:space="preserve">replicates. </w:t>
      </w:r>
    </w:p>
    <w:p w:rsidR="000758AF" w:rsidRDefault="0009388F" w:rsidP="000F54A7">
      <w:pPr>
        <w:spacing w:afterLines="280" w:line="480" w:lineRule="auto"/>
        <w:jc w:val="both"/>
        <w:rPr>
          <w:rFonts w:ascii="Times New Roman" w:hAnsi="Times New Roman"/>
          <w:sz w:val="24"/>
          <w:szCs w:val="24"/>
        </w:rPr>
      </w:pPr>
      <w:r>
        <w:rPr>
          <w:rFonts w:ascii="Times New Roman" w:hAnsi="Times New Roman"/>
          <w:sz w:val="24"/>
          <w:szCs w:val="24"/>
        </w:rPr>
        <w:lastRenderedPageBreak/>
        <w:t>For power evaluations w</w:t>
      </w:r>
      <w:r w:rsidR="002E14F8">
        <w:rPr>
          <w:rFonts w:ascii="Times New Roman" w:hAnsi="Times New Roman"/>
          <w:sz w:val="24"/>
          <w:szCs w:val="24"/>
        </w:rPr>
        <w:t xml:space="preserve">e annotate variants </w:t>
      </w:r>
      <w:r w:rsidR="003D5766">
        <w:rPr>
          <w:rFonts w:ascii="Times New Roman" w:hAnsi="Times New Roman"/>
          <w:sz w:val="24"/>
          <w:szCs w:val="24"/>
        </w:rPr>
        <w:t xml:space="preserve">in these four </w:t>
      </w:r>
      <w:r w:rsidR="0018539C">
        <w:rPr>
          <w:rFonts w:ascii="Times New Roman" w:hAnsi="Times New Roman"/>
          <w:sz w:val="24"/>
          <w:szCs w:val="24"/>
        </w:rPr>
        <w:t xml:space="preserve">NSHI </w:t>
      </w:r>
      <w:r w:rsidR="003D5766">
        <w:rPr>
          <w:rFonts w:ascii="Times New Roman" w:hAnsi="Times New Roman"/>
          <w:sz w:val="24"/>
          <w:szCs w:val="24"/>
        </w:rPr>
        <w:t xml:space="preserve">genes </w:t>
      </w:r>
      <w:r w:rsidR="002E14F8">
        <w:rPr>
          <w:rFonts w:ascii="Times New Roman" w:hAnsi="Times New Roman"/>
          <w:sz w:val="24"/>
          <w:szCs w:val="24"/>
        </w:rPr>
        <w:t>using Deafness Variation Database (DVD) and NCBI ClinVar, labelling variants as “</w:t>
      </w:r>
      <w:r w:rsidR="00657263">
        <w:rPr>
          <w:rFonts w:ascii="Times New Roman" w:hAnsi="Times New Roman"/>
          <w:sz w:val="24"/>
          <w:szCs w:val="24"/>
        </w:rPr>
        <w:t>causal</w:t>
      </w:r>
      <w:r w:rsidR="002E14F8">
        <w:rPr>
          <w:rFonts w:ascii="Times New Roman" w:hAnsi="Times New Roman"/>
          <w:sz w:val="24"/>
          <w:szCs w:val="24"/>
        </w:rPr>
        <w:t xml:space="preserve">” if they </w:t>
      </w:r>
      <w:r w:rsidR="00F31AAA">
        <w:rPr>
          <w:rFonts w:ascii="Times New Roman" w:hAnsi="Times New Roman"/>
          <w:sz w:val="24"/>
          <w:szCs w:val="24"/>
        </w:rPr>
        <w:t xml:space="preserve">are </w:t>
      </w:r>
      <w:r w:rsidR="00A33872">
        <w:rPr>
          <w:rFonts w:ascii="Times New Roman" w:hAnsi="Times New Roman"/>
          <w:sz w:val="24"/>
          <w:szCs w:val="24"/>
        </w:rPr>
        <w:t xml:space="preserve">so </w:t>
      </w:r>
      <w:r w:rsidR="00F31AAA">
        <w:rPr>
          <w:rFonts w:ascii="Times New Roman" w:hAnsi="Times New Roman"/>
          <w:sz w:val="24"/>
          <w:szCs w:val="24"/>
        </w:rPr>
        <w:t xml:space="preserve">deemed by </w:t>
      </w:r>
      <w:r w:rsidR="002E14F8">
        <w:rPr>
          <w:rFonts w:ascii="Times New Roman" w:hAnsi="Times New Roman"/>
          <w:sz w:val="24"/>
          <w:szCs w:val="24"/>
        </w:rPr>
        <w:t>both databases</w:t>
      </w:r>
      <w:del w:id="25" w:author="Gao Wang" w:date="2015-01-14T15:19:00Z">
        <w:r w:rsidR="00A458DF" w:rsidDel="006377DE">
          <w:rPr>
            <w:rFonts w:ascii="Times New Roman" w:hAnsi="Times New Roman"/>
            <w:sz w:val="24"/>
            <w:szCs w:val="24"/>
          </w:rPr>
          <w:delText xml:space="preserve"> (</w:delText>
        </w:r>
      </w:del>
      <w:del w:id="26" w:author="Gao Wang" w:date="2015-01-14T15:18:00Z">
        <w:r w:rsidR="00A458DF" w:rsidDel="007024DB">
          <w:rPr>
            <w:rFonts w:ascii="Times New Roman" w:hAnsi="Times New Roman"/>
            <w:sz w:val="24"/>
            <w:szCs w:val="24"/>
          </w:rPr>
          <w:delText>Table S1</w:delText>
        </w:r>
      </w:del>
      <w:del w:id="27" w:author="Gao Wang" w:date="2015-01-14T15:19:00Z">
        <w:r w:rsidR="00A458DF" w:rsidDel="006377DE">
          <w:rPr>
            <w:rFonts w:ascii="Times New Roman" w:hAnsi="Times New Roman"/>
            <w:sz w:val="24"/>
            <w:szCs w:val="24"/>
          </w:rPr>
          <w:delText>)</w:delText>
        </w:r>
      </w:del>
      <w:r w:rsidR="00F31AAA">
        <w:rPr>
          <w:rFonts w:ascii="Times New Roman" w:hAnsi="Times New Roman"/>
          <w:sz w:val="24"/>
          <w:szCs w:val="24"/>
        </w:rPr>
        <w:t>.</w:t>
      </w:r>
      <w:r w:rsidR="002E14F8">
        <w:rPr>
          <w:rFonts w:ascii="Times New Roman" w:hAnsi="Times New Roman"/>
          <w:sz w:val="24"/>
          <w:szCs w:val="24"/>
        </w:rPr>
        <w:t xml:space="preserve"> Disease status for individuals are determined by genotypes on those </w:t>
      </w:r>
      <w:r w:rsidR="004164F2">
        <w:rPr>
          <w:rFonts w:ascii="Times New Roman" w:hAnsi="Times New Roman"/>
          <w:sz w:val="24"/>
          <w:szCs w:val="24"/>
        </w:rPr>
        <w:t xml:space="preserve">causal </w:t>
      </w:r>
      <w:r w:rsidR="002E14F8">
        <w:rPr>
          <w:rFonts w:ascii="Times New Roman" w:hAnsi="Times New Roman"/>
          <w:sz w:val="24"/>
          <w:szCs w:val="24"/>
        </w:rPr>
        <w:t xml:space="preserve">sites under dominant mode of inheritance for </w:t>
      </w:r>
      <w:r w:rsidR="002E14F8">
        <w:rPr>
          <w:rFonts w:ascii="Times New Roman" w:hAnsi="Times New Roman"/>
          <w:i/>
          <w:sz w:val="24"/>
          <w:szCs w:val="24"/>
        </w:rPr>
        <w:t>MYO7A</w:t>
      </w:r>
      <w:r w:rsidR="002E14F8">
        <w:rPr>
          <w:rFonts w:ascii="Times New Roman" w:hAnsi="Times New Roman"/>
          <w:sz w:val="24"/>
          <w:szCs w:val="24"/>
        </w:rPr>
        <w:t xml:space="preserve"> and </w:t>
      </w:r>
      <w:r w:rsidR="002E14F8">
        <w:rPr>
          <w:rFonts w:ascii="Times New Roman" w:hAnsi="Times New Roman"/>
          <w:i/>
          <w:sz w:val="24"/>
          <w:szCs w:val="24"/>
        </w:rPr>
        <w:t>MYH9</w:t>
      </w:r>
      <w:r w:rsidR="002E14F8">
        <w:rPr>
          <w:rFonts w:ascii="Times New Roman" w:hAnsi="Times New Roman"/>
          <w:sz w:val="24"/>
          <w:szCs w:val="24"/>
        </w:rPr>
        <w:t xml:space="preserve">, and recessive (compound heterozygotes and homozygotes) for </w:t>
      </w:r>
      <w:r w:rsidR="002E14F8">
        <w:rPr>
          <w:rFonts w:ascii="Times New Roman" w:hAnsi="Times New Roman"/>
          <w:i/>
          <w:sz w:val="24"/>
          <w:szCs w:val="24"/>
        </w:rPr>
        <w:t xml:space="preserve">GJB2 </w:t>
      </w:r>
      <w:r w:rsidR="002E14F8">
        <w:rPr>
          <w:rFonts w:ascii="Times New Roman" w:hAnsi="Times New Roman"/>
          <w:sz w:val="24"/>
          <w:szCs w:val="24"/>
        </w:rPr>
        <w:t xml:space="preserve">and </w:t>
      </w:r>
      <w:r w:rsidR="002E14F8">
        <w:rPr>
          <w:rFonts w:ascii="Times New Roman" w:hAnsi="Times New Roman"/>
          <w:i/>
          <w:sz w:val="24"/>
          <w:szCs w:val="24"/>
        </w:rPr>
        <w:t>SLC26A4</w:t>
      </w:r>
      <w:r w:rsidR="002E14F8">
        <w:rPr>
          <w:rFonts w:ascii="Times New Roman" w:hAnsi="Times New Roman"/>
          <w:sz w:val="24"/>
          <w:szCs w:val="24"/>
        </w:rPr>
        <w:t xml:space="preserve">, assuming complete penetrance. Additionally for each mode of inheritance we allow for allelic heterogeneity among families, i.e., the causal variant site in a gene may not be the same for different families. </w:t>
      </w:r>
      <w:r w:rsidR="00C131F6">
        <w:rPr>
          <w:rFonts w:ascii="Times New Roman" w:hAnsi="Times New Roman"/>
          <w:sz w:val="24"/>
          <w:szCs w:val="24"/>
        </w:rPr>
        <w:t xml:space="preserve"> </w:t>
      </w:r>
      <w:r w:rsidR="002E14F8">
        <w:rPr>
          <w:rFonts w:ascii="Times New Roman" w:hAnsi="Times New Roman"/>
          <w:sz w:val="24"/>
          <w:szCs w:val="24"/>
        </w:rPr>
        <w:t xml:space="preserve">We </w:t>
      </w:r>
      <w:r w:rsidR="003D5766">
        <w:rPr>
          <w:rFonts w:ascii="Times New Roman" w:hAnsi="Times New Roman"/>
          <w:sz w:val="24"/>
          <w:szCs w:val="24"/>
        </w:rPr>
        <w:t>“</w:t>
      </w:r>
      <w:r w:rsidR="002E14F8">
        <w:rPr>
          <w:rFonts w:ascii="Times New Roman" w:hAnsi="Times New Roman"/>
          <w:sz w:val="24"/>
          <w:szCs w:val="24"/>
        </w:rPr>
        <w:t>ascertain</w:t>
      </w:r>
      <w:r w:rsidR="003D5766">
        <w:rPr>
          <w:rFonts w:ascii="Times New Roman" w:hAnsi="Times New Roman"/>
          <w:sz w:val="24"/>
          <w:szCs w:val="24"/>
        </w:rPr>
        <w:t>”</w:t>
      </w:r>
      <w:r w:rsidR="002E14F8">
        <w:rPr>
          <w:rFonts w:ascii="Times New Roman" w:hAnsi="Times New Roman"/>
          <w:sz w:val="24"/>
          <w:szCs w:val="24"/>
        </w:rPr>
        <w:t xml:space="preserve"> simulated families having two or more affected offspring for linkage analysis. </w:t>
      </w:r>
      <w:r w:rsidR="00C131F6">
        <w:rPr>
          <w:rFonts w:ascii="Times New Roman" w:hAnsi="Times New Roman"/>
          <w:sz w:val="24"/>
          <w:szCs w:val="24"/>
        </w:rPr>
        <w:t xml:space="preserve"> </w:t>
      </w:r>
      <w:r w:rsidR="002E14F8">
        <w:rPr>
          <w:rFonts w:ascii="Times New Roman" w:hAnsi="Times New Roman"/>
          <w:sz w:val="24"/>
          <w:szCs w:val="24"/>
        </w:rPr>
        <w:t xml:space="preserve">To introduce locus heterogeneity we </w:t>
      </w:r>
      <w:r w:rsidR="00FA3970">
        <w:rPr>
          <w:rFonts w:ascii="Times New Roman" w:hAnsi="Times New Roman"/>
          <w:sz w:val="24"/>
          <w:szCs w:val="24"/>
        </w:rPr>
        <w:t xml:space="preserve">sample </w:t>
      </w:r>
      <w:r w:rsidR="002E14F8">
        <w:rPr>
          <w:rFonts w:ascii="Times New Roman" w:hAnsi="Times New Roman"/>
          <w:sz w:val="24"/>
          <w:szCs w:val="24"/>
        </w:rPr>
        <w:t xml:space="preserve">families having </w:t>
      </w:r>
      <w:r w:rsidR="006B662F">
        <w:rPr>
          <w:rFonts w:ascii="Times New Roman" w:hAnsi="Times New Roman"/>
          <w:sz w:val="24"/>
          <w:szCs w:val="24"/>
        </w:rPr>
        <w:t>c</w:t>
      </w:r>
      <w:r w:rsidR="00EB7063">
        <w:rPr>
          <w:rFonts w:ascii="Times New Roman" w:hAnsi="Times New Roman"/>
          <w:sz w:val="24"/>
          <w:szCs w:val="24"/>
        </w:rPr>
        <w:t>ausal</w:t>
      </w:r>
      <w:r w:rsidR="006B662F">
        <w:rPr>
          <w:rFonts w:ascii="Times New Roman" w:hAnsi="Times New Roman"/>
          <w:sz w:val="24"/>
          <w:szCs w:val="24"/>
        </w:rPr>
        <w:t xml:space="preserve"> </w:t>
      </w:r>
      <w:r w:rsidR="00BF5F58">
        <w:rPr>
          <w:rFonts w:ascii="Times New Roman" w:hAnsi="Times New Roman"/>
          <w:sz w:val="24"/>
          <w:szCs w:val="24"/>
        </w:rPr>
        <w:t xml:space="preserve">variants </w:t>
      </w:r>
      <w:r w:rsidR="002E14F8">
        <w:rPr>
          <w:rFonts w:ascii="Times New Roman" w:hAnsi="Times New Roman"/>
          <w:sz w:val="24"/>
          <w:szCs w:val="24"/>
        </w:rPr>
        <w:t xml:space="preserve">in one gene but not </w:t>
      </w:r>
      <w:r w:rsidR="00043C32">
        <w:rPr>
          <w:rFonts w:ascii="Times New Roman" w:hAnsi="Times New Roman"/>
          <w:sz w:val="24"/>
          <w:szCs w:val="24"/>
        </w:rPr>
        <w:t xml:space="preserve">the </w:t>
      </w:r>
      <w:r w:rsidR="002E14F8">
        <w:rPr>
          <w:rFonts w:ascii="Times New Roman" w:hAnsi="Times New Roman"/>
          <w:sz w:val="24"/>
          <w:szCs w:val="24"/>
        </w:rPr>
        <w:t xml:space="preserve">other, so that each simulated gene contributes to etiology of only a proportion of families in the entire dataset. </w:t>
      </w:r>
      <w:r w:rsidR="00C131F6">
        <w:rPr>
          <w:rFonts w:ascii="Times New Roman" w:hAnsi="Times New Roman"/>
          <w:sz w:val="24"/>
          <w:szCs w:val="24"/>
        </w:rPr>
        <w:t xml:space="preserve"> </w:t>
      </w:r>
      <w:r w:rsidR="002E14F8">
        <w:rPr>
          <w:rFonts w:ascii="Times New Roman" w:hAnsi="Times New Roman"/>
          <w:sz w:val="24"/>
          <w:szCs w:val="24"/>
        </w:rPr>
        <w:t xml:space="preserve">We simulate 500 replicates under each different setting of sample size, mode of inheritance, presence of allelic heterogeneity and locus heterogeneity. </w:t>
      </w:r>
      <w:r w:rsidR="00C131F6">
        <w:rPr>
          <w:rFonts w:ascii="Times New Roman" w:hAnsi="Times New Roman"/>
          <w:sz w:val="24"/>
          <w:szCs w:val="24"/>
        </w:rPr>
        <w:t xml:space="preserve"> </w:t>
      </w:r>
      <w:r w:rsidR="002E14F8">
        <w:rPr>
          <w:rFonts w:ascii="Times New Roman" w:hAnsi="Times New Roman"/>
          <w:sz w:val="24"/>
          <w:szCs w:val="24"/>
        </w:rPr>
        <w:t xml:space="preserve">For each replicate we compute LOD and HLOD scores using </w:t>
      </w:r>
      <w:r w:rsidR="00913563">
        <w:rPr>
          <w:rFonts w:ascii="Times New Roman" w:hAnsi="Times New Roman"/>
          <w:sz w:val="24"/>
          <w:szCs w:val="24"/>
        </w:rPr>
        <w:t>the CHP method</w:t>
      </w:r>
      <w:r w:rsidR="002D18AA">
        <w:rPr>
          <w:rFonts w:ascii="Times New Roman" w:hAnsi="Times New Roman"/>
          <w:sz w:val="24"/>
          <w:szCs w:val="24"/>
        </w:rPr>
        <w:t xml:space="preserve">.  For comparison purposes we also analyze </w:t>
      </w:r>
      <w:r w:rsidR="002E14F8">
        <w:rPr>
          <w:rFonts w:ascii="Times New Roman" w:hAnsi="Times New Roman"/>
          <w:sz w:val="24"/>
          <w:szCs w:val="24"/>
        </w:rPr>
        <w:t xml:space="preserve">SNV markers </w:t>
      </w:r>
      <w:r w:rsidR="002D18AA">
        <w:rPr>
          <w:rFonts w:ascii="Times New Roman" w:hAnsi="Times New Roman"/>
          <w:sz w:val="24"/>
          <w:szCs w:val="24"/>
        </w:rPr>
        <w:t>and perform multipoint linkage analysis</w:t>
      </w:r>
      <w:r w:rsidR="0034309B">
        <w:rPr>
          <w:rFonts w:ascii="Times New Roman" w:hAnsi="Times New Roman"/>
          <w:sz w:val="24"/>
          <w:szCs w:val="24"/>
        </w:rPr>
        <w:t xml:space="preserve">, with </w:t>
      </w:r>
      <w:r w:rsidR="007C1BB5">
        <w:rPr>
          <w:rFonts w:ascii="Times New Roman" w:hAnsi="Times New Roman"/>
          <w:sz w:val="24"/>
          <w:szCs w:val="24"/>
        </w:rPr>
        <w:t>multipoint linkage analysis being performed using GeneHunter</w:t>
      </w:r>
      <w:r w:rsidR="00D206F6">
        <w:rPr>
          <w:rFonts w:ascii="Times New Roman" w:hAnsi="Times New Roman"/>
          <w:sz w:val="24"/>
          <w:szCs w:val="24"/>
        </w:rPr>
        <w:fldChar w:fldCharType="begin"/>
      </w:r>
      <w:r w:rsidR="00624265">
        <w:rPr>
          <w:rFonts w:ascii="Times New Roman" w:hAnsi="Times New Roman"/>
          <w:sz w:val="24"/>
          <w:szCs w:val="24"/>
        </w:rPr>
        <w:instrText xml:space="preserve"> ADDIN ZOTERO_ITEM CSL_CITATION {"citationID":"NTDymYpK","properties":{"formattedCitation":"{\\rtf \\super 12\\nosupersub{}}","plainCitation":"12"},"citationItems":[{"id":363,"uris":["http://zotero.org/users/1116201/items/6HSXTRFG"],"uri":["http://zotero.org/users/1116201/items/6HSXTRFG"],"itemData":{"id":363,"type":"article-journal","title":"Parametric and nonparametric linkage analysis: a unified multipoint approach","container-title":"American journal of human genetics","page":"1347-1363","volume":"58","issue":"6","source":"NCBI PubMed","abstract":"In complex disease studies, it is crucial to perform multipoint linkage analysis with many markers and to use robust nonparametric methods that take account of all pedigree information. Currently available methods fall short in both regards. In this paper, we describe how to extract complete multipoint inheritance information from general pedigrees of moderate size. This information is captured in the multipoint inheritance distribution, which provides a framework for a unified approach to both parametric and nonparametric methods of linkage analysis. Specifically, the approach includes the following: (1) Rapid exact computation of multipoint LOD scores involving dozens of highly polymorphic markers, even in the presence of loops and missing data. (2) Non-parametric linkage (NPL) analysis, a powerful new approach to pedigree analysis. We show that NPL is robust to uncertainty about mode of inheritance, is much more powerful than commonly used nonparametric methods, and loses little power relative to parametric linkage analysis. NPL thus appears to be the method of choice for pedigree studies of complex traits. (3) Information-content mapping, which measures the fraction of the total inheritance information extracted by the available marker data and points out the regions in which typing additional markers is most useful. (4) Maximum-likelihood reconstruction of many-marker haplotypes, even in pedigrees with missing data. We have implemented NPL analysis, LOD-score computation, information-content mapping, and haplotype reconstruction in a new computer package, GENEHUNTER. The package allows efficient multipoint analysis of pedigree data to be performed rapidly in a single user-friendly environment.","ISSN":"0002-9297","note":"PMID: 8651312 \nPMCID: PMC1915045","shortTitle":"Parametric and nonparametric linkage analysis","journalAbbreviation":"Am. J. Hum. Genet.","language":"eng","author":[{"family":"Kruglyak","given":"L"},{"family":"Daly","given":"M J"},{"family":"Reeve-Daly","given":"M P"},{"family":"Lander","given":"E S"}],"issued":{"date-parts":[["1996",6]]},"PMID":"8651312","PMCID":"PMC1915045"}}],"schema":"https://github.com/citation-style-language/schema/raw/master/csl-citation.json"} </w:instrText>
      </w:r>
      <w:r w:rsidR="00D206F6">
        <w:rPr>
          <w:rFonts w:ascii="Times New Roman" w:hAnsi="Times New Roman"/>
          <w:sz w:val="24"/>
          <w:szCs w:val="24"/>
        </w:rPr>
        <w:fldChar w:fldCharType="separate"/>
      </w:r>
      <w:r w:rsidR="00624265" w:rsidRPr="00624265">
        <w:rPr>
          <w:rFonts w:ascii="Times New Roman" w:hAnsi="Times New Roman"/>
          <w:sz w:val="24"/>
          <w:szCs w:val="24"/>
          <w:vertAlign w:val="superscript"/>
        </w:rPr>
        <w:t>12</w:t>
      </w:r>
      <w:r w:rsidR="00D206F6">
        <w:rPr>
          <w:rFonts w:ascii="Times New Roman" w:hAnsi="Times New Roman"/>
          <w:sz w:val="24"/>
          <w:szCs w:val="24"/>
        </w:rPr>
        <w:fldChar w:fldCharType="end"/>
      </w:r>
      <w:r w:rsidR="007C1BB5">
        <w:rPr>
          <w:rFonts w:ascii="Times New Roman" w:hAnsi="Times New Roman"/>
          <w:sz w:val="24"/>
          <w:szCs w:val="24"/>
        </w:rPr>
        <w:t xml:space="preserve">. </w:t>
      </w:r>
      <w:r w:rsidR="002D18AA">
        <w:rPr>
          <w:rFonts w:ascii="Times New Roman" w:hAnsi="Times New Roman"/>
          <w:sz w:val="24"/>
          <w:szCs w:val="24"/>
        </w:rPr>
        <w:t xml:space="preserve"> </w:t>
      </w:r>
      <w:r w:rsidR="002E14F8">
        <w:rPr>
          <w:rFonts w:ascii="Times New Roman" w:hAnsi="Times New Roman"/>
          <w:sz w:val="24"/>
          <w:szCs w:val="24"/>
        </w:rPr>
        <w:t xml:space="preserve">Power is estimated by </w:t>
      </w:r>
      <w:r w:rsidR="002E14F8" w:rsidRPr="00822991">
        <w:rPr>
          <w:rFonts w:ascii="Times New Roman" w:hAnsi="Times New Roman"/>
          <w:position w:val="-24"/>
          <w:sz w:val="24"/>
          <w:szCs w:val="24"/>
        </w:rPr>
        <w:object w:dxaOrig="1140" w:dyaOrig="620">
          <v:shape id="_x0000_i1037" type="#_x0000_t75" style="width:50.25pt;height:28.5pt" o:ole="">
            <v:imagedata r:id="rId33" o:title=""/>
          </v:shape>
          <o:OLEObject Type="Embed" ProgID="Equation.DSMT4" ShapeID="_x0000_i1037" DrawAspect="Content" ObjectID="_1484143458" r:id="rId34"/>
        </w:object>
      </w:r>
      <w:r w:rsidR="002E14F8">
        <w:rPr>
          <w:rFonts w:ascii="Times New Roman" w:hAnsi="Times New Roman"/>
          <w:sz w:val="24"/>
          <w:szCs w:val="24"/>
        </w:rPr>
        <w:t xml:space="preserve"> where the denominator is the total number of replicates and the numerator is the number of tests that successfully detected the linkage signal, i.e. LOD score greater than 3.3 or HLOD score greater than 3.6</w:t>
      </w:r>
      <w:r w:rsidR="0075103C">
        <w:rPr>
          <w:rFonts w:ascii="Times New Roman" w:hAnsi="Times New Roman"/>
          <w:sz w:val="24"/>
          <w:szCs w:val="24"/>
        </w:rPr>
        <w:t xml:space="preserve"> which provides a genome wide significance level of p&lt;0.05</w:t>
      </w:r>
      <w:r w:rsidR="00D206F6">
        <w:rPr>
          <w:rFonts w:ascii="Times New Roman" w:hAnsi="Times New Roman"/>
          <w:sz w:val="24"/>
          <w:szCs w:val="24"/>
        </w:rPr>
        <w:fldChar w:fldCharType="begin"/>
      </w:r>
      <w:r w:rsidR="00624265">
        <w:rPr>
          <w:rFonts w:ascii="Times New Roman" w:hAnsi="Times New Roman"/>
          <w:sz w:val="24"/>
          <w:szCs w:val="24"/>
        </w:rPr>
        <w:instrText xml:space="preserve"> ADDIN ZOTERO_ITEM CSL_CITATION {"citationID":"DjboVF56","properties":{"formattedCitation":"{\\rtf \\super 13\\nosupersub{}}","plainCitation":"13"},"citationItems":[{"id":365,"uris":["http://zotero.org/users/1116201/items/MCMDWBX5"],"uri":["http://zotero.org/users/1116201/items/MCMDWBX5"],"itemData":{"id":365,"type":"article-journal","title":"Genetic dissection of complex traits: guidelines for interpreting and reporting linkage results","container-title":"Nature Genetics","page":"241-247","volume":"11","issue":"3","source":"NCBI PubMed","abstract":"Genetic studies are under way for many complex traits, spurred by the recent feasibility of whole genome scans. Clear guidelines for the interpretation of linkage results are needed to avoid a flood of false positive claims. At the same time, an overly cautious approach runs the risk of causing true hints of linkage to be missed. We address this problem by proposing specific standards designed to maintain rigor while also promoting communication.","DOI":"10.1038/ng1195-241","ISSN":"1061-4036","note":"PMID: 7581446","shortTitle":"Genetic dissection of complex traits","journalAbbreviation":"Nat. Genet.","language":"eng","author":[{"family":"Lander","given":"E."},{"family":"Kruglyak","given":"L."}],"issued":{"date-parts":[["1995",11]]},"PMID":"7581446"}}],"schema":"https://github.com/citation-style-language/schema/raw/master/csl-citation.json"} </w:instrText>
      </w:r>
      <w:r w:rsidR="00D206F6">
        <w:rPr>
          <w:rFonts w:ascii="Times New Roman" w:hAnsi="Times New Roman"/>
          <w:sz w:val="24"/>
          <w:szCs w:val="24"/>
        </w:rPr>
        <w:fldChar w:fldCharType="separate"/>
      </w:r>
      <w:r w:rsidR="00624265" w:rsidRPr="00624265">
        <w:rPr>
          <w:rFonts w:ascii="Times New Roman" w:hAnsi="Times New Roman"/>
          <w:sz w:val="24"/>
          <w:szCs w:val="24"/>
          <w:vertAlign w:val="superscript"/>
        </w:rPr>
        <w:t>13</w:t>
      </w:r>
      <w:r w:rsidR="00D206F6">
        <w:rPr>
          <w:rFonts w:ascii="Times New Roman" w:hAnsi="Times New Roman"/>
          <w:sz w:val="24"/>
          <w:szCs w:val="24"/>
        </w:rPr>
        <w:fldChar w:fldCharType="end"/>
      </w:r>
      <w:r w:rsidR="002E14F8">
        <w:rPr>
          <w:rFonts w:ascii="Times New Roman" w:hAnsi="Times New Roman"/>
          <w:sz w:val="24"/>
          <w:szCs w:val="24"/>
        </w:rPr>
        <w:t>.</w:t>
      </w:r>
      <w:r w:rsidR="007A6062">
        <w:rPr>
          <w:rFonts w:ascii="Times New Roman" w:hAnsi="Times New Roman"/>
          <w:sz w:val="24"/>
          <w:szCs w:val="24"/>
        </w:rPr>
        <w:t xml:space="preserve"> </w:t>
      </w:r>
    </w:p>
    <w:p w:rsidR="000758AF" w:rsidRDefault="005A3A78" w:rsidP="000F54A7">
      <w:pPr>
        <w:spacing w:afterLines="280" w:line="480" w:lineRule="auto"/>
        <w:jc w:val="both"/>
        <w:rPr>
          <w:rFonts w:ascii="Times New Roman" w:hAnsi="Times New Roman"/>
          <w:b/>
          <w:sz w:val="24"/>
        </w:rPr>
      </w:pPr>
      <w:r>
        <w:rPr>
          <w:rFonts w:ascii="Times New Roman" w:hAnsi="Times New Roman"/>
          <w:b/>
          <w:sz w:val="24"/>
        </w:rPr>
        <w:t>Result</w:t>
      </w:r>
      <w:r w:rsidR="00603BEE">
        <w:rPr>
          <w:rFonts w:ascii="Times New Roman" w:hAnsi="Times New Roman"/>
          <w:b/>
          <w:sz w:val="24"/>
        </w:rPr>
        <w:t>s</w:t>
      </w:r>
    </w:p>
    <w:p w:rsidR="000758AF" w:rsidRDefault="00015180" w:rsidP="000F54A7">
      <w:pPr>
        <w:spacing w:afterLines="280" w:line="480" w:lineRule="auto"/>
        <w:jc w:val="both"/>
        <w:rPr>
          <w:rFonts w:ascii="Times New Roman" w:hAnsi="Times New Roman"/>
          <w:sz w:val="24"/>
        </w:rPr>
      </w:pPr>
      <w:ins w:id="28" w:author="mq" w:date="2015-01-27T19:43:00Z">
        <w:r>
          <w:rPr>
            <w:rFonts w:ascii="Times New Roman" w:hAnsi="Times New Roman"/>
            <w:sz w:val="24"/>
          </w:rPr>
          <w:t xml:space="preserve">Empirical type I error for the CHP </w:t>
        </w:r>
      </w:ins>
      <w:ins w:id="29" w:author="mq" w:date="2015-01-27T19:44:00Z">
        <w:r>
          <w:rPr>
            <w:rFonts w:ascii="Times New Roman" w:hAnsi="Times New Roman"/>
            <w:sz w:val="24"/>
          </w:rPr>
          <w:t xml:space="preserve">linkage statistic is </w:t>
        </w:r>
      </w:ins>
      <w:ins w:id="30" w:author="mq" w:date="2015-01-27T19:44:00Z">
        <w:r w:rsidRPr="00914695">
          <w:rPr>
            <w:position w:val="-6"/>
          </w:rPr>
          <w:object w:dxaOrig="1320" w:dyaOrig="320">
            <v:shape id="_x0000_i1038" type="#_x0000_t75" style="width:66pt;height:15.75pt" o:ole="">
              <v:imagedata r:id="rId35" o:title=""/>
            </v:shape>
            <o:OLEObject Type="Embed" ProgID="Equation.DSMT4" ShapeID="_x0000_i1038" DrawAspect="Content" ObjectID="_1484143459" r:id="rId36"/>
          </w:object>
        </w:r>
      </w:ins>
      <w:ins w:id="31" w:author="mq" w:date="2015-01-27T19:44:00Z">
        <w:r>
          <w:t xml:space="preserve"> </w:t>
        </w:r>
        <w:r w:rsidRPr="00EE3FF5">
          <w:rPr>
            <w:rFonts w:ascii="Times New Roman" w:hAnsi="Times New Roman"/>
            <w:sz w:val="24"/>
          </w:rPr>
          <w:t>(95% CI</w:t>
        </w:r>
        <w:proofErr w:type="gramStart"/>
        <w:r w:rsidRPr="00EE3FF5">
          <w:rPr>
            <w:rFonts w:ascii="Times New Roman" w:hAnsi="Times New Roman"/>
            <w:sz w:val="24"/>
          </w:rPr>
          <w:t xml:space="preserve">: </w:t>
        </w:r>
      </w:ins>
      <w:proofErr w:type="gramEnd"/>
      <w:ins w:id="32" w:author="mq" w:date="2015-01-27T19:44:00Z">
        <w:r w:rsidRPr="00847DE4">
          <w:rPr>
            <w:rFonts w:ascii="Times New Roman" w:hAnsi="Times New Roman"/>
            <w:sz w:val="24"/>
          </w:rPr>
          <w:object w:dxaOrig="2640" w:dyaOrig="320">
            <v:shape id="_x0000_i1039" type="#_x0000_t75" style="width:132pt;height:15.75pt" o:ole="">
              <v:imagedata r:id="rId37" o:title=""/>
            </v:shape>
            <o:OLEObject Type="Embed" ProgID="Equation.DSMT4" ShapeID="_x0000_i1039" DrawAspect="Content" ObjectID="_1484143460" r:id="rId38"/>
          </w:object>
        </w:r>
      </w:ins>
      <w:ins w:id="33" w:author="mq" w:date="2015-01-27T19:44:00Z">
        <w:r w:rsidR="007D4D61" w:rsidRPr="00EE3FF5">
          <w:rPr>
            <w:rFonts w:ascii="Times New Roman" w:hAnsi="Times New Roman"/>
            <w:sz w:val="24"/>
          </w:rPr>
          <w:t>)</w:t>
        </w:r>
        <w:r w:rsidR="00035388">
          <w:rPr>
            <w:rFonts w:ascii="Times New Roman" w:hAnsi="Times New Roman"/>
            <w:sz w:val="24"/>
          </w:rPr>
          <w:t xml:space="preserve">, </w:t>
        </w:r>
      </w:ins>
      <w:ins w:id="34" w:author="mq" w:date="2015-01-27T19:46:00Z">
        <w:r w:rsidR="00035388" w:rsidRPr="00847DE4">
          <w:rPr>
            <w:rFonts w:ascii="Times New Roman" w:hAnsi="Times New Roman"/>
            <w:sz w:val="24"/>
          </w:rPr>
          <w:t xml:space="preserve">demonstrating that type I error is well controlled </w:t>
        </w:r>
      </w:ins>
      <w:ins w:id="35" w:author="Suzanne M. Leal" w:date="2015-01-30T17:08:00Z">
        <w:r w:rsidR="000F54A7">
          <w:rPr>
            <w:rFonts w:ascii="Times New Roman" w:hAnsi="Times New Roman"/>
            <w:sz w:val="24"/>
          </w:rPr>
          <w:t xml:space="preserve">and even conservative </w:t>
        </w:r>
      </w:ins>
      <w:ins w:id="36" w:author="mq" w:date="2015-01-27T19:46:00Z">
        <w:r w:rsidR="00035388" w:rsidRPr="00847DE4">
          <w:rPr>
            <w:rFonts w:ascii="Times New Roman" w:hAnsi="Times New Roman"/>
            <w:sz w:val="24"/>
          </w:rPr>
          <w:t xml:space="preserve">at </w:t>
        </w:r>
      </w:ins>
      <w:ins w:id="37" w:author="Suzanne M. Leal" w:date="2015-01-30T17:08:00Z">
        <w:r w:rsidR="000F54A7">
          <w:rPr>
            <w:rFonts w:ascii="Times New Roman" w:hAnsi="Times New Roman"/>
            <w:sz w:val="24"/>
          </w:rPr>
          <w:t xml:space="preserve">a </w:t>
        </w:r>
      </w:ins>
      <w:ins w:id="38" w:author="mq" w:date="2015-01-27T19:46:00Z">
        <w:r w:rsidR="00035388" w:rsidRPr="00847DE4">
          <w:rPr>
            <w:rFonts w:ascii="Times New Roman" w:hAnsi="Times New Roman"/>
            <w:sz w:val="24"/>
          </w:rPr>
          <w:t xml:space="preserve">required </w:t>
        </w:r>
      </w:ins>
      <w:ins w:id="39" w:author="mq" w:date="2015-01-27T19:46:00Z">
        <w:r w:rsidR="00035388" w:rsidRPr="003F035E">
          <w:rPr>
            <w:rFonts w:ascii="Times New Roman" w:hAnsi="Times New Roman"/>
            <w:sz w:val="24"/>
          </w:rPr>
          <w:object w:dxaOrig="240" w:dyaOrig="220">
            <v:shape id="_x0000_i1040" type="#_x0000_t75" style="width:12pt;height:11.25pt" o:ole="">
              <v:imagedata r:id="rId39" o:title=""/>
            </v:shape>
            <o:OLEObject Type="Embed" ProgID="Equation.DSMT4" ShapeID="_x0000_i1040" DrawAspect="Content" ObjectID="_1484143461" r:id="rId40"/>
          </w:object>
        </w:r>
      </w:ins>
      <w:ins w:id="40" w:author="mq" w:date="2015-01-27T19:46:00Z">
        <w:r w:rsidR="00035388" w:rsidRPr="00847DE4">
          <w:rPr>
            <w:rFonts w:ascii="Times New Roman" w:hAnsi="Times New Roman"/>
            <w:sz w:val="24"/>
          </w:rPr>
          <w:t xml:space="preserve"> level of </w:t>
        </w:r>
      </w:ins>
      <w:ins w:id="41" w:author="mq" w:date="2015-01-27T19:46:00Z">
        <w:r w:rsidR="00035388" w:rsidRPr="003F035E">
          <w:rPr>
            <w:rFonts w:ascii="Times New Roman" w:hAnsi="Times New Roman"/>
            <w:sz w:val="24"/>
          </w:rPr>
          <w:object w:dxaOrig="940" w:dyaOrig="320">
            <v:shape id="_x0000_i1041" type="#_x0000_t75" style="width:47.25pt;height:15.75pt" o:ole="">
              <v:imagedata r:id="rId41" o:title=""/>
            </v:shape>
            <o:OLEObject Type="Embed" ProgID="Equation.DSMT4" ShapeID="_x0000_i1041" DrawAspect="Content" ObjectID="_1484143462" r:id="rId42"/>
          </w:object>
        </w:r>
      </w:ins>
      <w:ins w:id="42" w:author="mq" w:date="2015-01-27T19:46:00Z">
        <w:r w:rsidR="00035388" w:rsidRPr="00847DE4">
          <w:rPr>
            <w:rFonts w:ascii="Times New Roman" w:hAnsi="Times New Roman"/>
            <w:sz w:val="24"/>
          </w:rPr>
          <w:t xml:space="preserve"> </w:t>
        </w:r>
      </w:ins>
      <w:ins w:id="43" w:author="Suzanne M. Leal" w:date="2015-01-30T17:07:00Z">
        <w:r w:rsidR="000F54A7">
          <w:rPr>
            <w:rFonts w:ascii="Times New Roman" w:hAnsi="Times New Roman"/>
            <w:sz w:val="24"/>
          </w:rPr>
          <w:t>for an HLOD of 3.6</w:t>
        </w:r>
      </w:ins>
      <w:ins w:id="44" w:author="mq" w:date="2015-01-27T19:46:00Z">
        <w:r w:rsidR="00035388" w:rsidRPr="00847DE4">
          <w:rPr>
            <w:rFonts w:ascii="Times New Roman" w:hAnsi="Times New Roman"/>
            <w:sz w:val="24"/>
          </w:rPr>
          <w:t>.</w:t>
        </w:r>
      </w:ins>
      <w:ins w:id="45" w:author="mq" w:date="2015-01-27T19:44:00Z">
        <w:r w:rsidR="00FD7625" w:rsidRPr="00EE3FF5">
          <w:rPr>
            <w:rFonts w:ascii="Times New Roman" w:hAnsi="Times New Roman"/>
            <w:sz w:val="24"/>
          </w:rPr>
          <w:t xml:space="preserve"> </w:t>
        </w:r>
      </w:ins>
      <w:ins w:id="46" w:author="Gao Wang" w:date="2015-01-14T15:26:00Z">
        <w:r w:rsidR="00925BCB">
          <w:rPr>
            <w:rFonts w:ascii="Times New Roman" w:hAnsi="Times New Roman"/>
            <w:sz w:val="24"/>
          </w:rPr>
          <w:t>Quantile-Quantile (QQ</w:t>
        </w:r>
        <w:r w:rsidR="0034658D">
          <w:rPr>
            <w:rFonts w:ascii="Times New Roman" w:hAnsi="Times New Roman"/>
            <w:sz w:val="24"/>
          </w:rPr>
          <w:t>) plots are generated to evaluate</w:t>
        </w:r>
        <w:r w:rsidR="00925BCB">
          <w:rPr>
            <w:rFonts w:ascii="Times New Roman" w:hAnsi="Times New Roman"/>
            <w:sz w:val="24"/>
          </w:rPr>
          <w:t xml:space="preserve"> </w:t>
        </w:r>
      </w:ins>
      <w:ins w:id="47" w:author="Gao Wang" w:date="2015-01-14T15:28:00Z">
        <w:r w:rsidR="00F2733D">
          <w:rPr>
            <w:rFonts w:ascii="Times New Roman" w:hAnsi="Times New Roman"/>
            <w:sz w:val="24"/>
          </w:rPr>
          <w:t xml:space="preserve">the </w:t>
        </w:r>
      </w:ins>
      <w:ins w:id="48" w:author="Gao Wang" w:date="2015-01-21T22:04:00Z">
        <w:r w:rsidR="0034658D">
          <w:rPr>
            <w:rFonts w:ascii="Times New Roman" w:hAnsi="Times New Roman"/>
            <w:sz w:val="24"/>
          </w:rPr>
          <w:t xml:space="preserve">null </w:t>
        </w:r>
      </w:ins>
      <w:ins w:id="49" w:author="Gao Wang" w:date="2015-01-14T15:28:00Z">
        <w:r w:rsidR="00F2733D">
          <w:rPr>
            <w:rFonts w:ascii="Times New Roman" w:hAnsi="Times New Roman"/>
            <w:sz w:val="24"/>
          </w:rPr>
          <w:t xml:space="preserve">distribution of </w:t>
        </w:r>
      </w:ins>
      <w:ins w:id="50" w:author="Gao Wang" w:date="2015-01-14T15:37:00Z">
        <w:r w:rsidR="00665759">
          <w:rPr>
            <w:rFonts w:ascii="Times New Roman" w:hAnsi="Times New Roman"/>
            <w:sz w:val="24"/>
          </w:rPr>
          <w:t xml:space="preserve">test statistic </w:t>
        </w:r>
      </w:ins>
      <w:del w:id="51" w:author="Gao Wang" w:date="2015-01-14T15:26:00Z">
        <w:r w:rsidR="008E5DE3" w:rsidDel="00925BCB">
          <w:rPr>
            <w:rFonts w:ascii="Times New Roman" w:hAnsi="Times New Roman"/>
            <w:sz w:val="24"/>
          </w:rPr>
          <w:delText>mates</w:delText>
        </w:r>
        <w:r w:rsidR="00006A31" w:rsidDel="00925BCB">
          <w:rPr>
            <w:rFonts w:ascii="Times New Roman" w:hAnsi="Times New Roman"/>
            <w:sz w:val="24"/>
          </w:rPr>
          <w:delText xml:space="preserve"> </w:delText>
        </w:r>
        <w:r w:rsidR="001841D4" w:rsidDel="00925BCB">
          <w:rPr>
            <w:rFonts w:ascii="Times New Roman" w:hAnsi="Times New Roman"/>
            <w:sz w:val="24"/>
          </w:rPr>
          <w:delText xml:space="preserve">are </w:delText>
        </w:r>
        <w:r w:rsidR="00046042" w:rsidDel="00925BCB">
          <w:rPr>
            <w:rFonts w:ascii="Times New Roman" w:hAnsi="Times New Roman"/>
            <w:sz w:val="24"/>
          </w:rPr>
          <w:delText>constantly</w:delText>
        </w:r>
        <w:r w:rsidR="001841D4" w:rsidDel="00925BCB">
          <w:rPr>
            <w:rFonts w:ascii="Times New Roman" w:hAnsi="Times New Roman"/>
            <w:sz w:val="24"/>
          </w:rPr>
          <w:delText xml:space="preserve"> zero </w:delText>
        </w:r>
        <w:r w:rsidR="008E5DE3" w:rsidDel="00925BCB">
          <w:rPr>
            <w:rFonts w:ascii="Times New Roman" w:hAnsi="Times New Roman"/>
            <w:sz w:val="24"/>
          </w:rPr>
          <w:delText xml:space="preserve">for all </w:delText>
        </w:r>
        <w:r w:rsidR="005276FA" w:rsidDel="00925BCB">
          <w:rPr>
            <w:rFonts w:ascii="Times New Roman" w:hAnsi="Times New Roman"/>
            <w:sz w:val="24"/>
          </w:rPr>
          <w:delText>test</w:delText>
        </w:r>
        <w:r w:rsidR="00E93EE9" w:rsidDel="00925BCB">
          <w:rPr>
            <w:rFonts w:ascii="Times New Roman" w:hAnsi="Times New Roman"/>
            <w:sz w:val="24"/>
          </w:rPr>
          <w:delText>ed</w:delText>
        </w:r>
        <w:r w:rsidR="005276FA" w:rsidDel="00925BCB">
          <w:rPr>
            <w:rFonts w:ascii="Times New Roman" w:hAnsi="Times New Roman"/>
            <w:sz w:val="24"/>
          </w:rPr>
          <w:delText xml:space="preserve"> </w:delText>
        </w:r>
        <w:r w:rsidR="008E5DE3" w:rsidDel="00925BCB">
          <w:rPr>
            <w:rFonts w:ascii="Times New Roman" w:hAnsi="Times New Roman"/>
            <w:sz w:val="24"/>
          </w:rPr>
          <w:delText>scenarios,</w:delText>
        </w:r>
      </w:del>
      <w:del w:id="52" w:author="Gao Wang" w:date="2015-01-14T15:37:00Z">
        <w:r w:rsidR="00006A31" w:rsidDel="00665759">
          <w:rPr>
            <w:rFonts w:ascii="Times New Roman" w:hAnsi="Times New Roman"/>
            <w:sz w:val="24"/>
          </w:rPr>
          <w:delText xml:space="preserve"> </w:delText>
        </w:r>
        <w:r w:rsidR="005276FA" w:rsidDel="00665759">
          <w:rPr>
            <w:rFonts w:ascii="Times New Roman" w:hAnsi="Times New Roman"/>
            <w:sz w:val="24"/>
          </w:rPr>
          <w:delText>assuring</w:delText>
        </w:r>
        <w:r w:rsidR="00006A31" w:rsidDel="00665759">
          <w:rPr>
            <w:rFonts w:ascii="Times New Roman" w:hAnsi="Times New Roman"/>
            <w:sz w:val="24"/>
          </w:rPr>
          <w:delText xml:space="preserve"> </w:delText>
        </w:r>
        <w:r w:rsidR="000B6E50" w:rsidDel="00665759">
          <w:rPr>
            <w:rFonts w:ascii="Times New Roman" w:hAnsi="Times New Roman"/>
            <w:sz w:val="24"/>
          </w:rPr>
          <w:delText xml:space="preserve">that </w:delText>
        </w:r>
        <w:r w:rsidR="00C454DF" w:rsidDel="00665759">
          <w:rPr>
            <w:rFonts w:ascii="Times New Roman" w:hAnsi="Times New Roman"/>
            <w:sz w:val="24"/>
          </w:rPr>
          <w:delText xml:space="preserve">there is </w:delText>
        </w:r>
        <w:r w:rsidR="00006A31" w:rsidDel="00665759">
          <w:rPr>
            <w:rFonts w:ascii="Times New Roman" w:hAnsi="Times New Roman"/>
            <w:sz w:val="24"/>
          </w:rPr>
          <w:delText>no in</w:delText>
        </w:r>
        <w:r w:rsidR="00495B33" w:rsidDel="00665759">
          <w:rPr>
            <w:rFonts w:ascii="Times New Roman" w:hAnsi="Times New Roman"/>
            <w:sz w:val="24"/>
          </w:rPr>
          <w:delText xml:space="preserve">flation of </w:delText>
        </w:r>
        <w:r w:rsidR="005276FA" w:rsidDel="00665759">
          <w:rPr>
            <w:rFonts w:ascii="Times New Roman" w:hAnsi="Times New Roman"/>
            <w:sz w:val="24"/>
          </w:rPr>
          <w:delText xml:space="preserve">the </w:delText>
        </w:r>
        <w:r w:rsidR="00495B33" w:rsidDel="00665759">
          <w:rPr>
            <w:rFonts w:ascii="Times New Roman" w:hAnsi="Times New Roman"/>
            <w:sz w:val="24"/>
          </w:rPr>
          <w:delText xml:space="preserve">test statistic </w:delText>
        </w:r>
      </w:del>
      <w:r w:rsidR="00495B33">
        <w:rPr>
          <w:rFonts w:ascii="Times New Roman" w:hAnsi="Times New Roman"/>
          <w:sz w:val="24"/>
        </w:rPr>
        <w:t xml:space="preserve">in the presence of within-gene </w:t>
      </w:r>
      <w:r w:rsidR="00006A31">
        <w:rPr>
          <w:rFonts w:ascii="Times New Roman" w:hAnsi="Times New Roman"/>
          <w:sz w:val="24"/>
        </w:rPr>
        <w:t>recombination</w:t>
      </w:r>
      <w:r w:rsidR="00495B33">
        <w:rPr>
          <w:rFonts w:ascii="Times New Roman" w:hAnsi="Times New Roman"/>
          <w:sz w:val="24"/>
        </w:rPr>
        <w:t>,</w:t>
      </w:r>
      <w:bookmarkStart w:id="53" w:name="_GoBack"/>
      <w:bookmarkEnd w:id="53"/>
      <w:r w:rsidR="00495B33">
        <w:rPr>
          <w:rFonts w:ascii="Times New Roman" w:hAnsi="Times New Roman"/>
          <w:sz w:val="24"/>
        </w:rPr>
        <w:t xml:space="preserve"> strong inter-marker LD </w:t>
      </w:r>
      <w:r w:rsidR="00DF4C4F">
        <w:rPr>
          <w:rFonts w:ascii="Times New Roman" w:hAnsi="Times New Roman"/>
          <w:sz w:val="24"/>
        </w:rPr>
        <w:t>and</w:t>
      </w:r>
      <w:r w:rsidR="00495B33">
        <w:rPr>
          <w:rFonts w:ascii="Times New Roman" w:hAnsi="Times New Roman"/>
          <w:sz w:val="24"/>
        </w:rPr>
        <w:t xml:space="preserve"> missing</w:t>
      </w:r>
      <w:r w:rsidR="00302E72">
        <w:rPr>
          <w:rFonts w:ascii="Times New Roman" w:hAnsi="Times New Roman"/>
          <w:sz w:val="24"/>
        </w:rPr>
        <w:t xml:space="preserve"> </w:t>
      </w:r>
      <w:r w:rsidR="00041C71">
        <w:rPr>
          <w:rFonts w:ascii="Times New Roman" w:hAnsi="Times New Roman"/>
          <w:sz w:val="24"/>
        </w:rPr>
        <w:t xml:space="preserve">genotype </w:t>
      </w:r>
      <w:r w:rsidR="00302E72">
        <w:rPr>
          <w:rFonts w:ascii="Times New Roman" w:hAnsi="Times New Roman"/>
          <w:sz w:val="24"/>
        </w:rPr>
        <w:t>data</w:t>
      </w:r>
      <w:ins w:id="54" w:author="Gao Wang" w:date="2015-01-14T15:37:00Z">
        <w:r w:rsidR="009F4C72">
          <w:rPr>
            <w:rFonts w:ascii="Times New Roman" w:hAnsi="Times New Roman"/>
            <w:sz w:val="24"/>
          </w:rPr>
          <w:t xml:space="preserve">; </w:t>
        </w:r>
      </w:ins>
      <w:ins w:id="55" w:author="Suzanne M. Leal" w:date="2015-01-30T17:08:00Z">
        <w:r w:rsidR="000F54A7">
          <w:rPr>
            <w:rFonts w:ascii="Times New Roman" w:hAnsi="Times New Roman"/>
            <w:sz w:val="24"/>
          </w:rPr>
          <w:t xml:space="preserve">type I error is well controlled and </w:t>
        </w:r>
      </w:ins>
      <w:ins w:id="56" w:author="Gao Wang" w:date="2015-01-14T15:37:00Z">
        <w:r w:rsidR="009F4C72">
          <w:rPr>
            <w:rFonts w:ascii="Times New Roman" w:hAnsi="Times New Roman"/>
            <w:sz w:val="24"/>
          </w:rPr>
          <w:t>no sign of inflation is observed</w:t>
        </w:r>
      </w:ins>
      <w:ins w:id="57" w:author="Gao Wang" w:date="2015-01-21T22:06:00Z">
        <w:r w:rsidR="009F4C72">
          <w:rPr>
            <w:rFonts w:ascii="Times New Roman" w:hAnsi="Times New Roman"/>
            <w:sz w:val="24"/>
          </w:rPr>
          <w:t xml:space="preserve"> </w:t>
        </w:r>
      </w:ins>
      <w:ins w:id="58" w:author="Gao Wang" w:date="2015-01-14T15:40:00Z">
        <w:r w:rsidR="00B76545">
          <w:rPr>
            <w:rFonts w:ascii="Times New Roman" w:hAnsi="Times New Roman"/>
            <w:sz w:val="24"/>
          </w:rPr>
          <w:t>(Figure S1)</w:t>
        </w:r>
      </w:ins>
      <w:r w:rsidR="00006A31">
        <w:rPr>
          <w:rFonts w:ascii="Times New Roman" w:hAnsi="Times New Roman"/>
          <w:sz w:val="24"/>
        </w:rPr>
        <w:t xml:space="preserve">. </w:t>
      </w:r>
      <w:r w:rsidR="00AB2E27">
        <w:rPr>
          <w:rFonts w:ascii="Times New Roman" w:hAnsi="Times New Roman"/>
          <w:sz w:val="24"/>
        </w:rPr>
        <w:t>E</w:t>
      </w:r>
      <w:r w:rsidR="00AB2E27" w:rsidRPr="00745C62">
        <w:rPr>
          <w:rFonts w:ascii="Times New Roman" w:hAnsi="Times New Roman"/>
          <w:sz w:val="24"/>
        </w:rPr>
        <w:t xml:space="preserve">mpirical power calculations </w:t>
      </w:r>
      <w:r w:rsidR="00913563">
        <w:rPr>
          <w:rFonts w:ascii="Times New Roman" w:hAnsi="Times New Roman"/>
          <w:sz w:val="24"/>
        </w:rPr>
        <w:t xml:space="preserve">for </w:t>
      </w:r>
      <w:r w:rsidR="00AB2E27" w:rsidRPr="00745C62">
        <w:rPr>
          <w:rFonts w:ascii="Times New Roman" w:hAnsi="Times New Roman"/>
          <w:sz w:val="24"/>
        </w:rPr>
        <w:t>several known non-syndromic hearing loss genes</w:t>
      </w:r>
      <w:r w:rsidR="00AB2E27">
        <w:rPr>
          <w:rFonts w:ascii="Times New Roman" w:hAnsi="Times New Roman"/>
          <w:sz w:val="24"/>
          <w:szCs w:val="24"/>
        </w:rPr>
        <w:t xml:space="preserve"> using </w:t>
      </w:r>
      <w:r w:rsidR="00913563">
        <w:rPr>
          <w:rFonts w:ascii="Times New Roman" w:hAnsi="Times New Roman"/>
          <w:sz w:val="24"/>
          <w:szCs w:val="24"/>
        </w:rPr>
        <w:t xml:space="preserve">the </w:t>
      </w:r>
      <w:r w:rsidR="00AB2E27">
        <w:rPr>
          <w:rFonts w:ascii="Times New Roman" w:hAnsi="Times New Roman"/>
          <w:sz w:val="24"/>
          <w:szCs w:val="24"/>
        </w:rPr>
        <w:t xml:space="preserve">CHP </w:t>
      </w:r>
      <w:r w:rsidR="00913563">
        <w:rPr>
          <w:rFonts w:ascii="Times New Roman" w:hAnsi="Times New Roman"/>
          <w:sz w:val="24"/>
          <w:szCs w:val="24"/>
        </w:rPr>
        <w:t xml:space="preserve">method as well as for </w:t>
      </w:r>
      <w:r w:rsidR="00AB2E27">
        <w:rPr>
          <w:rFonts w:ascii="Times New Roman" w:hAnsi="Times New Roman"/>
          <w:sz w:val="24"/>
          <w:szCs w:val="24"/>
        </w:rPr>
        <w:t xml:space="preserve">individual SNV are summarized by contour plots </w:t>
      </w:r>
      <w:r w:rsidR="005276FA">
        <w:rPr>
          <w:rFonts w:ascii="Times New Roman" w:hAnsi="Times New Roman"/>
          <w:sz w:val="24"/>
          <w:szCs w:val="24"/>
        </w:rPr>
        <w:t>(</w:t>
      </w:r>
      <w:r w:rsidR="00AB2E27">
        <w:rPr>
          <w:rFonts w:ascii="Times New Roman" w:hAnsi="Times New Roman"/>
          <w:sz w:val="24"/>
          <w:szCs w:val="24"/>
        </w:rPr>
        <w:t xml:space="preserve">Figures </w:t>
      </w:r>
      <w:r w:rsidR="006D6FE3">
        <w:rPr>
          <w:rFonts w:ascii="Times New Roman" w:hAnsi="Times New Roman"/>
          <w:sz w:val="24"/>
          <w:szCs w:val="24"/>
        </w:rPr>
        <w:t>2</w:t>
      </w:r>
      <w:r w:rsidR="005276FA">
        <w:rPr>
          <w:rFonts w:ascii="Times New Roman" w:hAnsi="Times New Roman"/>
          <w:sz w:val="24"/>
          <w:szCs w:val="24"/>
        </w:rPr>
        <w:t>)</w:t>
      </w:r>
      <w:r w:rsidR="00AB2E27">
        <w:rPr>
          <w:rFonts w:ascii="Times New Roman" w:hAnsi="Times New Roman"/>
          <w:sz w:val="24"/>
          <w:szCs w:val="24"/>
        </w:rPr>
        <w:t>.</w:t>
      </w:r>
      <w:r w:rsidR="00CE5F26">
        <w:rPr>
          <w:rFonts w:ascii="Times New Roman" w:hAnsi="Times New Roman"/>
          <w:sz w:val="24"/>
          <w:szCs w:val="24"/>
        </w:rPr>
        <w:t xml:space="preserve"> </w:t>
      </w:r>
      <w:r w:rsidR="00745C62" w:rsidRPr="00745C62">
        <w:rPr>
          <w:rFonts w:ascii="Times New Roman" w:hAnsi="Times New Roman"/>
          <w:sz w:val="24"/>
        </w:rPr>
        <w:t xml:space="preserve">Power analysis </w:t>
      </w:r>
      <w:r w:rsidR="00B360AC">
        <w:rPr>
          <w:rFonts w:ascii="Times New Roman" w:hAnsi="Times New Roman"/>
          <w:sz w:val="24"/>
        </w:rPr>
        <w:t xml:space="preserve">based </w:t>
      </w:r>
      <w:r w:rsidR="00745C62" w:rsidRPr="00745C62">
        <w:rPr>
          <w:rFonts w:ascii="Times New Roman" w:hAnsi="Times New Roman"/>
          <w:sz w:val="24"/>
        </w:rPr>
        <w:t>on LOD and HLOD suggests that CHP is substantially more powerful for all models in t</w:t>
      </w:r>
      <w:r w:rsidR="00021F2C">
        <w:rPr>
          <w:rFonts w:ascii="Times New Roman" w:hAnsi="Times New Roman"/>
          <w:sz w:val="24"/>
        </w:rPr>
        <w:t xml:space="preserve">he presence of intra- (Figure </w:t>
      </w:r>
      <w:r w:rsidR="000127C9">
        <w:rPr>
          <w:rFonts w:ascii="Times New Roman" w:hAnsi="Times New Roman"/>
          <w:sz w:val="24"/>
        </w:rPr>
        <w:t>2</w:t>
      </w:r>
      <w:r w:rsidR="00021F2C">
        <w:rPr>
          <w:rFonts w:ascii="Times New Roman" w:hAnsi="Times New Roman"/>
          <w:sz w:val="24"/>
        </w:rPr>
        <w:t>C</w:t>
      </w:r>
      <w:r w:rsidR="00745C62" w:rsidRPr="00745C62">
        <w:rPr>
          <w:rFonts w:ascii="Times New Roman" w:hAnsi="Times New Roman"/>
          <w:sz w:val="24"/>
        </w:rPr>
        <w:t>) and inter-family a</w:t>
      </w:r>
      <w:r w:rsidR="00745C62">
        <w:rPr>
          <w:rFonts w:ascii="Times New Roman" w:hAnsi="Times New Roman"/>
          <w:sz w:val="24"/>
        </w:rPr>
        <w:t xml:space="preserve">llelic heterogeneity (Figures </w:t>
      </w:r>
      <w:r w:rsidR="000127C9">
        <w:rPr>
          <w:rFonts w:ascii="Times New Roman" w:hAnsi="Times New Roman"/>
          <w:sz w:val="24"/>
        </w:rPr>
        <w:t>2</w:t>
      </w:r>
      <w:r w:rsidR="00021F2C">
        <w:rPr>
          <w:rFonts w:ascii="Times New Roman" w:hAnsi="Times New Roman"/>
          <w:sz w:val="24"/>
        </w:rPr>
        <w:t>A–</w:t>
      </w:r>
      <w:r w:rsidR="000127C9">
        <w:rPr>
          <w:rFonts w:ascii="Times New Roman" w:hAnsi="Times New Roman"/>
          <w:sz w:val="24"/>
        </w:rPr>
        <w:t>2</w:t>
      </w:r>
      <w:r w:rsidR="00021F2C">
        <w:rPr>
          <w:rFonts w:ascii="Times New Roman" w:hAnsi="Times New Roman"/>
          <w:sz w:val="24"/>
        </w:rPr>
        <w:t>C</w:t>
      </w:r>
      <w:r w:rsidR="00745C62" w:rsidRPr="00745C62">
        <w:rPr>
          <w:rFonts w:ascii="Times New Roman" w:hAnsi="Times New Roman"/>
          <w:sz w:val="24"/>
        </w:rPr>
        <w:t xml:space="preserve">). </w:t>
      </w:r>
      <w:r w:rsidR="005276FA">
        <w:rPr>
          <w:rFonts w:ascii="Times New Roman" w:hAnsi="Times New Roman"/>
          <w:sz w:val="24"/>
        </w:rPr>
        <w:t xml:space="preserve">For example to detect linkage with the </w:t>
      </w:r>
      <w:r w:rsidR="005276FA" w:rsidRPr="00C809CE">
        <w:rPr>
          <w:rFonts w:ascii="Times New Roman" w:hAnsi="Times New Roman"/>
          <w:i/>
          <w:sz w:val="24"/>
        </w:rPr>
        <w:t>SLC26A</w:t>
      </w:r>
      <w:r w:rsidR="005276FA">
        <w:rPr>
          <w:rFonts w:ascii="Times New Roman" w:hAnsi="Times New Roman"/>
          <w:i/>
          <w:sz w:val="24"/>
        </w:rPr>
        <w:t xml:space="preserve">4 </w:t>
      </w:r>
      <w:r w:rsidR="005276FA">
        <w:rPr>
          <w:rFonts w:ascii="Times New Roman" w:hAnsi="Times New Roman"/>
          <w:sz w:val="24"/>
        </w:rPr>
        <w:t>gene</w:t>
      </w:r>
      <w:r w:rsidR="00523C43">
        <w:rPr>
          <w:rFonts w:ascii="Times New Roman" w:hAnsi="Times New Roman"/>
          <w:sz w:val="24"/>
        </w:rPr>
        <w:t xml:space="preserve"> </w:t>
      </w:r>
      <w:r w:rsidR="005276FA">
        <w:rPr>
          <w:rFonts w:ascii="Times New Roman" w:hAnsi="Times New Roman"/>
          <w:sz w:val="24"/>
        </w:rPr>
        <w:t xml:space="preserve">using </w:t>
      </w:r>
      <w:r w:rsidR="00745C62" w:rsidRPr="00745C62">
        <w:rPr>
          <w:rFonts w:ascii="Times New Roman" w:hAnsi="Times New Roman"/>
          <w:sz w:val="24"/>
        </w:rPr>
        <w:t xml:space="preserve">an autosomal recessive model with allelic heterogeneity, i.e. compound heterozygotes, and also with locus heterogeneity of 50%, 12 families </w:t>
      </w:r>
      <w:r w:rsidR="005276FA">
        <w:rPr>
          <w:rFonts w:ascii="Times New Roman" w:hAnsi="Times New Roman"/>
          <w:sz w:val="24"/>
        </w:rPr>
        <w:t xml:space="preserve">are required </w:t>
      </w:r>
      <w:r w:rsidR="00745C62" w:rsidRPr="00745C62">
        <w:rPr>
          <w:rFonts w:ascii="Times New Roman" w:hAnsi="Times New Roman"/>
          <w:sz w:val="24"/>
        </w:rPr>
        <w:t xml:space="preserve">for </w:t>
      </w:r>
      <w:r w:rsidR="005276FA">
        <w:rPr>
          <w:rFonts w:ascii="Times New Roman" w:hAnsi="Times New Roman"/>
          <w:sz w:val="24"/>
        </w:rPr>
        <w:t xml:space="preserve">the </w:t>
      </w:r>
      <w:r w:rsidR="00745C62" w:rsidRPr="00745C62">
        <w:rPr>
          <w:rFonts w:ascii="Times New Roman" w:hAnsi="Times New Roman"/>
          <w:sz w:val="24"/>
        </w:rPr>
        <w:t xml:space="preserve">CHP </w:t>
      </w:r>
      <w:r w:rsidR="005276FA">
        <w:rPr>
          <w:rFonts w:ascii="Times New Roman" w:hAnsi="Times New Roman"/>
          <w:sz w:val="24"/>
        </w:rPr>
        <w:t xml:space="preserve">method </w:t>
      </w:r>
      <w:r w:rsidR="00745C62" w:rsidRPr="00745C62">
        <w:rPr>
          <w:rFonts w:ascii="Times New Roman" w:hAnsi="Times New Roman"/>
          <w:sz w:val="24"/>
        </w:rPr>
        <w:t xml:space="preserve">to achieve a power of 90%, while analyzing individual SNVs requires &gt;50 families to achieve the same power at a </w:t>
      </w:r>
      <w:r w:rsidR="005276FA">
        <w:rPr>
          <w:rFonts w:ascii="Times New Roman" w:hAnsi="Times New Roman"/>
          <w:sz w:val="24"/>
        </w:rPr>
        <w:t xml:space="preserve">genome wide </w:t>
      </w:r>
      <w:r w:rsidR="00745C62" w:rsidRPr="00745C62">
        <w:rPr>
          <w:rFonts w:ascii="Times New Roman" w:hAnsi="Times New Roman"/>
          <w:sz w:val="24"/>
        </w:rPr>
        <w:t>significance level of α=0.05.</w:t>
      </w:r>
      <w:r w:rsidR="002D18AA">
        <w:rPr>
          <w:rFonts w:ascii="Times New Roman" w:hAnsi="Times New Roman"/>
          <w:sz w:val="24"/>
        </w:rPr>
        <w:t xml:space="preserve"> </w:t>
      </w:r>
      <w:r w:rsidR="00E522FF">
        <w:rPr>
          <w:rFonts w:ascii="Times New Roman" w:hAnsi="Times New Roman"/>
          <w:sz w:val="24"/>
        </w:rPr>
        <w:t xml:space="preserve">Additionally, although multipoint linkage analysis is more </w:t>
      </w:r>
      <w:r w:rsidR="002D18AA" w:rsidRPr="00A67DE9">
        <w:rPr>
          <w:rFonts w:ascii="Times New Roman" w:hAnsi="Times New Roman"/>
          <w:sz w:val="24"/>
        </w:rPr>
        <w:t xml:space="preserve">powerful than </w:t>
      </w:r>
      <w:r w:rsidR="00E522FF">
        <w:rPr>
          <w:rFonts w:ascii="Times New Roman" w:hAnsi="Times New Roman"/>
          <w:sz w:val="24"/>
        </w:rPr>
        <w:t>analyzing SNVs, the CHP method is considerably more powerful than multipoint linkage analysis</w:t>
      </w:r>
      <w:r w:rsidR="002D18AA">
        <w:rPr>
          <w:rFonts w:ascii="Times New Roman" w:hAnsi="Times New Roman"/>
          <w:sz w:val="24"/>
        </w:rPr>
        <w:t xml:space="preserve"> (</w:t>
      </w:r>
      <w:r w:rsidR="002D18AA" w:rsidRPr="00A67DE9">
        <w:rPr>
          <w:rFonts w:ascii="Times New Roman" w:hAnsi="Times New Roman"/>
          <w:sz w:val="24"/>
        </w:rPr>
        <w:t xml:space="preserve">Table </w:t>
      </w:r>
      <w:r w:rsidR="002D18AA">
        <w:rPr>
          <w:rFonts w:ascii="Times New Roman" w:hAnsi="Times New Roman"/>
          <w:sz w:val="24"/>
        </w:rPr>
        <w:t>S</w:t>
      </w:r>
      <w:ins w:id="59" w:author="Gao Wang" w:date="2015-01-14T15:46:00Z">
        <w:r w:rsidR="001C2CC1">
          <w:rPr>
            <w:rFonts w:ascii="Times New Roman" w:hAnsi="Times New Roman"/>
            <w:sz w:val="24"/>
          </w:rPr>
          <w:t>1</w:t>
        </w:r>
      </w:ins>
      <w:del w:id="60" w:author="Gao Wang" w:date="2015-01-14T15:46:00Z">
        <w:r w:rsidR="00063DF2" w:rsidDel="001C2CC1">
          <w:rPr>
            <w:rFonts w:ascii="Times New Roman" w:hAnsi="Times New Roman"/>
            <w:sz w:val="24"/>
          </w:rPr>
          <w:delText>2</w:delText>
        </w:r>
      </w:del>
      <w:r w:rsidR="002D18AA" w:rsidRPr="00A67DE9">
        <w:rPr>
          <w:rFonts w:ascii="Times New Roman" w:hAnsi="Times New Roman"/>
          <w:sz w:val="24"/>
        </w:rPr>
        <w:t>)</w:t>
      </w:r>
      <w:r w:rsidR="002D18AA">
        <w:rPr>
          <w:rFonts w:ascii="Times New Roman" w:hAnsi="Times New Roman"/>
          <w:sz w:val="24"/>
        </w:rPr>
        <w:t xml:space="preserve">.   </w:t>
      </w:r>
    </w:p>
    <w:p w:rsidR="000758AF" w:rsidRDefault="000F7592" w:rsidP="000F54A7">
      <w:pPr>
        <w:spacing w:afterLines="280" w:line="480" w:lineRule="auto"/>
        <w:jc w:val="both"/>
        <w:rPr>
          <w:rFonts w:ascii="Times New Roman" w:hAnsi="Times New Roman"/>
          <w:sz w:val="24"/>
        </w:rPr>
      </w:pPr>
      <w:r>
        <w:rPr>
          <w:rFonts w:ascii="Times New Roman" w:hAnsi="Times New Roman"/>
          <w:sz w:val="24"/>
        </w:rPr>
        <w:t>For sequence data</w:t>
      </w:r>
      <w:r w:rsidR="00E93EE9">
        <w:rPr>
          <w:rFonts w:ascii="Times New Roman" w:hAnsi="Times New Roman"/>
          <w:sz w:val="24"/>
        </w:rPr>
        <w:t>,</w:t>
      </w:r>
      <w:r>
        <w:rPr>
          <w:rFonts w:ascii="Times New Roman" w:hAnsi="Times New Roman"/>
          <w:sz w:val="24"/>
        </w:rPr>
        <w:t xml:space="preserve"> variants are sometimes missing due to </w:t>
      </w:r>
      <w:r w:rsidR="00E93EE9">
        <w:rPr>
          <w:rFonts w:ascii="Times New Roman" w:hAnsi="Times New Roman"/>
          <w:sz w:val="24"/>
        </w:rPr>
        <w:t xml:space="preserve">the </w:t>
      </w:r>
      <w:r>
        <w:rPr>
          <w:rFonts w:ascii="Times New Roman" w:hAnsi="Times New Roman"/>
          <w:sz w:val="24"/>
        </w:rPr>
        <w:t>inability to call variants or during quality control</w:t>
      </w:r>
      <w:r w:rsidR="00E93EE9">
        <w:rPr>
          <w:rFonts w:ascii="Times New Roman" w:hAnsi="Times New Roman"/>
          <w:sz w:val="24"/>
        </w:rPr>
        <w:t>,</w:t>
      </w:r>
      <w:r>
        <w:rPr>
          <w:rFonts w:ascii="Times New Roman" w:hAnsi="Times New Roman"/>
          <w:sz w:val="24"/>
        </w:rPr>
        <w:t xml:space="preserve"> variant calls are removed because of poor </w:t>
      </w:r>
      <w:r w:rsidR="001B17C1">
        <w:rPr>
          <w:rFonts w:ascii="Times New Roman" w:hAnsi="Times New Roman"/>
          <w:sz w:val="24"/>
        </w:rPr>
        <w:t xml:space="preserve">data </w:t>
      </w:r>
      <w:r>
        <w:rPr>
          <w:rFonts w:ascii="Times New Roman" w:hAnsi="Times New Roman"/>
          <w:sz w:val="24"/>
        </w:rPr>
        <w:t xml:space="preserve">quality. Therefore we </w:t>
      </w:r>
      <w:r w:rsidR="003E2669">
        <w:rPr>
          <w:rFonts w:ascii="Times New Roman" w:hAnsi="Times New Roman"/>
          <w:sz w:val="24"/>
        </w:rPr>
        <w:t xml:space="preserve">also </w:t>
      </w:r>
      <w:r w:rsidR="009B25DA">
        <w:rPr>
          <w:rFonts w:ascii="Times New Roman" w:hAnsi="Times New Roman"/>
          <w:sz w:val="24"/>
        </w:rPr>
        <w:t>estimated sample size requirement</w:t>
      </w:r>
      <w:r w:rsidR="003E2669">
        <w:rPr>
          <w:rFonts w:ascii="Times New Roman" w:hAnsi="Times New Roman"/>
          <w:sz w:val="24"/>
        </w:rPr>
        <w:t>s</w:t>
      </w:r>
      <w:r w:rsidR="009B25DA">
        <w:rPr>
          <w:rFonts w:ascii="Times New Roman" w:hAnsi="Times New Roman"/>
          <w:sz w:val="24"/>
        </w:rPr>
        <w:t xml:space="preserve"> for </w:t>
      </w:r>
      <w:r w:rsidR="003E2669">
        <w:rPr>
          <w:rFonts w:ascii="Times New Roman" w:hAnsi="Times New Roman"/>
          <w:sz w:val="24"/>
        </w:rPr>
        <w:t xml:space="preserve">the </w:t>
      </w:r>
      <w:r w:rsidR="009B25DA">
        <w:rPr>
          <w:rFonts w:ascii="Times New Roman" w:hAnsi="Times New Roman"/>
          <w:sz w:val="24"/>
        </w:rPr>
        <w:t xml:space="preserve">CHP </w:t>
      </w:r>
      <w:r w:rsidR="003E2669">
        <w:rPr>
          <w:rFonts w:ascii="Times New Roman" w:hAnsi="Times New Roman"/>
          <w:sz w:val="24"/>
        </w:rPr>
        <w:t xml:space="preserve">method </w:t>
      </w:r>
      <w:r w:rsidR="009B25DA">
        <w:rPr>
          <w:rFonts w:ascii="Times New Roman" w:hAnsi="Times New Roman"/>
          <w:sz w:val="24"/>
        </w:rPr>
        <w:t>when causal variants are missing from sequence data in a large pr</w:t>
      </w:r>
      <w:r w:rsidR="00FD4F13">
        <w:rPr>
          <w:rFonts w:ascii="Times New Roman" w:hAnsi="Times New Roman"/>
          <w:sz w:val="24"/>
        </w:rPr>
        <w:t>oportion of families</w:t>
      </w:r>
      <w:r w:rsidR="00627A57">
        <w:rPr>
          <w:rFonts w:ascii="Times New Roman" w:hAnsi="Times New Roman"/>
          <w:sz w:val="24"/>
        </w:rPr>
        <w:t>, i.e</w:t>
      </w:r>
      <w:r w:rsidR="00F4435D">
        <w:rPr>
          <w:rFonts w:ascii="Times New Roman" w:hAnsi="Times New Roman"/>
          <w:sz w:val="24"/>
        </w:rPr>
        <w:t>. 75%</w:t>
      </w:r>
      <w:r w:rsidR="00FD4F13">
        <w:rPr>
          <w:rFonts w:ascii="Times New Roman" w:hAnsi="Times New Roman"/>
          <w:sz w:val="24"/>
        </w:rPr>
        <w:t>.</w:t>
      </w:r>
      <w:r w:rsidR="00DC5E5B">
        <w:rPr>
          <w:rFonts w:ascii="Times New Roman" w:hAnsi="Times New Roman"/>
          <w:sz w:val="24"/>
        </w:rPr>
        <w:t xml:space="preserve"> </w:t>
      </w:r>
      <w:r w:rsidR="00627A57">
        <w:rPr>
          <w:rFonts w:ascii="Times New Roman" w:hAnsi="Times New Roman"/>
          <w:sz w:val="24"/>
        </w:rPr>
        <w:t xml:space="preserve">The </w:t>
      </w:r>
      <w:r w:rsidR="001E2CE3">
        <w:rPr>
          <w:rFonts w:ascii="Times New Roman" w:hAnsi="Times New Roman"/>
          <w:sz w:val="24"/>
        </w:rPr>
        <w:t>CHP method can tolerate</w:t>
      </w:r>
      <w:r w:rsidR="00627A57">
        <w:rPr>
          <w:rFonts w:ascii="Times New Roman" w:hAnsi="Times New Roman"/>
          <w:sz w:val="24"/>
        </w:rPr>
        <w:t>s</w:t>
      </w:r>
      <w:r w:rsidR="001E2CE3">
        <w:rPr>
          <w:rFonts w:ascii="Times New Roman" w:hAnsi="Times New Roman"/>
          <w:sz w:val="24"/>
        </w:rPr>
        <w:t xml:space="preserve"> missing data and </w:t>
      </w:r>
      <w:r w:rsidR="00627A57">
        <w:rPr>
          <w:rFonts w:ascii="Times New Roman" w:hAnsi="Times New Roman"/>
          <w:sz w:val="24"/>
        </w:rPr>
        <w:t xml:space="preserve">is </w:t>
      </w:r>
      <w:r>
        <w:rPr>
          <w:rFonts w:ascii="Times New Roman" w:hAnsi="Times New Roman"/>
          <w:sz w:val="24"/>
        </w:rPr>
        <w:t xml:space="preserve">also </w:t>
      </w:r>
      <w:r w:rsidR="00627A57">
        <w:rPr>
          <w:rFonts w:ascii="Times New Roman" w:hAnsi="Times New Roman"/>
          <w:sz w:val="24"/>
        </w:rPr>
        <w:t>always more power than the SNV method</w:t>
      </w:r>
      <w:r>
        <w:rPr>
          <w:rFonts w:ascii="Times New Roman" w:hAnsi="Times New Roman"/>
          <w:sz w:val="24"/>
        </w:rPr>
        <w:t xml:space="preserve"> when </w:t>
      </w:r>
      <w:r w:rsidR="00F41D54">
        <w:rPr>
          <w:rFonts w:ascii="Times New Roman" w:hAnsi="Times New Roman"/>
          <w:sz w:val="24"/>
        </w:rPr>
        <w:t>there is missing data</w:t>
      </w:r>
      <w:r>
        <w:rPr>
          <w:rFonts w:ascii="Times New Roman" w:hAnsi="Times New Roman"/>
          <w:sz w:val="24"/>
        </w:rPr>
        <w:t xml:space="preserve"> (Table 1)</w:t>
      </w:r>
      <w:r w:rsidR="00627A57">
        <w:rPr>
          <w:rFonts w:ascii="Times New Roman" w:hAnsi="Times New Roman"/>
          <w:sz w:val="24"/>
        </w:rPr>
        <w:t>.</w:t>
      </w:r>
    </w:p>
    <w:p w:rsidR="000758AF" w:rsidRDefault="00942701" w:rsidP="000F54A7">
      <w:pPr>
        <w:spacing w:afterLines="280" w:line="480" w:lineRule="auto"/>
        <w:jc w:val="both"/>
        <w:rPr>
          <w:rFonts w:ascii="Times New Roman" w:hAnsi="Times New Roman"/>
          <w:b/>
          <w:sz w:val="24"/>
        </w:rPr>
      </w:pPr>
      <w:r>
        <w:rPr>
          <w:rFonts w:ascii="Times New Roman" w:hAnsi="Times New Roman"/>
          <w:b/>
          <w:sz w:val="24"/>
        </w:rPr>
        <w:lastRenderedPageBreak/>
        <w:t>Discussion</w:t>
      </w:r>
    </w:p>
    <w:p w:rsidR="000758AF" w:rsidRDefault="00BF16FA" w:rsidP="000F54A7">
      <w:pPr>
        <w:spacing w:afterLines="280" w:line="480" w:lineRule="auto"/>
        <w:jc w:val="both"/>
        <w:rPr>
          <w:rFonts w:ascii="Times New Roman" w:hAnsi="Times New Roman"/>
          <w:sz w:val="24"/>
        </w:rPr>
      </w:pPr>
      <w:r w:rsidRPr="00BF16FA">
        <w:rPr>
          <w:rFonts w:ascii="Times New Roman" w:hAnsi="Times New Roman"/>
          <w:sz w:val="24"/>
        </w:rPr>
        <w:t xml:space="preserve">For linkage analysis, correct specification of marker allele frequency is crucial </w:t>
      </w:r>
      <w:r w:rsidR="00E522FF">
        <w:rPr>
          <w:rFonts w:ascii="Times New Roman" w:hAnsi="Times New Roman"/>
          <w:sz w:val="24"/>
        </w:rPr>
        <w:t>for</w:t>
      </w:r>
      <w:r w:rsidRPr="00BF16FA">
        <w:rPr>
          <w:rFonts w:ascii="Times New Roman" w:hAnsi="Times New Roman"/>
          <w:sz w:val="24"/>
        </w:rPr>
        <w:t xml:space="preserve"> controlling type I error and reducing type</w:t>
      </w:r>
      <w:r w:rsidR="00C33B11">
        <w:rPr>
          <w:rFonts w:ascii="Times New Roman" w:hAnsi="Times New Roman"/>
          <w:sz w:val="24"/>
        </w:rPr>
        <w:t xml:space="preserve"> II error</w:t>
      </w:r>
      <w:r w:rsidR="00D206F6">
        <w:rPr>
          <w:rFonts w:ascii="Times New Roman" w:hAnsi="Times New Roman"/>
          <w:sz w:val="24"/>
        </w:rPr>
        <w:fldChar w:fldCharType="begin"/>
      </w:r>
      <w:r w:rsidR="00624265">
        <w:rPr>
          <w:rFonts w:ascii="Times New Roman" w:hAnsi="Times New Roman"/>
          <w:sz w:val="24"/>
        </w:rPr>
        <w:instrText xml:space="preserve"> ADDIN ZOTERO_ITEM CSL_CITATION {"citationID":"7QC7lJsD","properties":{"formattedCitation":"{\\rtf \\super 14\\nosupersub{}}","plainCitation":"14"},"citationItems":[{"id":305,"uris":["http://zotero.org/users/1116201/items/QM5EU9S3"],"uri":["http://zotero.org/users/1116201/items/QM5EU9S3"],"itemData":{"id":305,"type":"article-journal","title":"Incorrect specification of marker allele frequencies: effects on linkage analysis.","container-title":"American Journal of Human Genetics","page":"1102-1110","volume":"52","issue":"6","source":"PubMed Central","abstract":"Most current linkage analyses make use of highly polymorphic DNA markers. Assigning correct allele frequencies for these markers may be extremely difficult in particular study populations. Designation of erroneous frequencies may result in false-positive evidence for linkage, as well as in failure to correctly exclude linkage. These effects are most pronounced in small pedigrees with key individuals unavailable for typing. The power to correctly detect true linkage does not appear to be greatly affected by inaccurate allele frequencies. Before linkage analyses are performed for specific pedigrees, it is recommended that simulation analyses be performed, followed by uncertainty and sensitivity analyses.","ISSN":"0002-9297","note":"PMID: 8503444\nPMCID: PMC1682284","shortTitle":"Incorrect specification of marker allele frequencies","journalAbbreviation":"Am J Hum Genet","author":[{"family":"Freimer","given":"N B"},{"family":"Sandkuijl","given":"L A"},{"family":"Blower","given":"S M"}],"issued":{"date-parts":[["1993",6]]},"accessed":{"date-parts":[["2014",3,17]]},"PMID":"8503444","PMCID":"PMC1682284"}}],"schema":"https://github.com/citation-style-language/schema/raw/master/csl-citation.json"} </w:instrText>
      </w:r>
      <w:r w:rsidR="00D206F6">
        <w:rPr>
          <w:rFonts w:ascii="Times New Roman" w:hAnsi="Times New Roman"/>
          <w:sz w:val="24"/>
        </w:rPr>
        <w:fldChar w:fldCharType="separate"/>
      </w:r>
      <w:r w:rsidR="00624265" w:rsidRPr="00624265">
        <w:rPr>
          <w:rFonts w:ascii="Times New Roman" w:hAnsi="Times New Roman"/>
          <w:sz w:val="24"/>
          <w:szCs w:val="24"/>
          <w:vertAlign w:val="superscript"/>
        </w:rPr>
        <w:t>14</w:t>
      </w:r>
      <w:r w:rsidR="00D206F6">
        <w:rPr>
          <w:rFonts w:ascii="Times New Roman" w:hAnsi="Times New Roman"/>
          <w:sz w:val="24"/>
        </w:rPr>
        <w:fldChar w:fldCharType="end"/>
      </w:r>
      <w:r w:rsidRPr="00BF16FA">
        <w:rPr>
          <w:rFonts w:ascii="Times New Roman" w:hAnsi="Times New Roman"/>
          <w:sz w:val="24"/>
        </w:rPr>
        <w:t xml:space="preserve">. </w:t>
      </w:r>
      <w:r w:rsidR="00C131F6">
        <w:rPr>
          <w:rFonts w:ascii="Times New Roman" w:hAnsi="Times New Roman"/>
          <w:sz w:val="24"/>
        </w:rPr>
        <w:t xml:space="preserve"> </w:t>
      </w:r>
      <w:r w:rsidRPr="00BF16FA">
        <w:rPr>
          <w:rFonts w:ascii="Times New Roman" w:hAnsi="Times New Roman"/>
          <w:sz w:val="24"/>
        </w:rPr>
        <w:t xml:space="preserve">The number of founders with available genotypes in data for linkage analysis might often be too small to obtain a sufficiently accurate allele frequency estimate, thus we recommend the input VCF file be annotated with </w:t>
      </w:r>
      <w:r w:rsidR="00E522FF">
        <w:rPr>
          <w:rFonts w:ascii="Times New Roman" w:hAnsi="Times New Roman"/>
          <w:sz w:val="24"/>
        </w:rPr>
        <w:t xml:space="preserve">an </w:t>
      </w:r>
      <w:r w:rsidRPr="00BF16FA">
        <w:rPr>
          <w:rFonts w:ascii="Times New Roman" w:hAnsi="Times New Roman"/>
          <w:sz w:val="24"/>
        </w:rPr>
        <w:t>external source of MAF information</w:t>
      </w:r>
      <w:r w:rsidR="003E2669">
        <w:rPr>
          <w:rFonts w:ascii="Times New Roman" w:hAnsi="Times New Roman"/>
          <w:sz w:val="24"/>
        </w:rPr>
        <w:t xml:space="preserve">, e.g. </w:t>
      </w:r>
      <w:r w:rsidR="00601CF2">
        <w:rPr>
          <w:rFonts w:ascii="Times New Roman" w:hAnsi="Times New Roman"/>
          <w:sz w:val="24"/>
        </w:rPr>
        <w:t>1000 G</w:t>
      </w:r>
      <w:r w:rsidRPr="00BF16FA">
        <w:rPr>
          <w:rFonts w:ascii="Times New Roman" w:hAnsi="Times New Roman"/>
          <w:sz w:val="24"/>
        </w:rPr>
        <w:t xml:space="preserve">enomes or Exome Variant Server. </w:t>
      </w:r>
      <w:r w:rsidR="00C131F6">
        <w:rPr>
          <w:rFonts w:ascii="Times New Roman" w:hAnsi="Times New Roman"/>
          <w:sz w:val="24"/>
        </w:rPr>
        <w:t xml:space="preserve"> </w:t>
      </w:r>
      <w:r w:rsidRPr="00BF16FA">
        <w:rPr>
          <w:rFonts w:ascii="Times New Roman" w:hAnsi="Times New Roman"/>
          <w:sz w:val="24"/>
        </w:rPr>
        <w:t>For some populations MAF information may not be available and frequencies estimated from founders have to be used.</w:t>
      </w:r>
      <w:r w:rsidR="00157690">
        <w:rPr>
          <w:rFonts w:ascii="Times New Roman" w:hAnsi="Times New Roman"/>
          <w:sz w:val="24"/>
        </w:rPr>
        <w:t xml:space="preserve"> </w:t>
      </w:r>
    </w:p>
    <w:p w:rsidR="00594716" w:rsidRDefault="00C10BB5" w:rsidP="000F54A7">
      <w:pPr>
        <w:spacing w:afterLines="280" w:line="480" w:lineRule="auto"/>
        <w:jc w:val="both"/>
        <w:rPr>
          <w:rFonts w:ascii="Times New Roman" w:hAnsi="Times New Roman"/>
          <w:sz w:val="24"/>
        </w:rPr>
      </w:pPr>
      <w:r w:rsidRPr="007708E6">
        <w:rPr>
          <w:rFonts w:ascii="Times New Roman" w:hAnsi="Times New Roman"/>
          <w:sz w:val="24"/>
        </w:rPr>
        <w:t xml:space="preserve">In </w:t>
      </w:r>
      <w:r w:rsidR="007F15E6">
        <w:rPr>
          <w:rFonts w:ascii="Times New Roman" w:hAnsi="Times New Roman"/>
          <w:sz w:val="24"/>
        </w:rPr>
        <w:t>the</w:t>
      </w:r>
      <w:r w:rsidRPr="007708E6">
        <w:rPr>
          <w:rFonts w:ascii="Times New Roman" w:hAnsi="Times New Roman"/>
          <w:sz w:val="24"/>
        </w:rPr>
        <w:t xml:space="preserve"> context </w:t>
      </w:r>
      <w:r w:rsidR="007F15E6">
        <w:rPr>
          <w:rFonts w:ascii="Times New Roman" w:hAnsi="Times New Roman"/>
          <w:sz w:val="24"/>
        </w:rPr>
        <w:t xml:space="preserve">of Mendelian disease mapping </w:t>
      </w:r>
      <w:r w:rsidRPr="007708E6">
        <w:rPr>
          <w:rFonts w:ascii="Times New Roman" w:hAnsi="Times New Roman"/>
          <w:sz w:val="24"/>
        </w:rPr>
        <w:t xml:space="preserve">it is reasonable </w:t>
      </w:r>
      <w:r w:rsidR="00930DBF">
        <w:rPr>
          <w:rFonts w:ascii="Times New Roman" w:hAnsi="Times New Roman"/>
          <w:sz w:val="24"/>
        </w:rPr>
        <w:t xml:space="preserve">to assume that </w:t>
      </w:r>
      <w:r>
        <w:rPr>
          <w:rFonts w:ascii="Times New Roman" w:hAnsi="Times New Roman"/>
          <w:sz w:val="24"/>
        </w:rPr>
        <w:t xml:space="preserve">common </w:t>
      </w:r>
      <w:r w:rsidR="00DB45ED">
        <w:rPr>
          <w:rFonts w:ascii="Times New Roman" w:hAnsi="Times New Roman"/>
          <w:sz w:val="24"/>
        </w:rPr>
        <w:t>variants (variants having population MAF&gt;</w:t>
      </w:r>
      <w:r w:rsidR="00AD21F5">
        <w:rPr>
          <w:rFonts w:ascii="Times New Roman" w:hAnsi="Times New Roman"/>
          <w:sz w:val="24"/>
        </w:rPr>
        <w:t>1</w:t>
      </w:r>
      <w:r w:rsidR="00DB45ED">
        <w:rPr>
          <w:rFonts w:ascii="Times New Roman" w:hAnsi="Times New Roman"/>
          <w:sz w:val="24"/>
        </w:rPr>
        <w:t xml:space="preserve">%) </w:t>
      </w:r>
      <w:r w:rsidR="00AD2F4D">
        <w:rPr>
          <w:rFonts w:ascii="Times New Roman" w:hAnsi="Times New Roman"/>
          <w:sz w:val="24"/>
        </w:rPr>
        <w:t xml:space="preserve">are not directly causal. </w:t>
      </w:r>
      <w:r w:rsidR="00A458DF">
        <w:rPr>
          <w:rFonts w:ascii="Times New Roman" w:hAnsi="Times New Roman"/>
          <w:sz w:val="24"/>
        </w:rPr>
        <w:t>A</w:t>
      </w:r>
      <w:r w:rsidR="00E522FF">
        <w:rPr>
          <w:rFonts w:ascii="Times New Roman" w:hAnsi="Times New Roman"/>
          <w:sz w:val="24"/>
        </w:rPr>
        <w:t>nalyzing</w:t>
      </w:r>
      <w:r w:rsidRPr="007708E6">
        <w:rPr>
          <w:rFonts w:ascii="Times New Roman" w:hAnsi="Times New Roman"/>
          <w:sz w:val="24"/>
        </w:rPr>
        <w:t xml:space="preserve"> common variants will </w:t>
      </w:r>
      <w:r w:rsidR="001F484E">
        <w:rPr>
          <w:rFonts w:ascii="Times New Roman" w:hAnsi="Times New Roman"/>
          <w:sz w:val="24"/>
        </w:rPr>
        <w:t>neither</w:t>
      </w:r>
      <w:r w:rsidRPr="007708E6">
        <w:rPr>
          <w:rFonts w:ascii="Times New Roman" w:hAnsi="Times New Roman"/>
          <w:sz w:val="24"/>
        </w:rPr>
        <w:t xml:space="preserve"> contribute to nor reduce power when </w:t>
      </w:r>
      <w:r w:rsidR="002B703F">
        <w:rPr>
          <w:rFonts w:ascii="Times New Roman" w:hAnsi="Times New Roman"/>
          <w:sz w:val="24"/>
        </w:rPr>
        <w:t xml:space="preserve">analyzed with </w:t>
      </w:r>
      <w:r w:rsidRPr="007708E6">
        <w:rPr>
          <w:rFonts w:ascii="Times New Roman" w:hAnsi="Times New Roman"/>
          <w:sz w:val="24"/>
        </w:rPr>
        <w:t>rare variants.</w:t>
      </w:r>
      <w:r w:rsidR="004E5726">
        <w:rPr>
          <w:rFonts w:ascii="Times New Roman" w:hAnsi="Times New Roman"/>
          <w:sz w:val="24"/>
        </w:rPr>
        <w:t xml:space="preserve"> Common variants can be in strong LD with variants in neighboring regions</w:t>
      </w:r>
      <w:r w:rsidR="002B703F">
        <w:rPr>
          <w:rFonts w:ascii="Times New Roman" w:hAnsi="Times New Roman"/>
          <w:sz w:val="24"/>
        </w:rPr>
        <w:t xml:space="preserve"> which may contain causal variants</w:t>
      </w:r>
      <w:r w:rsidR="00C246C7">
        <w:rPr>
          <w:rFonts w:ascii="Times New Roman" w:hAnsi="Times New Roman"/>
          <w:sz w:val="24"/>
        </w:rPr>
        <w:t>; thus</w:t>
      </w:r>
      <w:r w:rsidR="004E5726">
        <w:rPr>
          <w:rFonts w:ascii="Times New Roman" w:hAnsi="Times New Roman"/>
          <w:sz w:val="24"/>
        </w:rPr>
        <w:t xml:space="preserve"> when the CHP method is used to construct the region</w:t>
      </w:r>
      <w:r w:rsidR="002B703F">
        <w:rPr>
          <w:rFonts w:ascii="Times New Roman" w:hAnsi="Times New Roman"/>
          <w:sz w:val="24"/>
        </w:rPr>
        <w:t>al</w:t>
      </w:r>
      <w:r w:rsidR="004E5726">
        <w:rPr>
          <w:rFonts w:ascii="Times New Roman" w:hAnsi="Times New Roman"/>
          <w:sz w:val="24"/>
        </w:rPr>
        <w:t xml:space="preserve"> marker</w:t>
      </w:r>
      <w:r w:rsidR="002B703F">
        <w:rPr>
          <w:rFonts w:ascii="Times New Roman" w:hAnsi="Times New Roman"/>
          <w:sz w:val="24"/>
        </w:rPr>
        <w:t xml:space="preserve"> also using common variants</w:t>
      </w:r>
      <w:r w:rsidR="00C246C7">
        <w:rPr>
          <w:rFonts w:ascii="Times New Roman" w:hAnsi="Times New Roman"/>
          <w:sz w:val="24"/>
        </w:rPr>
        <w:t>,</w:t>
      </w:r>
      <w:r w:rsidR="004E5726">
        <w:rPr>
          <w:rFonts w:ascii="Times New Roman" w:hAnsi="Times New Roman"/>
          <w:sz w:val="24"/>
        </w:rPr>
        <w:t xml:space="preserve"> linkage can be detected even though the region does not harbor any causal variants. </w:t>
      </w:r>
      <w:r w:rsidR="00C246C7">
        <w:rPr>
          <w:rFonts w:ascii="Times New Roman" w:hAnsi="Times New Roman"/>
          <w:sz w:val="24"/>
        </w:rPr>
        <w:t>Although common variants should not be used when constructing region</w:t>
      </w:r>
      <w:r w:rsidR="00601DB3">
        <w:rPr>
          <w:rFonts w:ascii="Times New Roman" w:hAnsi="Times New Roman"/>
          <w:sz w:val="24"/>
        </w:rPr>
        <w:t>al</w:t>
      </w:r>
      <w:r w:rsidR="00C246C7">
        <w:rPr>
          <w:rFonts w:ascii="Times New Roman" w:hAnsi="Times New Roman"/>
          <w:sz w:val="24"/>
        </w:rPr>
        <w:t xml:space="preserve"> markers, w</w:t>
      </w:r>
      <w:r w:rsidR="00C05F7A">
        <w:rPr>
          <w:rFonts w:ascii="Times New Roman" w:hAnsi="Times New Roman"/>
          <w:sz w:val="24"/>
        </w:rPr>
        <w:t xml:space="preserve">e </w:t>
      </w:r>
      <w:r w:rsidRPr="007708E6">
        <w:rPr>
          <w:rFonts w:ascii="Times New Roman" w:hAnsi="Times New Roman"/>
          <w:sz w:val="24"/>
        </w:rPr>
        <w:t xml:space="preserve">suggest </w:t>
      </w:r>
      <w:r w:rsidR="003E2669">
        <w:rPr>
          <w:rFonts w:ascii="Times New Roman" w:hAnsi="Times New Roman"/>
          <w:sz w:val="24"/>
        </w:rPr>
        <w:t>analyz</w:t>
      </w:r>
      <w:r w:rsidR="00C246C7">
        <w:rPr>
          <w:rFonts w:ascii="Times New Roman" w:hAnsi="Times New Roman"/>
          <w:sz w:val="24"/>
        </w:rPr>
        <w:t>ing</w:t>
      </w:r>
      <w:r w:rsidR="003E2669">
        <w:rPr>
          <w:rFonts w:ascii="Times New Roman" w:hAnsi="Times New Roman"/>
          <w:sz w:val="24"/>
        </w:rPr>
        <w:t xml:space="preserve"> common</w:t>
      </w:r>
      <w:r w:rsidR="003D0CEE">
        <w:rPr>
          <w:rFonts w:ascii="Times New Roman" w:hAnsi="Times New Roman"/>
          <w:sz w:val="24"/>
        </w:rPr>
        <w:t xml:space="preserve"> variants separately </w:t>
      </w:r>
      <w:r w:rsidR="00C246C7">
        <w:rPr>
          <w:rFonts w:ascii="Times New Roman" w:hAnsi="Times New Roman"/>
          <w:sz w:val="24"/>
        </w:rPr>
        <w:t xml:space="preserve">because they can </w:t>
      </w:r>
      <w:r w:rsidR="003E2669">
        <w:rPr>
          <w:rFonts w:ascii="Times New Roman" w:hAnsi="Times New Roman"/>
          <w:sz w:val="24"/>
        </w:rPr>
        <w:t xml:space="preserve">potentially capture additional information </w:t>
      </w:r>
      <w:r w:rsidR="00F975C6">
        <w:rPr>
          <w:rFonts w:ascii="Times New Roman" w:hAnsi="Times New Roman"/>
          <w:sz w:val="24"/>
        </w:rPr>
        <w:t xml:space="preserve">when </w:t>
      </w:r>
      <w:r w:rsidR="009F5998">
        <w:rPr>
          <w:rFonts w:ascii="Times New Roman" w:hAnsi="Times New Roman"/>
          <w:sz w:val="24"/>
        </w:rPr>
        <w:t>rare causal variants are missing</w:t>
      </w:r>
      <w:r w:rsidR="00380FF1">
        <w:rPr>
          <w:rFonts w:ascii="Times New Roman" w:hAnsi="Times New Roman"/>
          <w:sz w:val="24"/>
        </w:rPr>
        <w:t xml:space="preserve"> from sequence data</w:t>
      </w:r>
      <w:r w:rsidR="00F24C55">
        <w:rPr>
          <w:rFonts w:ascii="Times New Roman" w:hAnsi="Times New Roman"/>
          <w:sz w:val="24"/>
        </w:rPr>
        <w:t>.</w:t>
      </w:r>
      <w:r w:rsidR="00B80CEE">
        <w:rPr>
          <w:rFonts w:ascii="Times New Roman" w:hAnsi="Times New Roman"/>
          <w:sz w:val="24"/>
        </w:rPr>
        <w:t xml:space="preserve"> </w:t>
      </w:r>
    </w:p>
    <w:p w:rsidR="00594716" w:rsidRDefault="00056209" w:rsidP="000F54A7">
      <w:pPr>
        <w:spacing w:afterLines="280" w:line="480" w:lineRule="auto"/>
        <w:jc w:val="both"/>
        <w:rPr>
          <w:rFonts w:ascii="Times New Roman" w:hAnsi="Times New Roman"/>
          <w:sz w:val="24"/>
        </w:rPr>
      </w:pPr>
      <w:r>
        <w:rPr>
          <w:rFonts w:ascii="Times New Roman" w:hAnsi="Times New Roman"/>
          <w:sz w:val="24"/>
        </w:rPr>
        <w:t>Analysis of r</w:t>
      </w:r>
      <w:r w:rsidR="00594716">
        <w:rPr>
          <w:rFonts w:ascii="Times New Roman" w:hAnsi="Times New Roman"/>
          <w:sz w:val="24"/>
        </w:rPr>
        <w:t>are variant</w:t>
      </w:r>
      <w:r>
        <w:rPr>
          <w:rFonts w:ascii="Times New Roman" w:hAnsi="Times New Roman"/>
          <w:sz w:val="24"/>
        </w:rPr>
        <w:t xml:space="preserve">s using “burden” methods are </w:t>
      </w:r>
      <w:r w:rsidR="00906C52">
        <w:rPr>
          <w:rFonts w:ascii="Times New Roman" w:hAnsi="Times New Roman"/>
          <w:sz w:val="24"/>
        </w:rPr>
        <w:t xml:space="preserve">usually limited to </w:t>
      </w:r>
      <w:r w:rsidR="00594716">
        <w:rPr>
          <w:rFonts w:ascii="Times New Roman" w:hAnsi="Times New Roman"/>
          <w:sz w:val="24"/>
        </w:rPr>
        <w:t>those variants which are most likely to be causal, e.g. missense, nonsense</w:t>
      </w:r>
      <w:r w:rsidR="00601DB3">
        <w:rPr>
          <w:rFonts w:ascii="Times New Roman" w:hAnsi="Times New Roman"/>
          <w:sz w:val="24"/>
        </w:rPr>
        <w:t xml:space="preserve"> and</w:t>
      </w:r>
      <w:r w:rsidR="00594716">
        <w:rPr>
          <w:rFonts w:ascii="Times New Roman" w:hAnsi="Times New Roman"/>
          <w:sz w:val="24"/>
        </w:rPr>
        <w:t xml:space="preserve"> splice site variants, because inclusion of non-causal variants can attenuate the association signal and reduce power.  For the CHP methods inclusion of non-causal rare variants will not attenuate the linkage signal and therefore</w:t>
      </w:r>
      <w:r>
        <w:rPr>
          <w:rFonts w:ascii="Times New Roman" w:hAnsi="Times New Roman"/>
          <w:sz w:val="24"/>
        </w:rPr>
        <w:t xml:space="preserve"> analysis </w:t>
      </w:r>
      <w:r>
        <w:rPr>
          <w:rFonts w:ascii="Times New Roman" w:hAnsi="Times New Roman"/>
          <w:sz w:val="24"/>
        </w:rPr>
        <w:lastRenderedPageBreak/>
        <w:t xml:space="preserve">does not need </w:t>
      </w:r>
      <w:r w:rsidR="00594716">
        <w:rPr>
          <w:rFonts w:ascii="Times New Roman" w:hAnsi="Times New Roman"/>
          <w:sz w:val="24"/>
        </w:rPr>
        <w:t>to be restricted to variants which are most likely functional and ca</w:t>
      </w:r>
      <w:r>
        <w:rPr>
          <w:rFonts w:ascii="Times New Roman" w:hAnsi="Times New Roman"/>
          <w:sz w:val="24"/>
        </w:rPr>
        <w:t xml:space="preserve">usal. </w:t>
      </w:r>
      <w:r w:rsidR="00594716">
        <w:rPr>
          <w:rFonts w:ascii="Times New Roman" w:hAnsi="Times New Roman"/>
          <w:sz w:val="24"/>
        </w:rPr>
        <w:t xml:space="preserve">Inclusion of non-causal rare variants to construct the region marker can provide additional linkage information if data for causal variants are missing. </w:t>
      </w:r>
      <w:r>
        <w:rPr>
          <w:rFonts w:ascii="Times New Roman" w:hAnsi="Times New Roman"/>
          <w:sz w:val="24"/>
        </w:rPr>
        <w:t xml:space="preserve"> </w:t>
      </w:r>
      <w:r w:rsidR="00594716">
        <w:rPr>
          <w:rFonts w:ascii="Times New Roman" w:hAnsi="Times New Roman"/>
          <w:sz w:val="24"/>
        </w:rPr>
        <w:t>If the goal is to detect a linkage signal from variants which are potential</w:t>
      </w:r>
      <w:r>
        <w:rPr>
          <w:rFonts w:ascii="Times New Roman" w:hAnsi="Times New Roman"/>
          <w:sz w:val="24"/>
        </w:rPr>
        <w:t>ly</w:t>
      </w:r>
      <w:r w:rsidR="00594716">
        <w:rPr>
          <w:rFonts w:ascii="Times New Roman" w:hAnsi="Times New Roman"/>
          <w:sz w:val="24"/>
        </w:rPr>
        <w:t xml:space="preserve"> causal then </w:t>
      </w:r>
      <w:r>
        <w:rPr>
          <w:rFonts w:ascii="Times New Roman" w:hAnsi="Times New Roman"/>
          <w:sz w:val="24"/>
        </w:rPr>
        <w:t xml:space="preserve">linkage analysis using the CHP method </w:t>
      </w:r>
      <w:r w:rsidR="00594716">
        <w:rPr>
          <w:rFonts w:ascii="Times New Roman" w:hAnsi="Times New Roman"/>
          <w:sz w:val="24"/>
        </w:rPr>
        <w:t xml:space="preserve">can be limited to those variant sites </w:t>
      </w:r>
      <w:r>
        <w:rPr>
          <w:rFonts w:ascii="Times New Roman" w:hAnsi="Times New Roman"/>
          <w:sz w:val="24"/>
        </w:rPr>
        <w:t xml:space="preserve">which are most likely functional. </w:t>
      </w:r>
      <w:r w:rsidR="00594716">
        <w:rPr>
          <w:rFonts w:ascii="Times New Roman" w:hAnsi="Times New Roman"/>
          <w:sz w:val="24"/>
        </w:rPr>
        <w:t xml:space="preserve"> </w:t>
      </w:r>
    </w:p>
    <w:p w:rsidR="000758AF" w:rsidRDefault="002D18AA" w:rsidP="000F54A7">
      <w:pPr>
        <w:spacing w:afterLines="280" w:line="480" w:lineRule="auto"/>
        <w:jc w:val="both"/>
        <w:rPr>
          <w:rFonts w:ascii="Times New Roman" w:hAnsi="Times New Roman"/>
          <w:sz w:val="24"/>
        </w:rPr>
      </w:pPr>
      <w:r>
        <w:rPr>
          <w:rFonts w:ascii="Times New Roman" w:hAnsi="Times New Roman"/>
          <w:sz w:val="24"/>
        </w:rPr>
        <w:t>In addition to the CHP method being more powerful than performing</w:t>
      </w:r>
      <w:r w:rsidR="00F12BAD">
        <w:rPr>
          <w:rFonts w:ascii="Times New Roman" w:hAnsi="Times New Roman"/>
          <w:sz w:val="24"/>
        </w:rPr>
        <w:t xml:space="preserve"> multipoint linkage analysis, it </w:t>
      </w:r>
      <w:r w:rsidR="00601DB3">
        <w:rPr>
          <w:rFonts w:ascii="Times New Roman" w:hAnsi="Times New Roman"/>
          <w:sz w:val="24"/>
        </w:rPr>
        <w:t xml:space="preserve">also </w:t>
      </w:r>
      <w:r w:rsidR="00F12BAD">
        <w:rPr>
          <w:rFonts w:ascii="Times New Roman" w:hAnsi="Times New Roman"/>
          <w:sz w:val="24"/>
        </w:rPr>
        <w:t>controls type I error when there is missing parental genotype data and inter-marker LD</w:t>
      </w:r>
      <w:r w:rsidR="000758AF">
        <w:rPr>
          <w:rFonts w:ascii="Times New Roman" w:hAnsi="Times New Roman"/>
          <w:sz w:val="24"/>
        </w:rPr>
        <w:t>, which is not the case for multipoint linkage analysis</w:t>
      </w:r>
      <w:r w:rsidR="00F12BAD">
        <w:rPr>
          <w:rFonts w:ascii="Times New Roman" w:hAnsi="Times New Roman"/>
          <w:sz w:val="24"/>
        </w:rPr>
        <w:t>. C</w:t>
      </w:r>
      <w:r w:rsidR="00864C34">
        <w:rPr>
          <w:rFonts w:ascii="Times New Roman" w:hAnsi="Times New Roman"/>
          <w:sz w:val="24"/>
        </w:rPr>
        <w:t xml:space="preserve">aution </w:t>
      </w:r>
      <w:r w:rsidR="000758AF">
        <w:rPr>
          <w:rFonts w:ascii="Times New Roman" w:hAnsi="Times New Roman"/>
          <w:sz w:val="24"/>
        </w:rPr>
        <w:t>should</w:t>
      </w:r>
      <w:r w:rsidR="00864C34">
        <w:rPr>
          <w:rFonts w:ascii="Times New Roman" w:hAnsi="Times New Roman"/>
          <w:sz w:val="24"/>
        </w:rPr>
        <w:t xml:space="preserve"> be used when performing multipoint linkage analysis </w:t>
      </w:r>
      <w:r w:rsidR="008A0D41">
        <w:rPr>
          <w:rFonts w:ascii="Times New Roman" w:hAnsi="Times New Roman"/>
          <w:sz w:val="24"/>
        </w:rPr>
        <w:t>on sequence data</w:t>
      </w:r>
      <w:r w:rsidR="000758AF">
        <w:rPr>
          <w:rFonts w:ascii="Times New Roman" w:hAnsi="Times New Roman"/>
          <w:sz w:val="24"/>
        </w:rPr>
        <w:t>,</w:t>
      </w:r>
      <w:r w:rsidR="008A0D41">
        <w:rPr>
          <w:rFonts w:ascii="Times New Roman" w:hAnsi="Times New Roman"/>
          <w:sz w:val="24"/>
        </w:rPr>
        <w:t xml:space="preserve"> </w:t>
      </w:r>
      <w:r w:rsidR="000758AF">
        <w:rPr>
          <w:rFonts w:ascii="Times New Roman" w:hAnsi="Times New Roman"/>
          <w:sz w:val="24"/>
        </w:rPr>
        <w:t>since</w:t>
      </w:r>
      <w:r w:rsidR="003D759B">
        <w:rPr>
          <w:rFonts w:ascii="Times New Roman" w:hAnsi="Times New Roman"/>
          <w:sz w:val="24"/>
        </w:rPr>
        <w:t xml:space="preserve"> when </w:t>
      </w:r>
      <w:r w:rsidR="00CE3B22">
        <w:rPr>
          <w:rFonts w:ascii="Times New Roman" w:hAnsi="Times New Roman"/>
          <w:sz w:val="24"/>
        </w:rPr>
        <w:t xml:space="preserve">parental </w:t>
      </w:r>
      <w:r w:rsidR="003D759B">
        <w:rPr>
          <w:rFonts w:ascii="Times New Roman" w:hAnsi="Times New Roman"/>
          <w:sz w:val="24"/>
        </w:rPr>
        <w:t>genotype</w:t>
      </w:r>
      <w:r w:rsidR="00F53408">
        <w:rPr>
          <w:rFonts w:ascii="Times New Roman" w:hAnsi="Times New Roman"/>
          <w:sz w:val="24"/>
        </w:rPr>
        <w:t xml:space="preserve">s are missing for </w:t>
      </w:r>
      <w:r w:rsidR="003D759B">
        <w:rPr>
          <w:rFonts w:ascii="Times New Roman" w:hAnsi="Times New Roman"/>
          <w:sz w:val="24"/>
        </w:rPr>
        <w:t xml:space="preserve">some samples </w:t>
      </w:r>
      <w:r w:rsidR="00677FBE">
        <w:rPr>
          <w:rFonts w:ascii="Times New Roman" w:hAnsi="Times New Roman"/>
          <w:sz w:val="24"/>
        </w:rPr>
        <w:t xml:space="preserve">(common for NGS based family data) </w:t>
      </w:r>
      <w:r w:rsidR="003D759B">
        <w:rPr>
          <w:rFonts w:ascii="Times New Roman" w:hAnsi="Times New Roman"/>
          <w:sz w:val="24"/>
        </w:rPr>
        <w:t xml:space="preserve">variants </w:t>
      </w:r>
      <w:r w:rsidR="00A47305">
        <w:rPr>
          <w:rFonts w:ascii="Times New Roman" w:hAnsi="Times New Roman"/>
          <w:sz w:val="24"/>
        </w:rPr>
        <w:t xml:space="preserve">in LD </w:t>
      </w:r>
      <w:r w:rsidR="00CE3B22">
        <w:rPr>
          <w:rFonts w:ascii="Times New Roman" w:hAnsi="Times New Roman"/>
          <w:sz w:val="24"/>
        </w:rPr>
        <w:t xml:space="preserve">can </w:t>
      </w:r>
      <w:r w:rsidR="003D759B">
        <w:rPr>
          <w:rFonts w:ascii="Times New Roman" w:hAnsi="Times New Roman"/>
          <w:sz w:val="24"/>
        </w:rPr>
        <w:t xml:space="preserve">lead to </w:t>
      </w:r>
      <w:r w:rsidR="00CE3B22">
        <w:rPr>
          <w:rFonts w:ascii="Times New Roman" w:hAnsi="Times New Roman"/>
          <w:sz w:val="24"/>
        </w:rPr>
        <w:t xml:space="preserve">serve </w:t>
      </w:r>
      <w:r w:rsidR="003D759B">
        <w:rPr>
          <w:rFonts w:ascii="Times New Roman" w:hAnsi="Times New Roman"/>
          <w:sz w:val="24"/>
        </w:rPr>
        <w:t xml:space="preserve">inflated type I error </w:t>
      </w:r>
      <w:r w:rsidR="00CE3B22">
        <w:rPr>
          <w:rFonts w:ascii="Times New Roman" w:hAnsi="Times New Roman"/>
          <w:sz w:val="24"/>
        </w:rPr>
        <w:t>when markers are assumed to be in linkage equilibrium</w:t>
      </w:r>
      <w:r w:rsidR="00D206F6">
        <w:rPr>
          <w:rFonts w:ascii="Times New Roman" w:hAnsi="Times New Roman"/>
          <w:sz w:val="24"/>
        </w:rPr>
        <w:fldChar w:fldCharType="begin"/>
      </w:r>
      <w:r w:rsidR="00CE3B22">
        <w:rPr>
          <w:rFonts w:ascii="Times New Roman" w:hAnsi="Times New Roman"/>
          <w:sz w:val="24"/>
        </w:rPr>
        <w:instrText xml:space="preserve"> ADDIN ZOTERO_ITEM CSL_CITATION {"citationID":"25npoo84ke","properties":{"formattedCitation":"{\\rtf \\super 15,16\\nosupersub{}}","plainCitation":"15,16"},"citationItems":[{"id":441,"uris":["http://zotero.org/users/1116201/items/EWJJU4ZK"],"uri":["http://zotero.org/users/1116201/items/EWJJU4ZK"],"itemData":{"id":441,"type":"article-journal","title":"Examining the effect of linkage disequilibrium on multipoint linkage analysis","container-title":"BMC Genetics","page":"S83","volume":"6","issue":"Suppl 1","source":"www.biomedcentral.com","abstract":"Most linkage programs assume linkage equilibrium among multiple linked markers. This assumption may lead to bias for tightly linked markers where strong linkage disequilibrium (LD) exists. We used simulated data from Genetic Analysis Workshop 14 to examine the possible effect of LD on multipoint linkage analysis. Single-nucleotide polymorphism packets from a non-disease-related region that was generated with LD were used for both model-free and parametric linkage analyses. Results showed that high LD among markers can induce false-positive evidence of linkage for affected sib-pair analysis when parental data are missing. Bias can be eliminated with parental data and can be reduced when additional markers not in LD are included in the analyses.\nPMID: 16451698","DOI":"10.1186/1471-2156-6-S1-S83","ISSN":"1471-2156","note":"PMID: 16451698","language":"en","author":[{"family":"Huang","given":"Qiqing"},{"family":"Shete","given":"Sanjay"},{"family":"Swartz","given":"Michael"},{"family":"Amos","given":"Christopher I."}],"issued":{"date-parts":[["2005",12,30]]},"accessed":{"date-parts":[["2014",11,4]]},"PMID":"16451698"},"label":"page"},{"id":435,"uris":["http://zotero.org/users/1116201/items/PDMBMNRT"],"uri":["http://zotero.org/users/1116201/items/PDMBMNRT"],"itemData":{"id":435,"type":"article-journal","title":"Ignoring Intermarker Linkage Disequilibrium Induces False-Positive Evidence of Linkage for Consanguineous Pedigrees when Genotype Data Is Missing for Any Pedigree Member","container-title":"Human Heredity","page":"199-208","volume":"65","issue":"4","source":"PubMed Central","abstract":"Missing genotype data can increase false-positive evidence for linkage when either parametric or nonparametric analysis is carried out ignoring intermarker linkage disequilibrium (LD). Previously it was demonstrated by Huang et al. [] that no bias occurs in this situation for affected sib-pairs with unrelated parents when either both parents are genotyped or genotype data is available for two additional unaffected siblings when parental genotypes are missing. However, this is not the case for autosomal recessive consanguineous pedigrees, where missing genotype data for any pedigree member within a consanguinity loop can increase false-positive evidence of linkage. False-positive evidence for linkage is further increased when cryptic consanguinity is present. The amount of false-positive evidence for linkage, and which family members aid in its reduction, is highly dependent on which family members are genotyped. When parental genotype data is available, the false-positive evidence for linkage is usually not as strong as when parental genotype data is unavailable. For a pedigree with an affected proband whose first-cousin parents have been genotyped, further reduction in the false-positive evidence of linkage can be obtained by including genotype data from additional affected siblings of the proband or genotype data from the proband's sibling-grandparents. For the situation, when parental genotypes are unavailable, false-positive evidence for linkage can be reduced by including genotype data from either unaffected siblings of the proband or the proband's married-in-grandparents in the analysis.","DOI":"10.1159/000112367","ISSN":"0001-5652","note":"PMID: 18073490\nPMCID: PMC2798807","journalAbbreviation":"Hum Hered","author":[{"family":"Li","given":"Bingshan"},{"family":"Leal","given":"Suzanne M."}],"issued":{"date-parts":[["2008",1]]},"accessed":{"date-parts":[["2014",11,4]]},"PMID":"18073490","PMCID":"PMC2798807"},"label":"page"}],"schema":"https://github.com/citation-style-language/schema/raw/master/csl-citation.json"} </w:instrText>
      </w:r>
      <w:r w:rsidR="00D206F6">
        <w:rPr>
          <w:rFonts w:ascii="Times New Roman" w:hAnsi="Times New Roman"/>
          <w:sz w:val="24"/>
        </w:rPr>
        <w:fldChar w:fldCharType="separate"/>
      </w:r>
      <w:r w:rsidR="00CE3B22" w:rsidRPr="000369EA">
        <w:rPr>
          <w:rFonts w:ascii="Times New Roman" w:hAnsi="Times New Roman"/>
          <w:sz w:val="24"/>
          <w:szCs w:val="24"/>
          <w:vertAlign w:val="superscript"/>
        </w:rPr>
        <w:t>15,16</w:t>
      </w:r>
      <w:r w:rsidR="00D206F6">
        <w:rPr>
          <w:rFonts w:ascii="Times New Roman" w:hAnsi="Times New Roman"/>
          <w:sz w:val="24"/>
        </w:rPr>
        <w:fldChar w:fldCharType="end"/>
      </w:r>
      <w:r w:rsidR="00CE3B22">
        <w:rPr>
          <w:rFonts w:ascii="Times New Roman" w:hAnsi="Times New Roman"/>
          <w:sz w:val="24"/>
        </w:rPr>
        <w:t>. The majority of multipoint linkage analysis programs e.g. GeneHunter, SuperLink</w:t>
      </w:r>
      <w:r w:rsidR="00D206F6">
        <w:rPr>
          <w:rFonts w:ascii="Times New Roman" w:hAnsi="Times New Roman"/>
          <w:sz w:val="24"/>
        </w:rPr>
        <w:fldChar w:fldCharType="begin"/>
      </w:r>
      <w:r w:rsidR="00E52FA1">
        <w:rPr>
          <w:rFonts w:ascii="Times New Roman" w:hAnsi="Times New Roman"/>
          <w:sz w:val="24"/>
        </w:rPr>
        <w:instrText xml:space="preserve"> ADDIN ZOTERO_ITEM CSL_CITATION {"citationID":"g8Xrf3pm","properties":{"formattedCitation":"{\\rtf \\super 17\\nosupersub{}}","plainCitation":"17"},"citationItems":[{"id":444,"uris":["http://zotero.org/users/1116201/items/7ASFSNSZ"],"uri":["http://zotero.org/users/1116201/items/7ASFSNSZ"],"itemData":{"id":444,"type":"article-journal","title":"Exact genetic linkage computations for general pedigrees","container-title":"Bioinformatics (Oxford, England)","page":"S189-198","volume":"18 Suppl 1","source":"NCBI PubMed","abstract":"MOTIVATION: Genetic linkage analysis is a useful statistical tool for mapping disease genes and for associating functionality of genes with their location on the chromosome. There is a need for a program that computes multipoint likelihood on general pedigrees with many markers that also deals with two-locus disease models.\nRESULTS: In this paper we present algorithms for performing exact multipoint likelihood calculations on general pedigrees with a large number of highly polymorphic markers, taking into account a variety of disease models. We have implemented these algorithms in a new computer program called SUPERLINK which outperforms leading linkage software with regards to functionality, speed, memory requirements and extensibility.","ISSN":"1367-4803","note":"PMID: 12169547","journalAbbreviation":"Bioinformatics","language":"eng","author":[{"family":"Fishelson","given":"M."},{"family":"Geiger","given":"D."}],"issued":{"date-parts":[["2002"]]},"PMID":"12169547"}}],"schema":"https://github.com/citation-style-language/schema/raw/master/csl-citation.json"} </w:instrText>
      </w:r>
      <w:r w:rsidR="00D206F6">
        <w:rPr>
          <w:rFonts w:ascii="Times New Roman" w:hAnsi="Times New Roman"/>
          <w:sz w:val="24"/>
        </w:rPr>
        <w:fldChar w:fldCharType="separate"/>
      </w:r>
      <w:r w:rsidR="00E52FA1" w:rsidRPr="00E52FA1">
        <w:rPr>
          <w:rFonts w:ascii="Times New Roman" w:hAnsi="Times New Roman"/>
          <w:sz w:val="24"/>
          <w:szCs w:val="24"/>
          <w:vertAlign w:val="superscript"/>
        </w:rPr>
        <w:t>17</w:t>
      </w:r>
      <w:r w:rsidR="00D206F6">
        <w:rPr>
          <w:rFonts w:ascii="Times New Roman" w:hAnsi="Times New Roman"/>
          <w:sz w:val="24"/>
        </w:rPr>
        <w:fldChar w:fldCharType="end"/>
      </w:r>
      <w:r w:rsidR="00CE3B22">
        <w:rPr>
          <w:rFonts w:ascii="Times New Roman" w:hAnsi="Times New Roman"/>
          <w:sz w:val="24"/>
        </w:rPr>
        <w:t>, Vitesse</w:t>
      </w:r>
      <w:r w:rsidR="00D206F6">
        <w:rPr>
          <w:rFonts w:ascii="Times New Roman" w:hAnsi="Times New Roman"/>
          <w:sz w:val="24"/>
        </w:rPr>
        <w:fldChar w:fldCharType="begin"/>
      </w:r>
      <w:r w:rsidR="00E52FA1">
        <w:rPr>
          <w:rFonts w:ascii="Times New Roman" w:hAnsi="Times New Roman"/>
          <w:sz w:val="24"/>
        </w:rPr>
        <w:instrText xml:space="preserve"> ADDIN ZOTERO_ITEM CSL_CITATION {"citationID":"5a6Vlw0k","properties":{"formattedCitation":"{\\rtf \\super 18\\nosupersub{}}","plainCitation":"18"},"citationItems":[{"id":448,"uris":["http://zotero.org/users/1116201/items/5XCEXAVF"],"uri":["http://zotero.org/users/1116201/items/5XCEXAVF"],"itemData":{"id":448,"type":"article-journal","title":"The VITESSE algorithm for rapid exact multilocus linkage analysis via genotype set-recoding and fuzzy inheritance","container-title":"Nature Genetics","page":"402-408","volume":"11","issue":"4","source":"NCBI PubMed","abstract":"As genetic marker maps have improved, multipoint linkage analysis has become a crucial part of all disease mapping studies. Paradoxically, multipoint lod scores become increasingly difficult to compute, particularly as the numbers of markers, marker alleles and untyped people increase. We have solved this problem by using a novel set-recording scheme to recode each person's genotype and 'fuzzy inheritance' to infer transmission probabilities. Our approach is implemented in a memory-efficient computer program, VITESSE, for extremely rapid computation of exact multipoint likelihoods. VITESSE enables fast and precise multipoint mapping of disease loci with highly polymorphic markers.","DOI":"10.1038/ng1295-402","ISSN":"1061-4036","note":"PMID: 7493020","journalAbbreviation":"Nat. Genet.","language":"eng","author":[{"family":"O'Connell","given":"J. R."},{"family":"Weeks","given":"D. E."}],"issued":{"date-parts":[["1995",12]]},"PMID":"7493020"}}],"schema":"https://github.com/citation-style-language/schema/raw/master/csl-citation.json"} </w:instrText>
      </w:r>
      <w:r w:rsidR="00D206F6">
        <w:rPr>
          <w:rFonts w:ascii="Times New Roman" w:hAnsi="Times New Roman"/>
          <w:sz w:val="24"/>
        </w:rPr>
        <w:fldChar w:fldCharType="separate"/>
      </w:r>
      <w:r w:rsidR="00E52FA1" w:rsidRPr="00E52FA1">
        <w:rPr>
          <w:rFonts w:ascii="Times New Roman" w:hAnsi="Times New Roman"/>
          <w:sz w:val="24"/>
          <w:szCs w:val="24"/>
          <w:vertAlign w:val="superscript"/>
        </w:rPr>
        <w:t>18</w:t>
      </w:r>
      <w:r w:rsidR="00D206F6">
        <w:rPr>
          <w:rFonts w:ascii="Times New Roman" w:hAnsi="Times New Roman"/>
          <w:sz w:val="24"/>
        </w:rPr>
        <w:fldChar w:fldCharType="end"/>
      </w:r>
      <w:r w:rsidR="00CE3B22">
        <w:rPr>
          <w:rFonts w:ascii="Times New Roman" w:hAnsi="Times New Roman"/>
          <w:sz w:val="24"/>
        </w:rPr>
        <w:t xml:space="preserve">, do not take into consideration LD between marker loci. </w:t>
      </w:r>
      <w:r w:rsidR="00256D7A">
        <w:rPr>
          <w:rFonts w:ascii="Times New Roman" w:hAnsi="Times New Roman"/>
          <w:sz w:val="24"/>
        </w:rPr>
        <w:t xml:space="preserve">Even for </w:t>
      </w:r>
      <w:r w:rsidR="006B6ED9">
        <w:rPr>
          <w:rFonts w:ascii="Times New Roman" w:hAnsi="Times New Roman"/>
          <w:sz w:val="24"/>
        </w:rPr>
        <w:t xml:space="preserve">linkage </w:t>
      </w:r>
      <w:r w:rsidR="00256D7A">
        <w:rPr>
          <w:rFonts w:ascii="Times New Roman" w:hAnsi="Times New Roman"/>
          <w:sz w:val="24"/>
        </w:rPr>
        <w:t xml:space="preserve">programs that </w:t>
      </w:r>
      <w:r w:rsidR="006B6ED9">
        <w:rPr>
          <w:rFonts w:ascii="Times New Roman" w:hAnsi="Times New Roman"/>
          <w:sz w:val="24"/>
        </w:rPr>
        <w:t xml:space="preserve">can </w:t>
      </w:r>
      <w:r w:rsidR="00345777">
        <w:rPr>
          <w:rFonts w:ascii="Times New Roman" w:hAnsi="Times New Roman"/>
          <w:sz w:val="24"/>
        </w:rPr>
        <w:t>model</w:t>
      </w:r>
      <w:r w:rsidR="00157798">
        <w:rPr>
          <w:rFonts w:ascii="Times New Roman" w:hAnsi="Times New Roman"/>
          <w:sz w:val="24"/>
        </w:rPr>
        <w:t xml:space="preserve"> </w:t>
      </w:r>
      <w:r w:rsidR="00256D7A">
        <w:rPr>
          <w:rFonts w:ascii="Times New Roman" w:hAnsi="Times New Roman"/>
          <w:sz w:val="24"/>
        </w:rPr>
        <w:t xml:space="preserve">inter-marker LD, e.g., </w:t>
      </w:r>
      <w:r w:rsidR="00A41873">
        <w:rPr>
          <w:rFonts w:ascii="Times New Roman" w:hAnsi="Times New Roman"/>
          <w:sz w:val="24"/>
        </w:rPr>
        <w:t>LINKAGE/FASTLINK</w:t>
      </w:r>
      <w:r w:rsidR="00746080">
        <w:rPr>
          <w:rFonts w:ascii="Times New Roman" w:hAnsi="Times New Roman"/>
          <w:sz w:val="24"/>
        </w:rPr>
        <w:t xml:space="preserve"> and </w:t>
      </w:r>
      <w:r w:rsidR="00256D7A">
        <w:rPr>
          <w:rFonts w:ascii="Times New Roman" w:hAnsi="Times New Roman"/>
          <w:sz w:val="24"/>
        </w:rPr>
        <w:t xml:space="preserve">Merlin, the haplotype frequency estimates involving rare variants can be inaccurate for studies </w:t>
      </w:r>
      <w:r w:rsidR="005A6C22">
        <w:rPr>
          <w:rFonts w:ascii="Times New Roman" w:hAnsi="Times New Roman"/>
          <w:sz w:val="24"/>
        </w:rPr>
        <w:t xml:space="preserve">with limited </w:t>
      </w:r>
      <w:r w:rsidR="00256D7A">
        <w:rPr>
          <w:rFonts w:ascii="Times New Roman" w:hAnsi="Times New Roman"/>
          <w:sz w:val="24"/>
        </w:rPr>
        <w:t xml:space="preserve">number of founders, </w:t>
      </w:r>
      <w:r w:rsidR="00556E43">
        <w:rPr>
          <w:rFonts w:ascii="Times New Roman" w:hAnsi="Times New Roman"/>
          <w:sz w:val="24"/>
        </w:rPr>
        <w:t>leading to inflated type I error.</w:t>
      </w:r>
    </w:p>
    <w:p w:rsidR="000758AF" w:rsidRDefault="00524286" w:rsidP="000F54A7">
      <w:pPr>
        <w:spacing w:afterLines="280" w:line="480" w:lineRule="auto"/>
        <w:jc w:val="both"/>
        <w:rPr>
          <w:rFonts w:ascii="Times New Roman" w:hAnsi="Times New Roman"/>
          <w:sz w:val="24"/>
        </w:rPr>
      </w:pPr>
      <w:r w:rsidRPr="00BF16FA">
        <w:rPr>
          <w:rFonts w:ascii="Times New Roman" w:hAnsi="Times New Roman"/>
          <w:sz w:val="24"/>
        </w:rPr>
        <w:t xml:space="preserve">The SEQLinkage package, </w:t>
      </w:r>
      <w:r>
        <w:rPr>
          <w:rFonts w:ascii="Times New Roman" w:hAnsi="Times New Roman"/>
          <w:sz w:val="24"/>
        </w:rPr>
        <w:t xml:space="preserve">freely available at </w:t>
      </w:r>
      <w:r w:rsidR="00836382">
        <w:rPr>
          <w:rFonts w:ascii="Times New Roman" w:hAnsi="Times New Roman"/>
          <w:sz w:val="24"/>
        </w:rPr>
        <w:t xml:space="preserve">URL </w:t>
      </w:r>
      <w:hyperlink r:id="rId43" w:history="1">
        <w:r w:rsidRPr="00706094">
          <w:rPr>
            <w:rStyle w:val="Hyperlink"/>
            <w:rFonts w:ascii="Times New Roman" w:hAnsi="Times New Roman"/>
            <w:sz w:val="24"/>
          </w:rPr>
          <w:t>http://bioinformatics.org/seqlink</w:t>
        </w:r>
      </w:hyperlink>
      <w:r>
        <w:rPr>
          <w:rFonts w:ascii="Times New Roman" w:hAnsi="Times New Roman"/>
          <w:sz w:val="24"/>
        </w:rPr>
        <w:t xml:space="preserve">, </w:t>
      </w:r>
      <w:r w:rsidRPr="00BF16FA">
        <w:rPr>
          <w:rFonts w:ascii="Times New Roman" w:hAnsi="Times New Roman"/>
          <w:sz w:val="24"/>
        </w:rPr>
        <w:t>can efficiently extract genotypes from VCF files and use</w:t>
      </w:r>
      <w:r w:rsidR="00DA4549">
        <w:rPr>
          <w:rFonts w:ascii="Times New Roman" w:hAnsi="Times New Roman"/>
          <w:sz w:val="24"/>
        </w:rPr>
        <w:t>s</w:t>
      </w:r>
      <w:r w:rsidRPr="00BF16FA">
        <w:rPr>
          <w:rFonts w:ascii="Times New Roman" w:hAnsi="Times New Roman"/>
          <w:sz w:val="24"/>
        </w:rPr>
        <w:t xml:space="preserve"> the CHP method described here to perform linkage analysis as well as data format conversion on sequence data</w:t>
      </w:r>
      <w:r w:rsidR="00DA4549">
        <w:rPr>
          <w:rFonts w:ascii="Times New Roman" w:hAnsi="Times New Roman"/>
          <w:sz w:val="24"/>
        </w:rPr>
        <w:t xml:space="preserve"> so that other programs can also be used to perform linkage analysis if desired</w:t>
      </w:r>
      <w:r w:rsidRPr="00BF16FA">
        <w:rPr>
          <w:rFonts w:ascii="Times New Roman" w:hAnsi="Times New Roman"/>
          <w:sz w:val="24"/>
        </w:rPr>
        <w:t>.</w:t>
      </w:r>
      <w:r>
        <w:rPr>
          <w:rFonts w:ascii="Times New Roman" w:hAnsi="Times New Roman"/>
          <w:sz w:val="24"/>
        </w:rPr>
        <w:t xml:space="preserve"> </w:t>
      </w:r>
      <w:r w:rsidR="00BF16FA" w:rsidRPr="00BF16FA">
        <w:rPr>
          <w:rFonts w:ascii="Times New Roman" w:hAnsi="Times New Roman"/>
          <w:sz w:val="24"/>
        </w:rPr>
        <w:t xml:space="preserve">It provides a novel and effective approach that brings back well established linkage analysis techniques for use with the growing wealth of </w:t>
      </w:r>
      <w:r w:rsidR="00BF16FA" w:rsidRPr="00BF16FA">
        <w:rPr>
          <w:rFonts w:ascii="Times New Roman" w:hAnsi="Times New Roman"/>
          <w:sz w:val="24"/>
        </w:rPr>
        <w:lastRenderedPageBreak/>
        <w:t xml:space="preserve">genomic data of human pedigrees. Unlike filtering approaches </w:t>
      </w:r>
      <w:r w:rsidR="006B6ED9">
        <w:rPr>
          <w:rFonts w:ascii="Times New Roman" w:hAnsi="Times New Roman"/>
          <w:sz w:val="24"/>
        </w:rPr>
        <w:t xml:space="preserve">which are commonly </w:t>
      </w:r>
      <w:r w:rsidR="00BF16FA" w:rsidRPr="00BF16FA">
        <w:rPr>
          <w:rFonts w:ascii="Times New Roman" w:hAnsi="Times New Roman"/>
          <w:sz w:val="24"/>
        </w:rPr>
        <w:t xml:space="preserve">used </w:t>
      </w:r>
      <w:r w:rsidR="006B6ED9">
        <w:rPr>
          <w:rFonts w:ascii="Times New Roman" w:hAnsi="Times New Roman"/>
          <w:sz w:val="24"/>
        </w:rPr>
        <w:t>to analyze</w:t>
      </w:r>
      <w:r w:rsidR="00BF16FA" w:rsidRPr="00BF16FA">
        <w:rPr>
          <w:rFonts w:ascii="Times New Roman" w:hAnsi="Times New Roman"/>
          <w:sz w:val="24"/>
        </w:rPr>
        <w:t xml:space="preserve"> sequence data, SEQLinkage provides statistical evidence of the involvement of variants in the etiology of Mendelian diseases. Additionally because it incorporates </w:t>
      </w:r>
      <w:r w:rsidR="005818ED">
        <w:rPr>
          <w:rFonts w:ascii="Times New Roman" w:hAnsi="Times New Roman"/>
          <w:sz w:val="24"/>
        </w:rPr>
        <w:t xml:space="preserve">mode of </w:t>
      </w:r>
      <w:r w:rsidR="00BF16FA" w:rsidRPr="00BF16FA">
        <w:rPr>
          <w:rFonts w:ascii="Times New Roman" w:hAnsi="Times New Roman"/>
          <w:sz w:val="24"/>
        </w:rPr>
        <w:t xml:space="preserve">inheritance information and penetrance models it is less likely than filtering </w:t>
      </w:r>
      <w:r w:rsidR="006B6ED9">
        <w:rPr>
          <w:rFonts w:ascii="Times New Roman" w:hAnsi="Times New Roman"/>
          <w:sz w:val="24"/>
        </w:rPr>
        <w:t xml:space="preserve">approaches </w:t>
      </w:r>
      <w:r w:rsidR="00BF16FA" w:rsidRPr="00BF16FA">
        <w:rPr>
          <w:rFonts w:ascii="Times New Roman" w:hAnsi="Times New Roman"/>
          <w:sz w:val="24"/>
        </w:rPr>
        <w:t>to exclude causal variants in the presen</w:t>
      </w:r>
      <w:r w:rsidR="00A44A08">
        <w:rPr>
          <w:rFonts w:ascii="Times New Roman" w:hAnsi="Times New Roman"/>
          <w:sz w:val="24"/>
        </w:rPr>
        <w:t>ce</w:t>
      </w:r>
      <w:r w:rsidR="00BF16FA" w:rsidRPr="00BF16FA">
        <w:rPr>
          <w:rFonts w:ascii="Times New Roman" w:hAnsi="Times New Roman"/>
          <w:sz w:val="24"/>
        </w:rPr>
        <w:t xml:space="preserve"> of phenocopies and/or reduced penetrance. </w:t>
      </w:r>
      <w:r w:rsidR="005818ED">
        <w:rPr>
          <w:rFonts w:ascii="Times New Roman" w:hAnsi="Times New Roman"/>
          <w:sz w:val="24"/>
        </w:rPr>
        <w:t>For Mendelian traits for which the penetrance model is not well established but the mode of inheritance is known</w:t>
      </w:r>
      <w:r w:rsidR="003A196E">
        <w:rPr>
          <w:rFonts w:ascii="Times New Roman" w:hAnsi="Times New Roman"/>
          <w:sz w:val="24"/>
        </w:rPr>
        <w:t>,</w:t>
      </w:r>
      <w:r w:rsidR="005818ED">
        <w:rPr>
          <w:rFonts w:ascii="Times New Roman" w:hAnsi="Times New Roman"/>
          <w:sz w:val="24"/>
        </w:rPr>
        <w:t xml:space="preserve"> an affected-only analysis can be performed where all unaffected individuals are made unknown</w:t>
      </w:r>
      <w:r w:rsidR="00BA5207">
        <w:rPr>
          <w:rFonts w:ascii="Times New Roman" w:hAnsi="Times New Roman"/>
          <w:sz w:val="24"/>
        </w:rPr>
        <w:t xml:space="preserve"> to avoid decreased</w:t>
      </w:r>
      <w:r w:rsidR="005818ED">
        <w:rPr>
          <w:rFonts w:ascii="Times New Roman" w:hAnsi="Times New Roman"/>
          <w:sz w:val="24"/>
        </w:rPr>
        <w:t xml:space="preserve"> power </w:t>
      </w:r>
      <w:r w:rsidR="00BA5207">
        <w:rPr>
          <w:rFonts w:ascii="Times New Roman" w:hAnsi="Times New Roman"/>
          <w:sz w:val="24"/>
        </w:rPr>
        <w:t xml:space="preserve">due </w:t>
      </w:r>
      <w:r w:rsidR="00DA4549">
        <w:rPr>
          <w:rFonts w:ascii="Times New Roman" w:hAnsi="Times New Roman"/>
          <w:sz w:val="24"/>
        </w:rPr>
        <w:t xml:space="preserve">the use of </w:t>
      </w:r>
      <w:r w:rsidR="005818ED">
        <w:rPr>
          <w:rFonts w:ascii="Times New Roman" w:hAnsi="Times New Roman"/>
          <w:sz w:val="24"/>
        </w:rPr>
        <w:t>an incorrect penetrance model.</w:t>
      </w:r>
      <w:r w:rsidR="003A196E">
        <w:rPr>
          <w:rFonts w:ascii="Times New Roman" w:hAnsi="Times New Roman"/>
          <w:sz w:val="24"/>
        </w:rPr>
        <w:t xml:space="preserve"> </w:t>
      </w:r>
      <w:r w:rsidR="00BF16FA" w:rsidRPr="00BF16FA">
        <w:rPr>
          <w:rFonts w:ascii="Times New Roman" w:hAnsi="Times New Roman"/>
          <w:sz w:val="24"/>
        </w:rPr>
        <w:t>We recommend the use of SEQLinkage in parallel to filtering methods on the same sequence data to take full advantage of the power of NGS in families.</w:t>
      </w:r>
      <w:r w:rsidR="001C38A5">
        <w:rPr>
          <w:rFonts w:ascii="Times New Roman" w:hAnsi="Times New Roman"/>
          <w:b/>
          <w:sz w:val="24"/>
          <w:szCs w:val="24"/>
        </w:rPr>
        <w:br w:type="page"/>
      </w:r>
      <w:r w:rsidR="00223ABA">
        <w:rPr>
          <w:rFonts w:ascii="Times New Roman" w:hAnsi="Times New Roman"/>
          <w:b/>
          <w:sz w:val="24"/>
          <w:szCs w:val="24"/>
        </w:rPr>
        <w:lastRenderedPageBreak/>
        <w:t>Acknowledgements</w:t>
      </w:r>
    </w:p>
    <w:p w:rsidR="000758AF" w:rsidRDefault="00223ABA" w:rsidP="000F54A7">
      <w:pPr>
        <w:tabs>
          <w:tab w:val="left" w:pos="7800"/>
        </w:tabs>
        <w:spacing w:afterLines="280" w:line="480" w:lineRule="auto"/>
        <w:rPr>
          <w:rFonts w:ascii="Times New Roman" w:hAnsi="Times New Roman"/>
          <w:sz w:val="24"/>
          <w:szCs w:val="24"/>
        </w:rPr>
      </w:pPr>
      <w:r w:rsidRPr="00223ABA">
        <w:rPr>
          <w:rFonts w:ascii="Times New Roman" w:hAnsi="Times New Roman"/>
          <w:sz w:val="24"/>
          <w:szCs w:val="24"/>
        </w:rPr>
        <w:t>The authors would like to thank Regie Lyn Santos-Cortez, Daniel Weeks, Alejandro Schaffer, Jeffrey O’Connell and Jurg Ott for helpful discussions and support. This work is funded by National Institute of Health (DC003594, DC011651 and HG006493).</w:t>
      </w:r>
      <w:r w:rsidR="00DA2B4B">
        <w:rPr>
          <w:rFonts w:ascii="Times New Roman" w:hAnsi="Times New Roman"/>
          <w:sz w:val="24"/>
          <w:szCs w:val="24"/>
        </w:rPr>
        <w:t xml:space="preserve"> </w:t>
      </w:r>
    </w:p>
    <w:p w:rsidR="000758AF" w:rsidRDefault="00DA2B4B" w:rsidP="000F54A7">
      <w:pPr>
        <w:tabs>
          <w:tab w:val="left" w:pos="7800"/>
        </w:tabs>
        <w:spacing w:afterLines="280" w:line="480" w:lineRule="auto"/>
        <w:rPr>
          <w:rFonts w:ascii="Times New Roman" w:hAnsi="Times New Roman"/>
          <w:i/>
          <w:sz w:val="24"/>
          <w:szCs w:val="24"/>
        </w:rPr>
      </w:pPr>
      <w:r w:rsidRPr="00DA2B4B">
        <w:rPr>
          <w:rFonts w:ascii="Times New Roman" w:hAnsi="Times New Roman"/>
          <w:i/>
          <w:sz w:val="24"/>
          <w:szCs w:val="24"/>
        </w:rPr>
        <w:t>Conflict of Interest: none declared.</w:t>
      </w:r>
    </w:p>
    <w:p w:rsidR="000758AF" w:rsidRDefault="00410402" w:rsidP="000F54A7">
      <w:pPr>
        <w:spacing w:afterLines="280" w:line="480" w:lineRule="auto"/>
        <w:jc w:val="both"/>
        <w:rPr>
          <w:rFonts w:ascii="Times New Roman" w:hAnsi="Times New Roman"/>
          <w:b/>
          <w:sz w:val="24"/>
          <w:szCs w:val="24"/>
        </w:rPr>
      </w:pPr>
      <w:r>
        <w:rPr>
          <w:rFonts w:ascii="Times New Roman" w:hAnsi="Times New Roman"/>
          <w:b/>
          <w:sz w:val="24"/>
          <w:szCs w:val="24"/>
        </w:rPr>
        <w:t>References</w:t>
      </w:r>
    </w:p>
    <w:p w:rsidR="00321920" w:rsidRPr="00321920" w:rsidRDefault="00D206F6" w:rsidP="00321920">
      <w:pPr>
        <w:pStyle w:val="Bibliography"/>
        <w:rPr>
          <w:rFonts w:ascii="Times New Roman" w:hAnsi="Times New Roman"/>
          <w:sz w:val="24"/>
        </w:rPr>
      </w:pPr>
      <w:r w:rsidRPr="00D206F6">
        <w:fldChar w:fldCharType="begin"/>
      </w:r>
      <w:r w:rsidR="00321920">
        <w:instrText xml:space="preserve"> ADDIN ZOTERO_BIBL {"custom":[]} CSL_BIBLIOGRAPHY </w:instrText>
      </w:r>
      <w:r w:rsidRPr="00D206F6">
        <w:fldChar w:fldCharType="separate"/>
      </w:r>
      <w:r w:rsidR="00321920" w:rsidRPr="00321920">
        <w:rPr>
          <w:rFonts w:ascii="Times New Roman" w:hAnsi="Times New Roman"/>
          <w:sz w:val="24"/>
        </w:rPr>
        <w:t xml:space="preserve">1 </w:t>
      </w:r>
      <w:r w:rsidR="00321920" w:rsidRPr="00321920">
        <w:rPr>
          <w:rFonts w:ascii="Times New Roman" w:hAnsi="Times New Roman"/>
          <w:sz w:val="24"/>
        </w:rPr>
        <w:tab/>
        <w:t xml:space="preserve">Ng SB, Buckingham KJ, Lee C, Bigham AW, Tabor HK, Dent KM </w:t>
      </w:r>
      <w:r w:rsidR="00321920" w:rsidRPr="00321920">
        <w:rPr>
          <w:rFonts w:ascii="Times New Roman" w:hAnsi="Times New Roman"/>
          <w:i/>
          <w:iCs/>
          <w:sz w:val="24"/>
        </w:rPr>
        <w:t>et al.</w:t>
      </w:r>
      <w:r w:rsidR="00321920" w:rsidRPr="00321920">
        <w:rPr>
          <w:rFonts w:ascii="Times New Roman" w:hAnsi="Times New Roman"/>
          <w:sz w:val="24"/>
        </w:rPr>
        <w:t xml:space="preserve"> Exome sequencing identifies the cause of a mendelian disorder. </w:t>
      </w:r>
      <w:r w:rsidR="00321920" w:rsidRPr="00321920">
        <w:rPr>
          <w:rFonts w:ascii="Times New Roman" w:hAnsi="Times New Roman"/>
          <w:i/>
          <w:iCs/>
          <w:sz w:val="24"/>
        </w:rPr>
        <w:t>Nat Genet</w:t>
      </w:r>
      <w:r w:rsidR="00321920" w:rsidRPr="00321920">
        <w:rPr>
          <w:rFonts w:ascii="Times New Roman" w:hAnsi="Times New Roman"/>
          <w:sz w:val="24"/>
        </w:rPr>
        <w:t xml:space="preserve"> 2010; </w:t>
      </w:r>
      <w:r w:rsidR="00321920" w:rsidRPr="00321920">
        <w:rPr>
          <w:rFonts w:ascii="Times New Roman" w:hAnsi="Times New Roman"/>
          <w:b/>
          <w:bCs/>
          <w:sz w:val="24"/>
        </w:rPr>
        <w:t>42</w:t>
      </w:r>
      <w:r w:rsidR="00321920" w:rsidRPr="00321920">
        <w:rPr>
          <w:rFonts w:ascii="Times New Roman" w:hAnsi="Times New Roman"/>
          <w:sz w:val="24"/>
        </w:rPr>
        <w:t>: 30–35.</w:t>
      </w:r>
    </w:p>
    <w:p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2 </w:t>
      </w:r>
      <w:r w:rsidRPr="00321920">
        <w:rPr>
          <w:rFonts w:ascii="Times New Roman" w:hAnsi="Times New Roman"/>
          <w:sz w:val="24"/>
        </w:rPr>
        <w:tab/>
        <w:t xml:space="preserve">Santos-Cortez RLP, Lee K, Azeem Z, Antonellis PJ, Pollock LM, Khan S </w:t>
      </w:r>
      <w:r w:rsidRPr="00321920">
        <w:rPr>
          <w:rFonts w:ascii="Times New Roman" w:hAnsi="Times New Roman"/>
          <w:i/>
          <w:iCs/>
          <w:sz w:val="24"/>
        </w:rPr>
        <w:t>et al.</w:t>
      </w:r>
      <w:r w:rsidRPr="00321920">
        <w:rPr>
          <w:rFonts w:ascii="Times New Roman" w:hAnsi="Times New Roman"/>
          <w:sz w:val="24"/>
        </w:rPr>
        <w:t xml:space="preserve"> Mutations in KARS, Encoding Lysyl-tRNA Synthetase, Cause Autosomal-Recessive Nonsyndromic Hearing Impairment DFNB89. </w:t>
      </w:r>
      <w:r w:rsidRPr="00321920">
        <w:rPr>
          <w:rFonts w:ascii="Times New Roman" w:hAnsi="Times New Roman"/>
          <w:i/>
          <w:iCs/>
          <w:sz w:val="24"/>
        </w:rPr>
        <w:t>Am J Hum Genet</w:t>
      </w:r>
      <w:r w:rsidRPr="00321920">
        <w:rPr>
          <w:rFonts w:ascii="Times New Roman" w:hAnsi="Times New Roman"/>
          <w:sz w:val="24"/>
        </w:rPr>
        <w:t xml:space="preserve"> 2013; </w:t>
      </w:r>
      <w:r w:rsidRPr="00321920">
        <w:rPr>
          <w:rFonts w:ascii="Times New Roman" w:hAnsi="Times New Roman"/>
          <w:b/>
          <w:bCs/>
          <w:sz w:val="24"/>
        </w:rPr>
        <w:t>93</w:t>
      </w:r>
      <w:r w:rsidRPr="00321920">
        <w:rPr>
          <w:rFonts w:ascii="Times New Roman" w:hAnsi="Times New Roman"/>
          <w:sz w:val="24"/>
        </w:rPr>
        <w:t>: 132–140.</w:t>
      </w:r>
    </w:p>
    <w:p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3 </w:t>
      </w:r>
      <w:r w:rsidRPr="00321920">
        <w:rPr>
          <w:rFonts w:ascii="Times New Roman" w:hAnsi="Times New Roman"/>
          <w:sz w:val="24"/>
        </w:rPr>
        <w:tab/>
        <w:t xml:space="preserve">Smith KR, Bromhead CJ, Hildebrand MS, Shearer AE, Lockhart PJ, Najmabadi H </w:t>
      </w:r>
      <w:r w:rsidRPr="00321920">
        <w:rPr>
          <w:rFonts w:ascii="Times New Roman" w:hAnsi="Times New Roman"/>
          <w:i/>
          <w:iCs/>
          <w:sz w:val="24"/>
        </w:rPr>
        <w:t>et al.</w:t>
      </w:r>
      <w:r w:rsidRPr="00321920">
        <w:rPr>
          <w:rFonts w:ascii="Times New Roman" w:hAnsi="Times New Roman"/>
          <w:sz w:val="24"/>
        </w:rPr>
        <w:t xml:space="preserve"> Reducing the exome search space for Mendelian diseases using genetic linkage analysis of exome genotypes. </w:t>
      </w:r>
      <w:r w:rsidRPr="00321920">
        <w:rPr>
          <w:rFonts w:ascii="Times New Roman" w:hAnsi="Times New Roman"/>
          <w:i/>
          <w:iCs/>
          <w:sz w:val="24"/>
        </w:rPr>
        <w:t>Genome Biol</w:t>
      </w:r>
      <w:r w:rsidRPr="00321920">
        <w:rPr>
          <w:rFonts w:ascii="Times New Roman" w:hAnsi="Times New Roman"/>
          <w:sz w:val="24"/>
        </w:rPr>
        <w:t xml:space="preserve"> 2011; </w:t>
      </w:r>
      <w:r w:rsidRPr="00321920">
        <w:rPr>
          <w:rFonts w:ascii="Times New Roman" w:hAnsi="Times New Roman"/>
          <w:b/>
          <w:bCs/>
          <w:sz w:val="24"/>
        </w:rPr>
        <w:t>12</w:t>
      </w:r>
      <w:r w:rsidRPr="00321920">
        <w:rPr>
          <w:rFonts w:ascii="Times New Roman" w:hAnsi="Times New Roman"/>
          <w:sz w:val="24"/>
        </w:rPr>
        <w:t>: R85.</w:t>
      </w:r>
    </w:p>
    <w:p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4 </w:t>
      </w:r>
      <w:r w:rsidRPr="00321920">
        <w:rPr>
          <w:rFonts w:ascii="Times New Roman" w:hAnsi="Times New Roman"/>
          <w:sz w:val="24"/>
        </w:rPr>
        <w:tab/>
        <w:t xml:space="preserve">Huang Q, Shete S, Amos CI. Ignoring linkage disequilibrium among tightly linked markers induces false-positive evidence of linkage for affected sib pair analysis. </w:t>
      </w:r>
      <w:r w:rsidRPr="00321920">
        <w:rPr>
          <w:rFonts w:ascii="Times New Roman" w:hAnsi="Times New Roman"/>
          <w:i/>
          <w:iCs/>
          <w:sz w:val="24"/>
        </w:rPr>
        <w:t>Am J Hum Genet</w:t>
      </w:r>
      <w:r w:rsidRPr="00321920">
        <w:rPr>
          <w:rFonts w:ascii="Times New Roman" w:hAnsi="Times New Roman"/>
          <w:sz w:val="24"/>
        </w:rPr>
        <w:t xml:space="preserve"> 2004; </w:t>
      </w:r>
      <w:r w:rsidRPr="00321920">
        <w:rPr>
          <w:rFonts w:ascii="Times New Roman" w:hAnsi="Times New Roman"/>
          <w:b/>
          <w:bCs/>
          <w:sz w:val="24"/>
        </w:rPr>
        <w:t>75</w:t>
      </w:r>
      <w:r w:rsidRPr="00321920">
        <w:rPr>
          <w:rFonts w:ascii="Times New Roman" w:hAnsi="Times New Roman"/>
          <w:sz w:val="24"/>
        </w:rPr>
        <w:t>: 1106–1112.</w:t>
      </w:r>
    </w:p>
    <w:p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5 </w:t>
      </w:r>
      <w:r w:rsidRPr="00321920">
        <w:rPr>
          <w:rFonts w:ascii="Times New Roman" w:hAnsi="Times New Roman"/>
          <w:sz w:val="24"/>
        </w:rPr>
        <w:tab/>
        <w:t xml:space="preserve">Abecasis GR, Wigginton JE. Handling Marker-Marker Linkage Disequilibrium: Pedigree Analysis with Clustered Markers. </w:t>
      </w:r>
      <w:r w:rsidRPr="00321920">
        <w:rPr>
          <w:rFonts w:ascii="Times New Roman" w:hAnsi="Times New Roman"/>
          <w:i/>
          <w:iCs/>
          <w:sz w:val="24"/>
        </w:rPr>
        <w:t>Am J Hum Genet</w:t>
      </w:r>
      <w:r w:rsidRPr="00321920">
        <w:rPr>
          <w:rFonts w:ascii="Times New Roman" w:hAnsi="Times New Roman"/>
          <w:sz w:val="24"/>
        </w:rPr>
        <w:t xml:space="preserve"> 2005; </w:t>
      </w:r>
      <w:r w:rsidRPr="00321920">
        <w:rPr>
          <w:rFonts w:ascii="Times New Roman" w:hAnsi="Times New Roman"/>
          <w:b/>
          <w:bCs/>
          <w:sz w:val="24"/>
        </w:rPr>
        <w:t>77</w:t>
      </w:r>
      <w:r w:rsidRPr="00321920">
        <w:rPr>
          <w:rFonts w:ascii="Times New Roman" w:hAnsi="Times New Roman"/>
          <w:sz w:val="24"/>
        </w:rPr>
        <w:t>: 754–767.</w:t>
      </w:r>
    </w:p>
    <w:p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6 </w:t>
      </w:r>
      <w:r w:rsidRPr="00321920">
        <w:rPr>
          <w:rFonts w:ascii="Times New Roman" w:hAnsi="Times New Roman"/>
          <w:sz w:val="24"/>
        </w:rPr>
        <w:tab/>
        <w:t xml:space="preserve">Li B, Leal SM. Methods for detecting associations with rare variants for common diseases: application to analysis of sequence data. </w:t>
      </w:r>
      <w:r w:rsidRPr="00321920">
        <w:rPr>
          <w:rFonts w:ascii="Times New Roman" w:hAnsi="Times New Roman"/>
          <w:i/>
          <w:iCs/>
          <w:sz w:val="24"/>
        </w:rPr>
        <w:t>Am J Hum Genet</w:t>
      </w:r>
      <w:r w:rsidRPr="00321920">
        <w:rPr>
          <w:rFonts w:ascii="Times New Roman" w:hAnsi="Times New Roman"/>
          <w:sz w:val="24"/>
        </w:rPr>
        <w:t xml:space="preserve"> 2008; </w:t>
      </w:r>
      <w:r w:rsidRPr="00321920">
        <w:rPr>
          <w:rFonts w:ascii="Times New Roman" w:hAnsi="Times New Roman"/>
          <w:b/>
          <w:bCs/>
          <w:sz w:val="24"/>
        </w:rPr>
        <w:t>83</w:t>
      </w:r>
      <w:r w:rsidRPr="00321920">
        <w:rPr>
          <w:rFonts w:ascii="Times New Roman" w:hAnsi="Times New Roman"/>
          <w:sz w:val="24"/>
        </w:rPr>
        <w:t>: 311–321.</w:t>
      </w:r>
    </w:p>
    <w:p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7 </w:t>
      </w:r>
      <w:r w:rsidRPr="00321920">
        <w:rPr>
          <w:rFonts w:ascii="Times New Roman" w:hAnsi="Times New Roman"/>
          <w:sz w:val="24"/>
        </w:rPr>
        <w:tab/>
        <w:t xml:space="preserve">Karlis D. An EM algorithm for multivariate Poisson distribution and related models. </w:t>
      </w:r>
      <w:r w:rsidRPr="00321920">
        <w:rPr>
          <w:rFonts w:ascii="Times New Roman" w:hAnsi="Times New Roman"/>
          <w:i/>
          <w:iCs/>
          <w:sz w:val="24"/>
        </w:rPr>
        <w:t>J Appl Stat</w:t>
      </w:r>
      <w:r w:rsidRPr="00321920">
        <w:rPr>
          <w:rFonts w:ascii="Times New Roman" w:hAnsi="Times New Roman"/>
          <w:sz w:val="24"/>
        </w:rPr>
        <w:t xml:space="preserve"> 2003; </w:t>
      </w:r>
      <w:r w:rsidRPr="00321920">
        <w:rPr>
          <w:rFonts w:ascii="Times New Roman" w:hAnsi="Times New Roman"/>
          <w:b/>
          <w:bCs/>
          <w:sz w:val="24"/>
        </w:rPr>
        <w:t>30</w:t>
      </w:r>
      <w:r w:rsidRPr="00321920">
        <w:rPr>
          <w:rFonts w:ascii="Times New Roman" w:hAnsi="Times New Roman"/>
          <w:sz w:val="24"/>
        </w:rPr>
        <w:t>: 63–77.</w:t>
      </w:r>
    </w:p>
    <w:p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8 </w:t>
      </w:r>
      <w:r w:rsidRPr="00321920">
        <w:rPr>
          <w:rFonts w:ascii="Times New Roman" w:hAnsi="Times New Roman"/>
          <w:sz w:val="24"/>
        </w:rPr>
        <w:tab/>
        <w:t xml:space="preserve">Cottingham RW Jr, Idury RM, Schäffer AA. Faster sequential genetic linkage computations. </w:t>
      </w:r>
      <w:r w:rsidRPr="00321920">
        <w:rPr>
          <w:rFonts w:ascii="Times New Roman" w:hAnsi="Times New Roman"/>
          <w:i/>
          <w:iCs/>
          <w:sz w:val="24"/>
        </w:rPr>
        <w:t>Am J Hum Genet</w:t>
      </w:r>
      <w:r w:rsidRPr="00321920">
        <w:rPr>
          <w:rFonts w:ascii="Times New Roman" w:hAnsi="Times New Roman"/>
          <w:sz w:val="24"/>
        </w:rPr>
        <w:t xml:space="preserve"> 1993; </w:t>
      </w:r>
      <w:r w:rsidRPr="00321920">
        <w:rPr>
          <w:rFonts w:ascii="Times New Roman" w:hAnsi="Times New Roman"/>
          <w:b/>
          <w:bCs/>
          <w:sz w:val="24"/>
        </w:rPr>
        <w:t>53</w:t>
      </w:r>
      <w:r w:rsidRPr="00321920">
        <w:rPr>
          <w:rFonts w:ascii="Times New Roman" w:hAnsi="Times New Roman"/>
          <w:sz w:val="24"/>
        </w:rPr>
        <w:t>: 252–263.</w:t>
      </w:r>
    </w:p>
    <w:p w:rsidR="00321920" w:rsidRPr="00321920" w:rsidRDefault="00321920" w:rsidP="00321920">
      <w:pPr>
        <w:pStyle w:val="Bibliography"/>
        <w:rPr>
          <w:rFonts w:ascii="Times New Roman" w:hAnsi="Times New Roman"/>
          <w:sz w:val="24"/>
        </w:rPr>
      </w:pPr>
      <w:r w:rsidRPr="00321920">
        <w:rPr>
          <w:rFonts w:ascii="Times New Roman" w:hAnsi="Times New Roman"/>
          <w:sz w:val="24"/>
        </w:rPr>
        <w:lastRenderedPageBreak/>
        <w:t xml:space="preserve">9 </w:t>
      </w:r>
      <w:r w:rsidRPr="00321920">
        <w:rPr>
          <w:rFonts w:ascii="Times New Roman" w:hAnsi="Times New Roman"/>
          <w:sz w:val="24"/>
        </w:rPr>
        <w:tab/>
        <w:t xml:space="preserve">Lathrop GM, Lalouel JM, Julier C, Ott J. Strategies for multilocus linkage analysis in humans. </w:t>
      </w:r>
      <w:r w:rsidRPr="00321920">
        <w:rPr>
          <w:rFonts w:ascii="Times New Roman" w:hAnsi="Times New Roman"/>
          <w:i/>
          <w:iCs/>
          <w:sz w:val="24"/>
        </w:rPr>
        <w:t>Proc Natl Acad Sci</w:t>
      </w:r>
      <w:r w:rsidRPr="00321920">
        <w:rPr>
          <w:rFonts w:ascii="Times New Roman" w:hAnsi="Times New Roman"/>
          <w:sz w:val="24"/>
        </w:rPr>
        <w:t xml:space="preserve"> 1984; </w:t>
      </w:r>
      <w:r w:rsidRPr="00321920">
        <w:rPr>
          <w:rFonts w:ascii="Times New Roman" w:hAnsi="Times New Roman"/>
          <w:b/>
          <w:bCs/>
          <w:sz w:val="24"/>
        </w:rPr>
        <w:t>81</w:t>
      </w:r>
      <w:r w:rsidRPr="00321920">
        <w:rPr>
          <w:rFonts w:ascii="Times New Roman" w:hAnsi="Times New Roman"/>
          <w:sz w:val="24"/>
        </w:rPr>
        <w:t>: 3443–3446.</w:t>
      </w:r>
    </w:p>
    <w:p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10 </w:t>
      </w:r>
      <w:r w:rsidRPr="00321920">
        <w:rPr>
          <w:rFonts w:ascii="Times New Roman" w:hAnsi="Times New Roman"/>
          <w:sz w:val="24"/>
        </w:rPr>
        <w:tab/>
        <w:t xml:space="preserve">Abecasis GR, Cherny SS, Cookson WO, Cardon LR. Merlin--rapid analysis of dense genetic maps using sparse gene flow trees. </w:t>
      </w:r>
      <w:r w:rsidRPr="00321920">
        <w:rPr>
          <w:rFonts w:ascii="Times New Roman" w:hAnsi="Times New Roman"/>
          <w:i/>
          <w:iCs/>
          <w:sz w:val="24"/>
        </w:rPr>
        <w:t>Nat Genet</w:t>
      </w:r>
      <w:r w:rsidRPr="00321920">
        <w:rPr>
          <w:rFonts w:ascii="Times New Roman" w:hAnsi="Times New Roman"/>
          <w:sz w:val="24"/>
        </w:rPr>
        <w:t xml:space="preserve"> 2002; </w:t>
      </w:r>
      <w:r w:rsidRPr="00321920">
        <w:rPr>
          <w:rFonts w:ascii="Times New Roman" w:hAnsi="Times New Roman"/>
          <w:b/>
          <w:bCs/>
          <w:sz w:val="24"/>
        </w:rPr>
        <w:t>30</w:t>
      </w:r>
      <w:r w:rsidRPr="00321920">
        <w:rPr>
          <w:rFonts w:ascii="Times New Roman" w:hAnsi="Times New Roman"/>
          <w:sz w:val="24"/>
        </w:rPr>
        <w:t>: 97–101.</w:t>
      </w:r>
    </w:p>
    <w:p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11 </w:t>
      </w:r>
      <w:r w:rsidRPr="00321920">
        <w:rPr>
          <w:rFonts w:ascii="Times New Roman" w:hAnsi="Times New Roman"/>
          <w:sz w:val="24"/>
        </w:rPr>
        <w:tab/>
        <w:t xml:space="preserve">Mukhopadhyay N, Almasy L, Schroeder M, Mulvihill WP, Weeks DE. Mega2: data-handling for facilitating genetic linkage and association analyses. </w:t>
      </w:r>
      <w:r w:rsidRPr="00321920">
        <w:rPr>
          <w:rFonts w:ascii="Times New Roman" w:hAnsi="Times New Roman"/>
          <w:i/>
          <w:iCs/>
          <w:sz w:val="24"/>
        </w:rPr>
        <w:t>Bioinformatics</w:t>
      </w:r>
      <w:r w:rsidRPr="00321920">
        <w:rPr>
          <w:rFonts w:ascii="Times New Roman" w:hAnsi="Times New Roman"/>
          <w:sz w:val="24"/>
        </w:rPr>
        <w:t xml:space="preserve"> 2005; </w:t>
      </w:r>
      <w:r w:rsidRPr="00321920">
        <w:rPr>
          <w:rFonts w:ascii="Times New Roman" w:hAnsi="Times New Roman"/>
          <w:b/>
          <w:bCs/>
          <w:sz w:val="24"/>
        </w:rPr>
        <w:t>21</w:t>
      </w:r>
      <w:r w:rsidRPr="00321920">
        <w:rPr>
          <w:rFonts w:ascii="Times New Roman" w:hAnsi="Times New Roman"/>
          <w:sz w:val="24"/>
        </w:rPr>
        <w:t>: 2556–2557.</w:t>
      </w:r>
    </w:p>
    <w:p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12 </w:t>
      </w:r>
      <w:r w:rsidRPr="00321920">
        <w:rPr>
          <w:rFonts w:ascii="Times New Roman" w:hAnsi="Times New Roman"/>
          <w:sz w:val="24"/>
        </w:rPr>
        <w:tab/>
        <w:t xml:space="preserve">Kruglyak L, Daly MJ, Reeve-Daly MP, Lander ES. Parametric and nonparametric linkage analysis: a unified multipoint approach. </w:t>
      </w:r>
      <w:r w:rsidRPr="00321920">
        <w:rPr>
          <w:rFonts w:ascii="Times New Roman" w:hAnsi="Times New Roman"/>
          <w:i/>
          <w:iCs/>
          <w:sz w:val="24"/>
        </w:rPr>
        <w:t>Am J Hum Genet</w:t>
      </w:r>
      <w:r w:rsidRPr="00321920">
        <w:rPr>
          <w:rFonts w:ascii="Times New Roman" w:hAnsi="Times New Roman"/>
          <w:sz w:val="24"/>
        </w:rPr>
        <w:t xml:space="preserve"> 1996; </w:t>
      </w:r>
      <w:r w:rsidRPr="00321920">
        <w:rPr>
          <w:rFonts w:ascii="Times New Roman" w:hAnsi="Times New Roman"/>
          <w:b/>
          <w:bCs/>
          <w:sz w:val="24"/>
        </w:rPr>
        <w:t>58</w:t>
      </w:r>
      <w:r w:rsidRPr="00321920">
        <w:rPr>
          <w:rFonts w:ascii="Times New Roman" w:hAnsi="Times New Roman"/>
          <w:sz w:val="24"/>
        </w:rPr>
        <w:t>: 1347–1363.</w:t>
      </w:r>
    </w:p>
    <w:p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13 </w:t>
      </w:r>
      <w:r w:rsidRPr="00321920">
        <w:rPr>
          <w:rFonts w:ascii="Times New Roman" w:hAnsi="Times New Roman"/>
          <w:sz w:val="24"/>
        </w:rPr>
        <w:tab/>
        <w:t xml:space="preserve">Lander E, Kruglyak L. Genetic dissection of complex traits: guidelines for interpreting and reporting linkage results. </w:t>
      </w:r>
      <w:r w:rsidRPr="00321920">
        <w:rPr>
          <w:rFonts w:ascii="Times New Roman" w:hAnsi="Times New Roman"/>
          <w:i/>
          <w:iCs/>
          <w:sz w:val="24"/>
        </w:rPr>
        <w:t>Nat Genet</w:t>
      </w:r>
      <w:r w:rsidRPr="00321920">
        <w:rPr>
          <w:rFonts w:ascii="Times New Roman" w:hAnsi="Times New Roman"/>
          <w:sz w:val="24"/>
        </w:rPr>
        <w:t xml:space="preserve"> 1995; </w:t>
      </w:r>
      <w:r w:rsidRPr="00321920">
        <w:rPr>
          <w:rFonts w:ascii="Times New Roman" w:hAnsi="Times New Roman"/>
          <w:b/>
          <w:bCs/>
          <w:sz w:val="24"/>
        </w:rPr>
        <w:t>11</w:t>
      </w:r>
      <w:r w:rsidRPr="00321920">
        <w:rPr>
          <w:rFonts w:ascii="Times New Roman" w:hAnsi="Times New Roman"/>
          <w:sz w:val="24"/>
        </w:rPr>
        <w:t>: 241–247.</w:t>
      </w:r>
    </w:p>
    <w:p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14 </w:t>
      </w:r>
      <w:r w:rsidRPr="00321920">
        <w:rPr>
          <w:rFonts w:ascii="Times New Roman" w:hAnsi="Times New Roman"/>
          <w:sz w:val="24"/>
        </w:rPr>
        <w:tab/>
        <w:t xml:space="preserve">Freimer NB, Sandkuijl LA, Blower SM. Incorrect specification of marker allele frequencies: effects on linkage analysis. </w:t>
      </w:r>
      <w:r w:rsidRPr="00321920">
        <w:rPr>
          <w:rFonts w:ascii="Times New Roman" w:hAnsi="Times New Roman"/>
          <w:i/>
          <w:iCs/>
          <w:sz w:val="24"/>
        </w:rPr>
        <w:t>Am J Hum Genet</w:t>
      </w:r>
      <w:r w:rsidRPr="00321920">
        <w:rPr>
          <w:rFonts w:ascii="Times New Roman" w:hAnsi="Times New Roman"/>
          <w:sz w:val="24"/>
        </w:rPr>
        <w:t xml:space="preserve"> 1993; </w:t>
      </w:r>
      <w:r w:rsidRPr="00321920">
        <w:rPr>
          <w:rFonts w:ascii="Times New Roman" w:hAnsi="Times New Roman"/>
          <w:b/>
          <w:bCs/>
          <w:sz w:val="24"/>
        </w:rPr>
        <w:t>52</w:t>
      </w:r>
      <w:r w:rsidRPr="00321920">
        <w:rPr>
          <w:rFonts w:ascii="Times New Roman" w:hAnsi="Times New Roman"/>
          <w:sz w:val="24"/>
        </w:rPr>
        <w:t>: 1102–1110.</w:t>
      </w:r>
    </w:p>
    <w:p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15 </w:t>
      </w:r>
      <w:r w:rsidRPr="00321920">
        <w:rPr>
          <w:rFonts w:ascii="Times New Roman" w:hAnsi="Times New Roman"/>
          <w:sz w:val="24"/>
        </w:rPr>
        <w:tab/>
        <w:t xml:space="preserve">Huang Q, Shete S, Swartz M, Amos CI. Examining the effect of linkage disequilibrium on multipoint linkage analysis. </w:t>
      </w:r>
      <w:r w:rsidRPr="00321920">
        <w:rPr>
          <w:rFonts w:ascii="Times New Roman" w:hAnsi="Times New Roman"/>
          <w:i/>
          <w:iCs/>
          <w:sz w:val="24"/>
        </w:rPr>
        <w:t>BMC Genet</w:t>
      </w:r>
      <w:r w:rsidRPr="00321920">
        <w:rPr>
          <w:rFonts w:ascii="Times New Roman" w:hAnsi="Times New Roman"/>
          <w:sz w:val="24"/>
        </w:rPr>
        <w:t xml:space="preserve"> 2005; </w:t>
      </w:r>
      <w:r w:rsidRPr="00321920">
        <w:rPr>
          <w:rFonts w:ascii="Times New Roman" w:hAnsi="Times New Roman"/>
          <w:b/>
          <w:bCs/>
          <w:sz w:val="24"/>
        </w:rPr>
        <w:t>6</w:t>
      </w:r>
      <w:r w:rsidRPr="00321920">
        <w:rPr>
          <w:rFonts w:ascii="Times New Roman" w:hAnsi="Times New Roman"/>
          <w:sz w:val="24"/>
        </w:rPr>
        <w:t>: S83.</w:t>
      </w:r>
    </w:p>
    <w:p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16 </w:t>
      </w:r>
      <w:r w:rsidRPr="00321920">
        <w:rPr>
          <w:rFonts w:ascii="Times New Roman" w:hAnsi="Times New Roman"/>
          <w:sz w:val="24"/>
        </w:rPr>
        <w:tab/>
        <w:t xml:space="preserve">Li B, Leal SM. Ignoring Intermarker Linkage Disequilibrium Induces False-Positive Evidence of Linkage for Consanguineous Pedigrees when Genotype Data Is Missing for Any Pedigree Member. </w:t>
      </w:r>
      <w:r w:rsidRPr="00321920">
        <w:rPr>
          <w:rFonts w:ascii="Times New Roman" w:hAnsi="Times New Roman"/>
          <w:i/>
          <w:iCs/>
          <w:sz w:val="24"/>
        </w:rPr>
        <w:t>Hum Hered</w:t>
      </w:r>
      <w:r w:rsidRPr="00321920">
        <w:rPr>
          <w:rFonts w:ascii="Times New Roman" w:hAnsi="Times New Roman"/>
          <w:sz w:val="24"/>
        </w:rPr>
        <w:t xml:space="preserve"> 2008; </w:t>
      </w:r>
      <w:r w:rsidRPr="00321920">
        <w:rPr>
          <w:rFonts w:ascii="Times New Roman" w:hAnsi="Times New Roman"/>
          <w:b/>
          <w:bCs/>
          <w:sz w:val="24"/>
        </w:rPr>
        <w:t>65</w:t>
      </w:r>
      <w:r w:rsidRPr="00321920">
        <w:rPr>
          <w:rFonts w:ascii="Times New Roman" w:hAnsi="Times New Roman"/>
          <w:sz w:val="24"/>
        </w:rPr>
        <w:t>: 199–208.</w:t>
      </w:r>
    </w:p>
    <w:p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17 </w:t>
      </w:r>
      <w:r w:rsidRPr="00321920">
        <w:rPr>
          <w:rFonts w:ascii="Times New Roman" w:hAnsi="Times New Roman"/>
          <w:sz w:val="24"/>
        </w:rPr>
        <w:tab/>
        <w:t xml:space="preserve">Fishelson M, Geiger D. Exact genetic linkage computations for general pedigrees. </w:t>
      </w:r>
      <w:r w:rsidRPr="00321920">
        <w:rPr>
          <w:rFonts w:ascii="Times New Roman" w:hAnsi="Times New Roman"/>
          <w:i/>
          <w:iCs/>
          <w:sz w:val="24"/>
        </w:rPr>
        <w:t>Bioinforma Oxf Engl</w:t>
      </w:r>
      <w:r w:rsidRPr="00321920">
        <w:rPr>
          <w:rFonts w:ascii="Times New Roman" w:hAnsi="Times New Roman"/>
          <w:sz w:val="24"/>
        </w:rPr>
        <w:t xml:space="preserve"> 2002; </w:t>
      </w:r>
      <w:r w:rsidRPr="00321920">
        <w:rPr>
          <w:rFonts w:ascii="Times New Roman" w:hAnsi="Times New Roman"/>
          <w:b/>
          <w:bCs/>
          <w:sz w:val="24"/>
        </w:rPr>
        <w:t>18 Suppl 1</w:t>
      </w:r>
      <w:r w:rsidRPr="00321920">
        <w:rPr>
          <w:rFonts w:ascii="Times New Roman" w:hAnsi="Times New Roman"/>
          <w:sz w:val="24"/>
        </w:rPr>
        <w:t>: S189–198.</w:t>
      </w:r>
    </w:p>
    <w:p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18 </w:t>
      </w:r>
      <w:r w:rsidRPr="00321920">
        <w:rPr>
          <w:rFonts w:ascii="Times New Roman" w:hAnsi="Times New Roman"/>
          <w:sz w:val="24"/>
        </w:rPr>
        <w:tab/>
        <w:t xml:space="preserve">O’Connell JR, Weeks DE. The VITESSE algorithm for rapid exact multilocus linkage analysis via genotype set-recoding and fuzzy inheritance. </w:t>
      </w:r>
      <w:r w:rsidRPr="00321920">
        <w:rPr>
          <w:rFonts w:ascii="Times New Roman" w:hAnsi="Times New Roman"/>
          <w:i/>
          <w:iCs/>
          <w:sz w:val="24"/>
        </w:rPr>
        <w:t>Nat Genet</w:t>
      </w:r>
      <w:r w:rsidRPr="00321920">
        <w:rPr>
          <w:rFonts w:ascii="Times New Roman" w:hAnsi="Times New Roman"/>
          <w:sz w:val="24"/>
        </w:rPr>
        <w:t xml:space="preserve"> 1995; </w:t>
      </w:r>
      <w:r w:rsidRPr="00321920">
        <w:rPr>
          <w:rFonts w:ascii="Times New Roman" w:hAnsi="Times New Roman"/>
          <w:b/>
          <w:bCs/>
          <w:sz w:val="24"/>
        </w:rPr>
        <w:t>11</w:t>
      </w:r>
      <w:r w:rsidRPr="00321920">
        <w:rPr>
          <w:rFonts w:ascii="Times New Roman" w:hAnsi="Times New Roman"/>
          <w:sz w:val="24"/>
        </w:rPr>
        <w:t>: 402–408.</w:t>
      </w:r>
    </w:p>
    <w:p w:rsidR="00410402" w:rsidRPr="00524286" w:rsidRDefault="00D206F6" w:rsidP="000F54A7">
      <w:pPr>
        <w:spacing w:afterLines="280" w:line="480" w:lineRule="auto"/>
        <w:jc w:val="both"/>
        <w:rPr>
          <w:rFonts w:ascii="Times New Roman" w:hAnsi="Times New Roman"/>
          <w:sz w:val="24"/>
        </w:rPr>
      </w:pPr>
      <w:r>
        <w:rPr>
          <w:rFonts w:ascii="Times New Roman" w:hAnsi="Times New Roman"/>
          <w:sz w:val="24"/>
        </w:rPr>
        <w:fldChar w:fldCharType="end"/>
      </w:r>
    </w:p>
    <w:p w:rsidR="000758AF" w:rsidRDefault="00BE17B5" w:rsidP="000F54A7">
      <w:pPr>
        <w:spacing w:afterLines="280" w:line="480" w:lineRule="auto"/>
        <w:jc w:val="both"/>
        <w:rPr>
          <w:rFonts w:ascii="Times New Roman" w:hAnsi="Times New Roman"/>
          <w:b/>
          <w:sz w:val="24"/>
          <w:szCs w:val="24"/>
        </w:rPr>
      </w:pPr>
      <w:r>
        <w:rPr>
          <w:rFonts w:ascii="Times New Roman" w:hAnsi="Times New Roman"/>
          <w:b/>
          <w:sz w:val="24"/>
          <w:szCs w:val="24"/>
        </w:rPr>
        <w:t>Web Resources</w:t>
      </w:r>
    </w:p>
    <w:p w:rsidR="00F87BBA" w:rsidRPr="00F87BBA" w:rsidRDefault="00F87BBA" w:rsidP="00F87BBA">
      <w:pPr>
        <w:tabs>
          <w:tab w:val="left" w:pos="7800"/>
        </w:tabs>
        <w:spacing w:after="0" w:line="480" w:lineRule="auto"/>
        <w:rPr>
          <w:rFonts w:ascii="Times New Roman" w:hAnsi="Times New Roman"/>
          <w:sz w:val="24"/>
          <w:szCs w:val="24"/>
        </w:rPr>
      </w:pPr>
      <w:r w:rsidRPr="00F87BBA">
        <w:rPr>
          <w:rFonts w:ascii="Times New Roman" w:hAnsi="Times New Roman"/>
          <w:sz w:val="24"/>
          <w:szCs w:val="24"/>
        </w:rPr>
        <w:t>America's Families and Living Arrangements, https://www.census.gov/prod/2013pubs/p20-570.pdf</w:t>
      </w:r>
    </w:p>
    <w:p w:rsidR="00F87BBA" w:rsidRPr="00F87BBA" w:rsidRDefault="00F87BBA" w:rsidP="00F87BBA">
      <w:pPr>
        <w:tabs>
          <w:tab w:val="left" w:pos="7800"/>
        </w:tabs>
        <w:spacing w:after="0" w:line="480" w:lineRule="auto"/>
        <w:rPr>
          <w:rFonts w:ascii="Times New Roman" w:hAnsi="Times New Roman"/>
          <w:sz w:val="24"/>
          <w:szCs w:val="24"/>
        </w:rPr>
      </w:pPr>
      <w:r w:rsidRPr="00F87BBA">
        <w:rPr>
          <w:rFonts w:ascii="Times New Roman" w:hAnsi="Times New Roman"/>
          <w:sz w:val="24"/>
          <w:szCs w:val="24"/>
        </w:rPr>
        <w:t>Exome Variant Server (EVS), http://evs.gs.washington.edu/EVS</w:t>
      </w:r>
    </w:p>
    <w:p w:rsidR="00F87BBA" w:rsidRPr="00F87BBA" w:rsidRDefault="00F87BBA" w:rsidP="00F87BBA">
      <w:pPr>
        <w:tabs>
          <w:tab w:val="left" w:pos="7800"/>
        </w:tabs>
        <w:spacing w:after="0" w:line="480" w:lineRule="auto"/>
        <w:rPr>
          <w:rFonts w:ascii="Times New Roman" w:hAnsi="Times New Roman"/>
          <w:sz w:val="24"/>
          <w:szCs w:val="24"/>
        </w:rPr>
      </w:pPr>
      <w:r w:rsidRPr="00F87BBA">
        <w:rPr>
          <w:rFonts w:ascii="Times New Roman" w:hAnsi="Times New Roman"/>
          <w:sz w:val="24"/>
          <w:szCs w:val="24"/>
        </w:rPr>
        <w:t>Deafness Variation Database (DVD), http://deafnessvariationdatabase.com</w:t>
      </w:r>
    </w:p>
    <w:p w:rsidR="003F5A05" w:rsidRDefault="00F87BBA" w:rsidP="005323C3">
      <w:pPr>
        <w:tabs>
          <w:tab w:val="left" w:pos="7800"/>
        </w:tabs>
        <w:spacing w:after="0" w:line="480" w:lineRule="auto"/>
        <w:rPr>
          <w:rFonts w:ascii="Times New Roman" w:hAnsi="Times New Roman"/>
          <w:sz w:val="24"/>
          <w:szCs w:val="24"/>
        </w:rPr>
      </w:pPr>
      <w:r w:rsidRPr="00F87BBA">
        <w:rPr>
          <w:rFonts w:ascii="Times New Roman" w:hAnsi="Times New Roman"/>
          <w:sz w:val="24"/>
          <w:szCs w:val="24"/>
        </w:rPr>
        <w:lastRenderedPageBreak/>
        <w:t xml:space="preserve">NCBI ClinVar, </w:t>
      </w:r>
      <w:r w:rsidR="00E46978" w:rsidRPr="00E46978">
        <w:rPr>
          <w:rFonts w:ascii="Times New Roman" w:hAnsi="Times New Roman"/>
          <w:sz w:val="24"/>
          <w:szCs w:val="24"/>
        </w:rPr>
        <w:t>https://www.ncbi.nlm.nih.gov/clinvar</w:t>
      </w:r>
    </w:p>
    <w:p w:rsidR="00FF5B33" w:rsidRPr="004751AB" w:rsidRDefault="003F5A05" w:rsidP="005323C3">
      <w:pPr>
        <w:tabs>
          <w:tab w:val="left" w:pos="7800"/>
        </w:tabs>
        <w:spacing w:after="0" w:line="480" w:lineRule="auto"/>
        <w:rPr>
          <w:rFonts w:ascii="Times New Roman" w:hAnsi="Times New Roman"/>
          <w:b/>
          <w:sz w:val="24"/>
          <w:szCs w:val="24"/>
        </w:rPr>
      </w:pPr>
      <w:r>
        <w:rPr>
          <w:rFonts w:ascii="Times New Roman" w:hAnsi="Times New Roman"/>
          <w:sz w:val="24"/>
          <w:szCs w:val="24"/>
        </w:rPr>
        <w:t>Hapmap Recombination Rates and Hotspots databas</w:t>
      </w:r>
      <w:r w:rsidR="00400A7F">
        <w:rPr>
          <w:rFonts w:ascii="Times New Roman" w:hAnsi="Times New Roman"/>
          <w:sz w:val="24"/>
          <w:szCs w:val="24"/>
        </w:rPr>
        <w:t xml:space="preserve">e, </w:t>
      </w:r>
      <w:r w:rsidR="00E46978" w:rsidRPr="00E46978">
        <w:rPr>
          <w:rFonts w:ascii="Times New Roman" w:hAnsi="Times New Roman"/>
          <w:sz w:val="24"/>
          <w:szCs w:val="24"/>
        </w:rPr>
        <w:t xml:space="preserve">http://hapmap.ncbi.nlm.nih.gov/downloads/recombination/latest/rates/ </w:t>
      </w:r>
      <w:r w:rsidR="00872E08">
        <w:rPr>
          <w:rFonts w:ascii="Times New Roman" w:hAnsi="Times New Roman"/>
          <w:b/>
          <w:sz w:val="28"/>
          <w:szCs w:val="28"/>
        </w:rPr>
        <w:br w:type="page"/>
      </w:r>
    </w:p>
    <w:p w:rsidR="00535E10" w:rsidRDefault="009B1911" w:rsidP="003747B2">
      <w:pPr>
        <w:pStyle w:val="Bibliography"/>
        <w:rPr>
          <w:rFonts w:ascii="Times New Roman" w:hAnsi="Times New Roman"/>
          <w:b/>
          <w:sz w:val="24"/>
          <w:szCs w:val="24"/>
        </w:rPr>
      </w:pPr>
      <w:r w:rsidRPr="004751AB">
        <w:rPr>
          <w:rFonts w:ascii="Times New Roman" w:hAnsi="Times New Roman"/>
          <w:b/>
          <w:sz w:val="24"/>
          <w:szCs w:val="24"/>
        </w:rPr>
        <w:lastRenderedPageBreak/>
        <w:t>Figure</w:t>
      </w:r>
      <w:r w:rsidR="00F642BE">
        <w:rPr>
          <w:rFonts w:ascii="Times New Roman" w:hAnsi="Times New Roman"/>
          <w:b/>
          <w:sz w:val="24"/>
          <w:szCs w:val="24"/>
        </w:rPr>
        <w:t xml:space="preserve"> </w:t>
      </w:r>
      <w:r w:rsidR="004751AB" w:rsidRPr="004751AB">
        <w:rPr>
          <w:rFonts w:ascii="Times New Roman" w:hAnsi="Times New Roman"/>
          <w:b/>
          <w:sz w:val="24"/>
          <w:szCs w:val="24"/>
        </w:rPr>
        <w:t>legends</w:t>
      </w:r>
    </w:p>
    <w:p w:rsidR="008342A8" w:rsidRPr="001C6A67" w:rsidRDefault="008342A8" w:rsidP="001C6A67">
      <w:pPr>
        <w:spacing w:line="480" w:lineRule="auto"/>
        <w:jc w:val="both"/>
      </w:pPr>
      <w:r>
        <w:rPr>
          <w:rFonts w:ascii="Times New Roman" w:hAnsi="Times New Roman"/>
          <w:b/>
          <w:sz w:val="24"/>
        </w:rPr>
        <w:t xml:space="preserve">Figure 1. </w:t>
      </w:r>
      <w:r w:rsidR="00BE1C1B">
        <w:rPr>
          <w:rFonts w:ascii="Times New Roman" w:hAnsi="Times New Roman"/>
          <w:b/>
          <w:sz w:val="24"/>
          <w:szCs w:val="24"/>
        </w:rPr>
        <w:t>Coding of regional m</w:t>
      </w:r>
      <w:r w:rsidR="00BF03AF">
        <w:rPr>
          <w:rFonts w:ascii="Times New Roman" w:hAnsi="Times New Roman"/>
          <w:b/>
          <w:sz w:val="24"/>
          <w:szCs w:val="24"/>
        </w:rPr>
        <w:t>arkers using</w:t>
      </w:r>
      <w:r w:rsidR="00BE1C1B">
        <w:rPr>
          <w:rFonts w:ascii="Times New Roman" w:hAnsi="Times New Roman"/>
          <w:b/>
          <w:sz w:val="24"/>
          <w:szCs w:val="24"/>
        </w:rPr>
        <w:t xml:space="preserve"> the </w:t>
      </w:r>
      <w:r w:rsidR="000C2221">
        <w:rPr>
          <w:rFonts w:ascii="Times New Roman" w:hAnsi="Times New Roman"/>
          <w:b/>
          <w:sz w:val="24"/>
          <w:szCs w:val="24"/>
        </w:rPr>
        <w:t>Collapsed Haplotype Pattern (CHP) method</w:t>
      </w:r>
      <w:r w:rsidR="000C2221" w:rsidRPr="0048342A">
        <w:rPr>
          <w:rFonts w:ascii="Times New Roman" w:hAnsi="Times New Roman"/>
          <w:sz w:val="24"/>
          <w:szCs w:val="24"/>
        </w:rPr>
        <w:t xml:space="preserve">. </w:t>
      </w:r>
      <w:r w:rsidR="00BE1C1B">
        <w:rPr>
          <w:rFonts w:ascii="Times New Roman" w:hAnsi="Times New Roman"/>
          <w:sz w:val="24"/>
          <w:szCs w:val="24"/>
        </w:rPr>
        <w:t>Three two-generational autosomal recessive pedigrees display the coding for a region</w:t>
      </w:r>
      <w:r w:rsidR="00A47305">
        <w:rPr>
          <w:rFonts w:ascii="Times New Roman" w:hAnsi="Times New Roman"/>
          <w:sz w:val="24"/>
          <w:szCs w:val="24"/>
        </w:rPr>
        <w:t>al</w:t>
      </w:r>
      <w:r w:rsidR="00BE1C1B">
        <w:rPr>
          <w:rFonts w:ascii="Times New Roman" w:hAnsi="Times New Roman"/>
          <w:sz w:val="24"/>
          <w:szCs w:val="24"/>
        </w:rPr>
        <w:t xml:space="preserve"> marker </w:t>
      </w:r>
      <w:r w:rsidR="00BF03AF">
        <w:rPr>
          <w:rFonts w:ascii="Times New Roman" w:hAnsi="Times New Roman"/>
          <w:sz w:val="24"/>
          <w:szCs w:val="24"/>
        </w:rPr>
        <w:t>using information from</w:t>
      </w:r>
      <w:r w:rsidR="00BE1C1B">
        <w:rPr>
          <w:rFonts w:ascii="Times New Roman" w:hAnsi="Times New Roman"/>
          <w:sz w:val="24"/>
          <w:szCs w:val="24"/>
        </w:rPr>
        <w:t xml:space="preserve"> </w:t>
      </w:r>
      <w:r w:rsidR="00A47305">
        <w:rPr>
          <w:rFonts w:ascii="Times New Roman" w:hAnsi="Times New Roman"/>
          <w:sz w:val="24"/>
          <w:szCs w:val="24"/>
        </w:rPr>
        <w:t xml:space="preserve">six </w:t>
      </w:r>
      <w:r w:rsidR="00BE1C1B">
        <w:rPr>
          <w:rFonts w:ascii="Times New Roman" w:hAnsi="Times New Roman"/>
          <w:sz w:val="24"/>
          <w:szCs w:val="24"/>
        </w:rPr>
        <w:t xml:space="preserve">variant sites. </w:t>
      </w:r>
      <w:r w:rsidR="001C6A67" w:rsidRPr="002139F0">
        <w:rPr>
          <w:rFonts w:ascii="Times New Roman" w:hAnsi="Times New Roman"/>
          <w:sz w:val="24"/>
          <w:szCs w:val="24"/>
        </w:rPr>
        <w:t>Panel A shows two</w:t>
      </w:r>
      <w:r w:rsidR="001C6A67">
        <w:rPr>
          <w:rFonts w:ascii="Times New Roman" w:hAnsi="Times New Roman"/>
          <w:sz w:val="24"/>
          <w:szCs w:val="24"/>
        </w:rPr>
        <w:t xml:space="preserve"> families </w:t>
      </w:r>
      <w:r w:rsidR="00BE1C1B">
        <w:rPr>
          <w:rFonts w:ascii="Times New Roman" w:hAnsi="Times New Roman"/>
          <w:sz w:val="24"/>
          <w:szCs w:val="24"/>
        </w:rPr>
        <w:t>segregating the same</w:t>
      </w:r>
      <w:r w:rsidR="000758AF">
        <w:rPr>
          <w:rFonts w:ascii="Times New Roman" w:hAnsi="Times New Roman"/>
          <w:sz w:val="24"/>
          <w:szCs w:val="24"/>
        </w:rPr>
        <w:t xml:space="preserve"> autosomal </w:t>
      </w:r>
      <w:r w:rsidR="001C6A67">
        <w:rPr>
          <w:rFonts w:ascii="Times New Roman" w:hAnsi="Times New Roman"/>
          <w:sz w:val="24"/>
          <w:szCs w:val="24"/>
        </w:rPr>
        <w:t xml:space="preserve">recessive disease </w:t>
      </w:r>
      <w:r w:rsidR="00BE1C1B">
        <w:rPr>
          <w:rFonts w:ascii="Times New Roman" w:hAnsi="Times New Roman"/>
          <w:sz w:val="24"/>
          <w:szCs w:val="24"/>
        </w:rPr>
        <w:t xml:space="preserve">which is </w:t>
      </w:r>
      <w:r w:rsidR="000758AF">
        <w:rPr>
          <w:rFonts w:ascii="Times New Roman" w:hAnsi="Times New Roman"/>
          <w:sz w:val="24"/>
          <w:szCs w:val="24"/>
        </w:rPr>
        <w:t xml:space="preserve">due to different </w:t>
      </w:r>
      <w:r w:rsidR="001C6A67">
        <w:rPr>
          <w:rFonts w:ascii="Times New Roman" w:hAnsi="Times New Roman"/>
          <w:sz w:val="24"/>
          <w:szCs w:val="24"/>
        </w:rPr>
        <w:t xml:space="preserve">causal variants. </w:t>
      </w:r>
      <w:r w:rsidR="009A6C47">
        <w:rPr>
          <w:rFonts w:ascii="Times New Roman" w:hAnsi="Times New Roman"/>
          <w:sz w:val="24"/>
          <w:szCs w:val="24"/>
        </w:rPr>
        <w:t>Treating the entire region as a bin to collapse the variants effectively captures transmission of disease variant</w:t>
      </w:r>
      <w:r w:rsidR="00414E22">
        <w:rPr>
          <w:rFonts w:ascii="Times New Roman" w:hAnsi="Times New Roman"/>
          <w:sz w:val="24"/>
          <w:szCs w:val="24"/>
        </w:rPr>
        <w:t>s</w:t>
      </w:r>
      <w:r w:rsidR="000758AF">
        <w:rPr>
          <w:rFonts w:ascii="Times New Roman" w:hAnsi="Times New Roman"/>
          <w:sz w:val="24"/>
          <w:szCs w:val="24"/>
        </w:rPr>
        <w:t xml:space="preserve"> and allows for</w:t>
      </w:r>
      <w:r w:rsidR="009A6C47">
        <w:rPr>
          <w:rFonts w:ascii="Times New Roman" w:hAnsi="Times New Roman"/>
          <w:sz w:val="24"/>
          <w:szCs w:val="24"/>
        </w:rPr>
        <w:t xml:space="preserve"> </w:t>
      </w:r>
      <w:r w:rsidR="000758AF">
        <w:rPr>
          <w:rFonts w:ascii="Times New Roman" w:hAnsi="Times New Roman"/>
          <w:sz w:val="24"/>
          <w:szCs w:val="24"/>
        </w:rPr>
        <w:t xml:space="preserve">linkage </w:t>
      </w:r>
      <w:r w:rsidR="009A6C47">
        <w:rPr>
          <w:rFonts w:ascii="Times New Roman" w:hAnsi="Times New Roman"/>
          <w:sz w:val="24"/>
          <w:szCs w:val="24"/>
        </w:rPr>
        <w:t xml:space="preserve">information </w:t>
      </w:r>
      <w:r w:rsidR="000758AF">
        <w:rPr>
          <w:rFonts w:ascii="Times New Roman" w:hAnsi="Times New Roman"/>
          <w:sz w:val="24"/>
          <w:szCs w:val="24"/>
        </w:rPr>
        <w:t xml:space="preserve">for a </w:t>
      </w:r>
      <w:r w:rsidR="00D60AC8">
        <w:rPr>
          <w:rFonts w:ascii="Times New Roman" w:hAnsi="Times New Roman"/>
          <w:sz w:val="24"/>
          <w:szCs w:val="24"/>
        </w:rPr>
        <w:t xml:space="preserve">region </w:t>
      </w:r>
      <w:r w:rsidR="000758AF">
        <w:rPr>
          <w:rFonts w:ascii="Times New Roman" w:hAnsi="Times New Roman"/>
          <w:sz w:val="24"/>
          <w:szCs w:val="24"/>
        </w:rPr>
        <w:t xml:space="preserve">to </w:t>
      </w:r>
      <w:r w:rsidR="009A6C47">
        <w:rPr>
          <w:rFonts w:ascii="Times New Roman" w:hAnsi="Times New Roman"/>
          <w:sz w:val="24"/>
          <w:szCs w:val="24"/>
        </w:rPr>
        <w:t xml:space="preserve">be </w:t>
      </w:r>
      <w:r w:rsidR="00A47305">
        <w:rPr>
          <w:rFonts w:ascii="Times New Roman" w:hAnsi="Times New Roman"/>
          <w:sz w:val="24"/>
          <w:szCs w:val="24"/>
        </w:rPr>
        <w:t>summed</w:t>
      </w:r>
      <w:r w:rsidR="00600950">
        <w:rPr>
          <w:rFonts w:ascii="Times New Roman" w:hAnsi="Times New Roman"/>
          <w:sz w:val="24"/>
          <w:szCs w:val="24"/>
        </w:rPr>
        <w:t xml:space="preserve"> across families</w:t>
      </w:r>
      <w:r w:rsidR="009A6C47">
        <w:rPr>
          <w:rFonts w:ascii="Times New Roman" w:hAnsi="Times New Roman"/>
          <w:sz w:val="24"/>
          <w:szCs w:val="24"/>
        </w:rPr>
        <w:t xml:space="preserve">. For regions with more diverse </w:t>
      </w:r>
      <w:r w:rsidR="009612ED">
        <w:rPr>
          <w:rFonts w:ascii="Times New Roman" w:hAnsi="Times New Roman"/>
          <w:sz w:val="24"/>
          <w:szCs w:val="24"/>
        </w:rPr>
        <w:t xml:space="preserve">rare variant </w:t>
      </w:r>
      <w:r w:rsidR="009A6C47">
        <w:rPr>
          <w:rFonts w:ascii="Times New Roman" w:hAnsi="Times New Roman"/>
          <w:sz w:val="24"/>
          <w:szCs w:val="24"/>
        </w:rPr>
        <w:t>architecture as displayed in Panel B</w:t>
      </w:r>
      <w:r w:rsidR="00BF03AF">
        <w:rPr>
          <w:rFonts w:ascii="Times New Roman" w:hAnsi="Times New Roman"/>
          <w:sz w:val="24"/>
          <w:szCs w:val="24"/>
        </w:rPr>
        <w:t>,</w:t>
      </w:r>
      <w:r w:rsidR="000758AF">
        <w:rPr>
          <w:rFonts w:ascii="Times New Roman" w:hAnsi="Times New Roman"/>
          <w:sz w:val="24"/>
          <w:szCs w:val="24"/>
        </w:rPr>
        <w:t xml:space="preserve"> </w:t>
      </w:r>
      <w:r w:rsidR="00BF03AF">
        <w:rPr>
          <w:rFonts w:ascii="Times New Roman" w:hAnsi="Times New Roman"/>
          <w:sz w:val="24"/>
          <w:szCs w:val="24"/>
        </w:rPr>
        <w:t>where for</w:t>
      </w:r>
      <w:r w:rsidR="00BE1C1B">
        <w:rPr>
          <w:rFonts w:ascii="Times New Roman" w:hAnsi="Times New Roman"/>
          <w:sz w:val="24"/>
          <w:szCs w:val="24"/>
        </w:rPr>
        <w:t xml:space="preserve"> this example disease etiology is caused</w:t>
      </w:r>
      <w:r w:rsidR="000B7FB1">
        <w:rPr>
          <w:rFonts w:ascii="Times New Roman" w:hAnsi="Times New Roman"/>
          <w:sz w:val="24"/>
          <w:szCs w:val="24"/>
        </w:rPr>
        <w:t xml:space="preserve"> </w:t>
      </w:r>
      <w:r w:rsidR="00E27233">
        <w:rPr>
          <w:rFonts w:ascii="Times New Roman" w:hAnsi="Times New Roman"/>
          <w:sz w:val="24"/>
          <w:szCs w:val="24"/>
        </w:rPr>
        <w:t>compound heterozygotes variants</w:t>
      </w:r>
      <w:r w:rsidR="009A6C47">
        <w:rPr>
          <w:rFonts w:ascii="Times New Roman" w:hAnsi="Times New Roman"/>
          <w:sz w:val="24"/>
          <w:szCs w:val="24"/>
        </w:rPr>
        <w:t xml:space="preserve">, </w:t>
      </w:r>
      <w:r w:rsidR="000758AF">
        <w:rPr>
          <w:rFonts w:ascii="Times New Roman" w:hAnsi="Times New Roman"/>
          <w:sz w:val="24"/>
          <w:szCs w:val="24"/>
        </w:rPr>
        <w:t xml:space="preserve">coding </w:t>
      </w:r>
      <w:r w:rsidR="00BE1C1B">
        <w:rPr>
          <w:rFonts w:ascii="Times New Roman" w:hAnsi="Times New Roman"/>
          <w:sz w:val="24"/>
          <w:szCs w:val="24"/>
        </w:rPr>
        <w:t xml:space="preserve">which </w:t>
      </w:r>
      <w:r w:rsidR="000758AF">
        <w:rPr>
          <w:rFonts w:ascii="Times New Roman" w:hAnsi="Times New Roman"/>
          <w:sz w:val="24"/>
          <w:szCs w:val="24"/>
        </w:rPr>
        <w:t>represents both rare variant haplotypes</w:t>
      </w:r>
      <w:r w:rsidR="00BE1C1B">
        <w:rPr>
          <w:rFonts w:ascii="Times New Roman" w:hAnsi="Times New Roman"/>
          <w:sz w:val="24"/>
          <w:szCs w:val="24"/>
        </w:rPr>
        <w:t xml:space="preserve"> is used to ensure that all meioses are informative</w:t>
      </w:r>
      <w:r w:rsidR="000758AF">
        <w:rPr>
          <w:rFonts w:ascii="Times New Roman" w:hAnsi="Times New Roman"/>
          <w:sz w:val="24"/>
          <w:szCs w:val="24"/>
        </w:rPr>
        <w:t xml:space="preserve">. </w:t>
      </w:r>
      <w:r w:rsidR="00BE1C1B">
        <w:rPr>
          <w:rFonts w:ascii="Times New Roman" w:hAnsi="Times New Roman"/>
          <w:sz w:val="24"/>
          <w:szCs w:val="24"/>
        </w:rPr>
        <w:t xml:space="preserve">It should be noted that if coding as is shown in Panel A is used in this situation there will be a loss of information because all heterozygous offspring will be uninformative for linkage information, e.g. the </w:t>
      </w:r>
      <w:r w:rsidR="009A6C47">
        <w:rPr>
          <w:rFonts w:ascii="Times New Roman" w:hAnsi="Times New Roman"/>
          <w:sz w:val="24"/>
          <w:szCs w:val="24"/>
        </w:rPr>
        <w:t>meios</w:t>
      </w:r>
      <w:r w:rsidR="00BE1C1B">
        <w:rPr>
          <w:rFonts w:ascii="Times New Roman" w:hAnsi="Times New Roman"/>
          <w:sz w:val="24"/>
          <w:szCs w:val="24"/>
        </w:rPr>
        <w:t>e</w:t>
      </w:r>
      <w:r w:rsidR="009A6C47">
        <w:rPr>
          <w:rFonts w:ascii="Times New Roman" w:hAnsi="Times New Roman"/>
          <w:sz w:val="24"/>
          <w:szCs w:val="24"/>
        </w:rPr>
        <w:t xml:space="preserve">s </w:t>
      </w:r>
      <w:r w:rsidR="00BE1C1B">
        <w:rPr>
          <w:rFonts w:ascii="Times New Roman" w:hAnsi="Times New Roman"/>
          <w:sz w:val="24"/>
          <w:szCs w:val="24"/>
        </w:rPr>
        <w:t>to</w:t>
      </w:r>
      <w:r w:rsidR="009A6C47">
        <w:rPr>
          <w:rFonts w:ascii="Times New Roman" w:hAnsi="Times New Roman"/>
          <w:sz w:val="24"/>
          <w:szCs w:val="24"/>
        </w:rPr>
        <w:t xml:space="preserve"> offspring </w:t>
      </w:r>
      <w:r w:rsidR="00030431">
        <w:rPr>
          <w:rFonts w:ascii="Times New Roman" w:hAnsi="Times New Roman"/>
          <w:sz w:val="24"/>
          <w:szCs w:val="24"/>
        </w:rPr>
        <w:t>II:</w:t>
      </w:r>
      <w:r w:rsidR="009A6C47">
        <w:rPr>
          <w:rFonts w:ascii="Times New Roman" w:hAnsi="Times New Roman"/>
          <w:sz w:val="24"/>
          <w:szCs w:val="24"/>
        </w:rPr>
        <w:t xml:space="preserve">1 and </w:t>
      </w:r>
      <w:r w:rsidR="00030431">
        <w:rPr>
          <w:rFonts w:ascii="Times New Roman" w:hAnsi="Times New Roman"/>
          <w:sz w:val="24"/>
          <w:szCs w:val="24"/>
        </w:rPr>
        <w:t>II:</w:t>
      </w:r>
      <w:r w:rsidR="009A6C47">
        <w:rPr>
          <w:rFonts w:ascii="Times New Roman" w:hAnsi="Times New Roman"/>
          <w:sz w:val="24"/>
          <w:szCs w:val="24"/>
        </w:rPr>
        <w:t>4</w:t>
      </w:r>
      <w:r w:rsidR="00A455B1">
        <w:rPr>
          <w:rFonts w:ascii="Times New Roman" w:hAnsi="Times New Roman"/>
          <w:sz w:val="24"/>
          <w:szCs w:val="24"/>
        </w:rPr>
        <w:t>.</w:t>
      </w:r>
      <w:r w:rsidR="009A6C47">
        <w:rPr>
          <w:rFonts w:ascii="Times New Roman" w:hAnsi="Times New Roman"/>
          <w:sz w:val="24"/>
          <w:szCs w:val="24"/>
        </w:rPr>
        <w:t xml:space="preserve"> </w:t>
      </w:r>
    </w:p>
    <w:p w:rsidR="001719DA" w:rsidRDefault="00CC032D" w:rsidP="000F54A7">
      <w:pPr>
        <w:spacing w:afterLines="280" w:line="480" w:lineRule="auto"/>
        <w:jc w:val="both"/>
        <w:rPr>
          <w:rFonts w:ascii="Times New Roman" w:hAnsi="Times New Roman"/>
          <w:sz w:val="24"/>
          <w:szCs w:val="24"/>
        </w:rPr>
      </w:pPr>
      <w:r>
        <w:rPr>
          <w:rFonts w:ascii="Times New Roman" w:hAnsi="Times New Roman"/>
          <w:b/>
          <w:sz w:val="24"/>
        </w:rPr>
        <w:t xml:space="preserve">Figure </w:t>
      </w:r>
      <w:r w:rsidR="00AF18A1">
        <w:rPr>
          <w:rFonts w:ascii="Times New Roman" w:hAnsi="Times New Roman"/>
          <w:b/>
          <w:sz w:val="24"/>
        </w:rPr>
        <w:t>2</w:t>
      </w:r>
      <w:r>
        <w:rPr>
          <w:rFonts w:ascii="Times New Roman" w:hAnsi="Times New Roman"/>
          <w:b/>
          <w:sz w:val="24"/>
        </w:rPr>
        <w:t xml:space="preserve">. </w:t>
      </w:r>
      <w:r>
        <w:rPr>
          <w:rFonts w:ascii="Times New Roman" w:hAnsi="Times New Roman"/>
          <w:b/>
          <w:sz w:val="24"/>
          <w:szCs w:val="24"/>
        </w:rPr>
        <w:t>Powe</w:t>
      </w:r>
      <w:r w:rsidRPr="00485335">
        <w:rPr>
          <w:rFonts w:ascii="Times New Roman" w:hAnsi="Times New Roman"/>
          <w:b/>
          <w:sz w:val="24"/>
          <w:szCs w:val="24"/>
        </w:rPr>
        <w:t xml:space="preserve">r </w:t>
      </w:r>
      <w:r w:rsidR="00714575">
        <w:rPr>
          <w:rFonts w:ascii="Times New Roman" w:hAnsi="Times New Roman"/>
          <w:b/>
          <w:sz w:val="24"/>
          <w:szCs w:val="24"/>
        </w:rPr>
        <w:t>comparisons</w:t>
      </w:r>
      <w:r w:rsidR="00183465">
        <w:rPr>
          <w:rFonts w:ascii="Times New Roman" w:hAnsi="Times New Roman"/>
          <w:b/>
          <w:sz w:val="24"/>
          <w:szCs w:val="24"/>
        </w:rPr>
        <w:t xml:space="preserve"> </w:t>
      </w:r>
      <w:r>
        <w:rPr>
          <w:rFonts w:ascii="Times New Roman" w:hAnsi="Times New Roman"/>
          <w:b/>
          <w:sz w:val="24"/>
          <w:szCs w:val="24"/>
        </w:rPr>
        <w:t xml:space="preserve">for LOD and HLOD statistics </w:t>
      </w:r>
      <w:r w:rsidR="00714575">
        <w:rPr>
          <w:rFonts w:ascii="Times New Roman" w:hAnsi="Times New Roman"/>
          <w:b/>
          <w:sz w:val="24"/>
          <w:szCs w:val="24"/>
        </w:rPr>
        <w:t>in two-point linkage analyses</w:t>
      </w:r>
      <w:r>
        <w:rPr>
          <w:rFonts w:ascii="Times New Roman" w:hAnsi="Times New Roman"/>
          <w:b/>
          <w:sz w:val="24"/>
          <w:szCs w:val="24"/>
        </w:rPr>
        <w:t xml:space="preserve">. </w:t>
      </w:r>
      <w:r w:rsidRPr="00F048FF">
        <w:rPr>
          <w:rFonts w:ascii="Times New Roman" w:hAnsi="Times New Roman"/>
          <w:sz w:val="24"/>
          <w:szCs w:val="24"/>
        </w:rPr>
        <w:t xml:space="preserve">This </w:t>
      </w:r>
      <w:r>
        <w:rPr>
          <w:rFonts w:ascii="Times New Roman" w:hAnsi="Times New Roman"/>
          <w:sz w:val="24"/>
          <w:szCs w:val="24"/>
        </w:rPr>
        <w:t>figure shows the power for</w:t>
      </w:r>
      <w:r w:rsidRPr="00F048FF">
        <w:rPr>
          <w:rFonts w:ascii="Times New Roman" w:hAnsi="Times New Roman"/>
          <w:sz w:val="24"/>
          <w:szCs w:val="24"/>
        </w:rPr>
        <w:t xml:space="preserve"> collapsed haplotype pattern markers (CHP) vs. single </w:t>
      </w:r>
      <w:r w:rsidR="00034993">
        <w:rPr>
          <w:rFonts w:ascii="Times New Roman" w:hAnsi="Times New Roman"/>
          <w:sz w:val="24"/>
          <w:szCs w:val="24"/>
        </w:rPr>
        <w:t xml:space="preserve">nucleotide </w:t>
      </w:r>
      <w:r w:rsidRPr="00F048FF">
        <w:rPr>
          <w:rFonts w:ascii="Times New Roman" w:hAnsi="Times New Roman"/>
          <w:sz w:val="24"/>
          <w:szCs w:val="24"/>
        </w:rPr>
        <w:t xml:space="preserve">variant (SNV) analysis under </w:t>
      </w:r>
      <w:r w:rsidR="002B381A">
        <w:rPr>
          <w:rFonts w:ascii="Times New Roman" w:hAnsi="Times New Roman"/>
          <w:sz w:val="24"/>
          <w:szCs w:val="24"/>
        </w:rPr>
        <w:t xml:space="preserve">various modes of inheritance </w:t>
      </w:r>
      <w:r w:rsidRPr="00F048FF">
        <w:rPr>
          <w:rFonts w:ascii="Times New Roman" w:hAnsi="Times New Roman"/>
          <w:sz w:val="24"/>
          <w:szCs w:val="24"/>
        </w:rPr>
        <w:t xml:space="preserve">in the presence of </w:t>
      </w:r>
      <w:r w:rsidR="007F19A1">
        <w:rPr>
          <w:rFonts w:ascii="Times New Roman" w:hAnsi="Times New Roman"/>
          <w:sz w:val="24"/>
          <w:szCs w:val="24"/>
        </w:rPr>
        <w:t xml:space="preserve">intra- and </w:t>
      </w:r>
      <w:r w:rsidRPr="00F048FF">
        <w:rPr>
          <w:rFonts w:ascii="Times New Roman" w:hAnsi="Times New Roman"/>
          <w:sz w:val="24"/>
          <w:szCs w:val="24"/>
        </w:rPr>
        <w:t xml:space="preserve">inter-family allelic heterogeneity. X-axis is </w:t>
      </w:r>
      <w:r>
        <w:rPr>
          <w:rFonts w:ascii="Times New Roman" w:hAnsi="Times New Roman"/>
          <w:sz w:val="24"/>
          <w:szCs w:val="24"/>
        </w:rPr>
        <w:t xml:space="preserve">number of families, Y-axis is proportion of locus heterogeneity, i.e. the proportion of families with </w:t>
      </w:r>
      <w:r w:rsidRPr="00F00F79">
        <w:rPr>
          <w:rFonts w:ascii="Times New Roman" w:hAnsi="Times New Roman"/>
          <w:sz w:val="24"/>
          <w:szCs w:val="24"/>
        </w:rPr>
        <w:t xml:space="preserve">non-syndromic hearing </w:t>
      </w:r>
      <w:r>
        <w:rPr>
          <w:rFonts w:ascii="Times New Roman" w:hAnsi="Times New Roman"/>
          <w:sz w:val="24"/>
          <w:szCs w:val="24"/>
        </w:rPr>
        <w:t xml:space="preserve">impairment (NSHI) caused by detrimental </w:t>
      </w:r>
      <w:r w:rsidR="009F334F">
        <w:rPr>
          <w:rFonts w:ascii="Times New Roman" w:hAnsi="Times New Roman"/>
          <w:sz w:val="24"/>
          <w:szCs w:val="24"/>
        </w:rPr>
        <w:t xml:space="preserve">variants </w:t>
      </w:r>
      <w:r>
        <w:rPr>
          <w:rFonts w:ascii="Times New Roman" w:hAnsi="Times New Roman"/>
          <w:sz w:val="24"/>
          <w:szCs w:val="24"/>
        </w:rPr>
        <w:t xml:space="preserve">in the gene under investigation, i.e. either </w:t>
      </w:r>
      <w:r w:rsidR="00332A83">
        <w:rPr>
          <w:rFonts w:ascii="Times New Roman" w:hAnsi="Times New Roman"/>
          <w:i/>
          <w:sz w:val="24"/>
          <w:szCs w:val="24"/>
        </w:rPr>
        <w:t>MYO7A</w:t>
      </w:r>
      <w:r w:rsidR="00332A83" w:rsidRPr="00A410CD">
        <w:rPr>
          <w:rFonts w:ascii="Times New Roman" w:hAnsi="Times New Roman"/>
          <w:i/>
          <w:sz w:val="24"/>
          <w:szCs w:val="24"/>
        </w:rPr>
        <w:t xml:space="preserve"> </w:t>
      </w:r>
      <w:r w:rsidR="00332A83">
        <w:rPr>
          <w:rFonts w:ascii="Times New Roman" w:hAnsi="Times New Roman"/>
          <w:sz w:val="24"/>
          <w:szCs w:val="24"/>
        </w:rPr>
        <w:t xml:space="preserve">or </w:t>
      </w:r>
      <w:r w:rsidR="00332A83">
        <w:rPr>
          <w:rFonts w:ascii="Times New Roman" w:hAnsi="Times New Roman"/>
          <w:i/>
          <w:sz w:val="24"/>
          <w:szCs w:val="24"/>
        </w:rPr>
        <w:t>MYH9</w:t>
      </w:r>
      <w:r w:rsidR="00332A83">
        <w:rPr>
          <w:rFonts w:ascii="Times New Roman" w:hAnsi="Times New Roman"/>
          <w:sz w:val="24"/>
          <w:szCs w:val="24"/>
        </w:rPr>
        <w:t xml:space="preserve"> for dominant model, or </w:t>
      </w:r>
      <w:r w:rsidRPr="00A410CD">
        <w:rPr>
          <w:rFonts w:ascii="Times New Roman" w:hAnsi="Times New Roman"/>
          <w:i/>
          <w:sz w:val="24"/>
          <w:szCs w:val="24"/>
        </w:rPr>
        <w:t xml:space="preserve">GJB2 </w:t>
      </w:r>
      <w:r>
        <w:rPr>
          <w:rFonts w:ascii="Times New Roman" w:hAnsi="Times New Roman"/>
          <w:sz w:val="24"/>
          <w:szCs w:val="24"/>
        </w:rPr>
        <w:t xml:space="preserve">or </w:t>
      </w:r>
      <w:r w:rsidRPr="00A410CD">
        <w:rPr>
          <w:rFonts w:ascii="Times New Roman" w:hAnsi="Times New Roman"/>
          <w:i/>
          <w:sz w:val="24"/>
          <w:szCs w:val="24"/>
        </w:rPr>
        <w:t>SLC26A4</w:t>
      </w:r>
      <w:r w:rsidR="00332A83">
        <w:rPr>
          <w:rFonts w:ascii="Times New Roman" w:hAnsi="Times New Roman"/>
          <w:sz w:val="24"/>
          <w:szCs w:val="24"/>
        </w:rPr>
        <w:t xml:space="preserve"> for recessive model.</w:t>
      </w:r>
      <w:r>
        <w:rPr>
          <w:rFonts w:ascii="Times New Roman" w:hAnsi="Times New Roman"/>
          <w:sz w:val="24"/>
          <w:szCs w:val="24"/>
        </w:rPr>
        <w:t xml:space="preserve"> Contour curves on the graphs are power estimates, dark orange lines for </w:t>
      </w:r>
      <w:r w:rsidR="00BF03AF">
        <w:rPr>
          <w:rFonts w:ascii="Times New Roman" w:hAnsi="Times New Roman"/>
          <w:sz w:val="24"/>
          <w:szCs w:val="24"/>
        </w:rPr>
        <w:t xml:space="preserve">the </w:t>
      </w:r>
      <w:r>
        <w:rPr>
          <w:rFonts w:ascii="Times New Roman" w:hAnsi="Times New Roman"/>
          <w:sz w:val="24"/>
          <w:szCs w:val="24"/>
        </w:rPr>
        <w:t xml:space="preserve">CHP </w:t>
      </w:r>
      <w:r w:rsidR="00BF03AF">
        <w:rPr>
          <w:rFonts w:ascii="Times New Roman" w:hAnsi="Times New Roman"/>
          <w:sz w:val="24"/>
          <w:szCs w:val="24"/>
        </w:rPr>
        <w:t xml:space="preserve">method </w:t>
      </w:r>
      <w:r>
        <w:rPr>
          <w:rFonts w:ascii="Times New Roman" w:hAnsi="Times New Roman"/>
          <w:sz w:val="24"/>
          <w:szCs w:val="24"/>
        </w:rPr>
        <w:t>and light blue lines for</w:t>
      </w:r>
      <w:r w:rsidR="00BF03AF">
        <w:rPr>
          <w:rFonts w:ascii="Times New Roman" w:hAnsi="Times New Roman"/>
          <w:sz w:val="24"/>
          <w:szCs w:val="24"/>
        </w:rPr>
        <w:t xml:space="preserve"> </w:t>
      </w:r>
      <w:r>
        <w:rPr>
          <w:rFonts w:ascii="Times New Roman" w:hAnsi="Times New Roman"/>
          <w:sz w:val="24"/>
          <w:szCs w:val="24"/>
        </w:rPr>
        <w:t>SNV</w:t>
      </w:r>
      <w:r w:rsidR="00BF03AF">
        <w:rPr>
          <w:rFonts w:ascii="Times New Roman" w:hAnsi="Times New Roman"/>
          <w:sz w:val="24"/>
          <w:szCs w:val="24"/>
        </w:rPr>
        <w:t xml:space="preserve"> analysis</w:t>
      </w:r>
      <w:r>
        <w:rPr>
          <w:rFonts w:ascii="Times New Roman" w:hAnsi="Times New Roman"/>
          <w:sz w:val="24"/>
          <w:szCs w:val="24"/>
        </w:rPr>
        <w:t xml:space="preserve">. Panel A displays the power for the LOD </w:t>
      </w:r>
      <w:r w:rsidR="00474DF1">
        <w:rPr>
          <w:rFonts w:ascii="Times New Roman" w:hAnsi="Times New Roman"/>
          <w:sz w:val="24"/>
          <w:szCs w:val="24"/>
        </w:rPr>
        <w:t xml:space="preserve">and HLOD </w:t>
      </w:r>
      <w:r>
        <w:rPr>
          <w:rFonts w:ascii="Times New Roman" w:hAnsi="Times New Roman"/>
          <w:sz w:val="24"/>
          <w:szCs w:val="24"/>
        </w:rPr>
        <w:t>statistic</w:t>
      </w:r>
      <w:r w:rsidR="00474DF1">
        <w:rPr>
          <w:rFonts w:ascii="Times New Roman" w:hAnsi="Times New Roman"/>
          <w:sz w:val="24"/>
          <w:szCs w:val="24"/>
        </w:rPr>
        <w:t xml:space="preserve">s under </w:t>
      </w:r>
      <w:r w:rsidR="00BF03AF">
        <w:rPr>
          <w:rFonts w:ascii="Times New Roman" w:hAnsi="Times New Roman"/>
          <w:sz w:val="24"/>
          <w:szCs w:val="24"/>
        </w:rPr>
        <w:t xml:space="preserve">an autosomal </w:t>
      </w:r>
      <w:r w:rsidR="00474DF1">
        <w:rPr>
          <w:rFonts w:ascii="Times New Roman" w:hAnsi="Times New Roman"/>
          <w:sz w:val="24"/>
          <w:szCs w:val="24"/>
        </w:rPr>
        <w:t>dominant model</w:t>
      </w:r>
      <w:r>
        <w:rPr>
          <w:rFonts w:ascii="Times New Roman" w:hAnsi="Times New Roman"/>
          <w:sz w:val="24"/>
          <w:szCs w:val="24"/>
        </w:rPr>
        <w:t xml:space="preserve">; panel B displays the power </w:t>
      </w:r>
      <w:r w:rsidR="00474DF1">
        <w:rPr>
          <w:rFonts w:ascii="Times New Roman" w:hAnsi="Times New Roman"/>
          <w:sz w:val="24"/>
          <w:szCs w:val="24"/>
        </w:rPr>
        <w:t xml:space="preserve">for the LOD and HLOD statistics under </w:t>
      </w:r>
      <w:r w:rsidR="00BF03AF">
        <w:rPr>
          <w:rFonts w:ascii="Times New Roman" w:hAnsi="Times New Roman"/>
          <w:sz w:val="24"/>
          <w:szCs w:val="24"/>
        </w:rPr>
        <w:t xml:space="preserve">an autosomal </w:t>
      </w:r>
      <w:r w:rsidR="00474DF1">
        <w:rPr>
          <w:rFonts w:ascii="Times New Roman" w:hAnsi="Times New Roman"/>
          <w:sz w:val="24"/>
          <w:szCs w:val="24"/>
        </w:rPr>
        <w:lastRenderedPageBreak/>
        <w:t xml:space="preserve">recessive model; panel C displays the power for the LOD and HLOD statistics under </w:t>
      </w:r>
      <w:r w:rsidR="00BF03AF">
        <w:rPr>
          <w:rFonts w:ascii="Times New Roman" w:hAnsi="Times New Roman"/>
          <w:sz w:val="24"/>
          <w:szCs w:val="24"/>
        </w:rPr>
        <w:t xml:space="preserve">an autosomal </w:t>
      </w:r>
      <w:r w:rsidR="00A21474" w:rsidRPr="00F048FF">
        <w:rPr>
          <w:rFonts w:ascii="Times New Roman" w:hAnsi="Times New Roman"/>
          <w:sz w:val="24"/>
          <w:szCs w:val="24"/>
        </w:rPr>
        <w:t>recessive model in the presence of</w:t>
      </w:r>
      <w:r w:rsidR="00A21474">
        <w:rPr>
          <w:rFonts w:ascii="Times New Roman" w:hAnsi="Times New Roman"/>
          <w:sz w:val="24"/>
          <w:szCs w:val="24"/>
        </w:rPr>
        <w:t xml:space="preserve"> intra</w:t>
      </w:r>
      <w:r w:rsidR="00A21474" w:rsidRPr="00F048FF">
        <w:rPr>
          <w:rFonts w:ascii="Times New Roman" w:hAnsi="Times New Roman"/>
          <w:sz w:val="24"/>
          <w:szCs w:val="24"/>
        </w:rPr>
        <w:t>-family allelic heterogeneity</w:t>
      </w:r>
      <w:r w:rsidR="00A21474">
        <w:rPr>
          <w:rFonts w:ascii="Times New Roman" w:hAnsi="Times New Roman"/>
          <w:sz w:val="24"/>
          <w:szCs w:val="24"/>
        </w:rPr>
        <w:t>, i.e. affected individuals are compound heterozygous</w:t>
      </w:r>
      <w:r>
        <w:rPr>
          <w:rFonts w:ascii="Times New Roman" w:hAnsi="Times New Roman"/>
          <w:sz w:val="24"/>
          <w:szCs w:val="24"/>
        </w:rPr>
        <w:t xml:space="preserve">. CHP method is more powerful for both </w:t>
      </w:r>
      <w:r w:rsidR="00FD2D9A">
        <w:rPr>
          <w:rFonts w:ascii="Times New Roman" w:hAnsi="Times New Roman"/>
          <w:sz w:val="24"/>
          <w:szCs w:val="24"/>
        </w:rPr>
        <w:t>LOD and HLOD</w:t>
      </w:r>
      <w:r>
        <w:rPr>
          <w:rFonts w:ascii="Times New Roman" w:hAnsi="Times New Roman"/>
          <w:sz w:val="24"/>
          <w:szCs w:val="24"/>
        </w:rPr>
        <w:t xml:space="preserve"> at a </w:t>
      </w:r>
      <w:r w:rsidR="00BE1C1B">
        <w:rPr>
          <w:rFonts w:ascii="Times New Roman" w:hAnsi="Times New Roman"/>
          <w:sz w:val="24"/>
          <w:szCs w:val="24"/>
        </w:rPr>
        <w:t xml:space="preserve">genome-wide </w:t>
      </w:r>
      <w:r>
        <w:rPr>
          <w:rFonts w:ascii="Times New Roman" w:hAnsi="Times New Roman"/>
          <w:sz w:val="24"/>
          <w:szCs w:val="24"/>
        </w:rPr>
        <w:t xml:space="preserve">significance level of α=0.05, but the absolute power of HLOD is not </w:t>
      </w:r>
      <w:r w:rsidR="008372E0">
        <w:rPr>
          <w:rFonts w:ascii="Times New Roman" w:hAnsi="Times New Roman"/>
          <w:sz w:val="24"/>
          <w:szCs w:val="24"/>
        </w:rPr>
        <w:t xml:space="preserve">significantly larger </w:t>
      </w:r>
      <w:r>
        <w:rPr>
          <w:rFonts w:ascii="Times New Roman" w:hAnsi="Times New Roman"/>
          <w:sz w:val="24"/>
          <w:szCs w:val="24"/>
        </w:rPr>
        <w:t xml:space="preserve">than LOD. This is </w:t>
      </w:r>
      <w:r w:rsidR="00BA5207">
        <w:rPr>
          <w:rFonts w:ascii="Times New Roman" w:hAnsi="Times New Roman"/>
          <w:sz w:val="24"/>
          <w:szCs w:val="24"/>
        </w:rPr>
        <w:t xml:space="preserve">due to the very low MAFs for the genes under study </w:t>
      </w:r>
      <w:r w:rsidR="00BE1C1B">
        <w:rPr>
          <w:rFonts w:ascii="Times New Roman" w:hAnsi="Times New Roman"/>
          <w:sz w:val="24"/>
          <w:szCs w:val="24"/>
        </w:rPr>
        <w:t>and there</w:t>
      </w:r>
      <w:r>
        <w:rPr>
          <w:rFonts w:ascii="Times New Roman" w:hAnsi="Times New Roman"/>
          <w:sz w:val="24"/>
          <w:szCs w:val="24"/>
        </w:rPr>
        <w:t>for</w:t>
      </w:r>
      <w:r w:rsidR="00BE1C1B">
        <w:rPr>
          <w:rFonts w:ascii="Times New Roman" w:hAnsi="Times New Roman"/>
          <w:sz w:val="24"/>
          <w:szCs w:val="24"/>
        </w:rPr>
        <w:t>e</w:t>
      </w:r>
      <w:r>
        <w:rPr>
          <w:rFonts w:ascii="Times New Roman" w:hAnsi="Times New Roman"/>
          <w:sz w:val="24"/>
          <w:szCs w:val="24"/>
        </w:rPr>
        <w:t xml:space="preserve"> </w:t>
      </w:r>
      <w:r w:rsidR="00BE1C1B">
        <w:rPr>
          <w:rFonts w:ascii="Times New Roman" w:hAnsi="Times New Roman"/>
          <w:sz w:val="24"/>
          <w:szCs w:val="24"/>
        </w:rPr>
        <w:t xml:space="preserve">for </w:t>
      </w:r>
      <w:r>
        <w:rPr>
          <w:rFonts w:ascii="Times New Roman" w:hAnsi="Times New Roman"/>
          <w:sz w:val="24"/>
          <w:szCs w:val="24"/>
        </w:rPr>
        <w:t xml:space="preserve">most families </w:t>
      </w:r>
      <w:r w:rsidR="00BA5207">
        <w:rPr>
          <w:rFonts w:ascii="Times New Roman" w:hAnsi="Times New Roman"/>
          <w:sz w:val="24"/>
          <w:szCs w:val="24"/>
        </w:rPr>
        <w:t xml:space="preserve">all variants in </w:t>
      </w:r>
      <w:r>
        <w:rPr>
          <w:rFonts w:ascii="Times New Roman" w:hAnsi="Times New Roman"/>
          <w:sz w:val="24"/>
          <w:szCs w:val="24"/>
        </w:rPr>
        <w:t xml:space="preserve">the non-causal gene </w:t>
      </w:r>
      <w:r w:rsidR="00BA5207">
        <w:rPr>
          <w:rFonts w:ascii="Times New Roman" w:hAnsi="Times New Roman"/>
          <w:sz w:val="24"/>
          <w:szCs w:val="24"/>
        </w:rPr>
        <w:t xml:space="preserve">are monomorphic </w:t>
      </w:r>
      <w:r>
        <w:rPr>
          <w:rFonts w:ascii="Times New Roman" w:hAnsi="Times New Roman"/>
          <w:sz w:val="24"/>
          <w:szCs w:val="24"/>
        </w:rPr>
        <w:t>and therefore are uninformative.</w:t>
      </w:r>
    </w:p>
    <w:p w:rsidR="00BF03AF" w:rsidRDefault="00BF03AF">
      <w:pPr>
        <w:widowControl/>
        <w:suppressAutoHyphens w:val="0"/>
        <w:spacing w:after="0" w:line="240" w:lineRule="auto"/>
        <w:rPr>
          <w:rFonts w:ascii="Times New Roman" w:hAnsi="Times New Roman"/>
          <w:b/>
          <w:sz w:val="24"/>
          <w:szCs w:val="24"/>
        </w:rPr>
      </w:pPr>
      <w:r>
        <w:rPr>
          <w:rFonts w:ascii="Times New Roman" w:hAnsi="Times New Roman"/>
          <w:b/>
          <w:sz w:val="24"/>
          <w:szCs w:val="24"/>
        </w:rPr>
        <w:br w:type="page"/>
      </w:r>
    </w:p>
    <w:p w:rsidR="00A72D0E" w:rsidRDefault="00A72D0E" w:rsidP="000F54A7">
      <w:pPr>
        <w:spacing w:afterLines="280" w:line="480" w:lineRule="auto"/>
        <w:jc w:val="both"/>
        <w:rPr>
          <w:rFonts w:ascii="Times New Roman" w:hAnsi="Times New Roman"/>
          <w:b/>
          <w:sz w:val="24"/>
          <w:szCs w:val="24"/>
        </w:rPr>
      </w:pPr>
      <w:r w:rsidRPr="008430CD">
        <w:rPr>
          <w:rFonts w:ascii="Times New Roman" w:hAnsi="Times New Roman"/>
          <w:b/>
          <w:sz w:val="24"/>
          <w:szCs w:val="24"/>
        </w:rPr>
        <w:lastRenderedPageBreak/>
        <w:t>Tables</w:t>
      </w:r>
    </w:p>
    <w:p w:rsidR="00695197" w:rsidRPr="00695197" w:rsidRDefault="00695197" w:rsidP="000F54A7">
      <w:pPr>
        <w:spacing w:afterLines="280" w:line="480" w:lineRule="auto"/>
        <w:jc w:val="both"/>
        <w:rPr>
          <w:rFonts w:ascii="Times New Roman" w:hAnsi="Times New Roman"/>
          <w:b/>
          <w:color w:val="000000"/>
          <w:kern w:val="24"/>
          <w:sz w:val="24"/>
          <w:szCs w:val="24"/>
        </w:rPr>
      </w:pPr>
      <w:r w:rsidRPr="00836421">
        <w:rPr>
          <w:rFonts w:ascii="Times New Roman" w:hAnsi="Times New Roman"/>
          <w:b/>
          <w:color w:val="000000"/>
          <w:kern w:val="24"/>
          <w:sz w:val="24"/>
          <w:szCs w:val="24"/>
        </w:rPr>
        <w:t xml:space="preserve">Table 1: </w:t>
      </w:r>
      <w:r>
        <w:rPr>
          <w:rFonts w:ascii="Times New Roman" w:hAnsi="Times New Roman"/>
          <w:b/>
          <w:color w:val="000000"/>
          <w:kern w:val="24"/>
          <w:sz w:val="24"/>
          <w:szCs w:val="24"/>
        </w:rPr>
        <w:t xml:space="preserve">Sample size estimates for the simulated </w:t>
      </w:r>
      <w:r w:rsidR="00BF03AF">
        <w:rPr>
          <w:rFonts w:ascii="Times New Roman" w:hAnsi="Times New Roman"/>
          <w:b/>
          <w:color w:val="000000"/>
          <w:kern w:val="24"/>
          <w:sz w:val="24"/>
          <w:szCs w:val="24"/>
        </w:rPr>
        <w:t>nonsyndromic hearing impairment</w:t>
      </w:r>
      <w:r>
        <w:rPr>
          <w:rFonts w:ascii="Times New Roman" w:hAnsi="Times New Roman"/>
          <w:b/>
          <w:color w:val="000000"/>
          <w:kern w:val="24"/>
          <w:sz w:val="24"/>
          <w:szCs w:val="24"/>
        </w:rPr>
        <w:t xml:space="preserve"> study.</w:t>
      </w:r>
    </w:p>
    <w:tbl>
      <w:tblPr>
        <w:tblStyle w:val="ListTable6Colorful-Accent31"/>
        <w:tblpPr w:leftFromText="180" w:rightFromText="180" w:vertAnchor="text" w:horzAnchor="margin" w:tblpY="478"/>
        <w:tblW w:w="10080" w:type="dxa"/>
        <w:tblLayout w:type="fixed"/>
        <w:tblLook w:val="04A0"/>
      </w:tblPr>
      <w:tblGrid>
        <w:gridCol w:w="1908"/>
        <w:gridCol w:w="1170"/>
        <w:gridCol w:w="2250"/>
        <w:gridCol w:w="810"/>
        <w:gridCol w:w="720"/>
        <w:gridCol w:w="72"/>
        <w:gridCol w:w="1458"/>
        <w:gridCol w:w="162"/>
        <w:gridCol w:w="1530"/>
      </w:tblGrid>
      <w:tr w:rsidR="00695197" w:rsidRPr="00D03F07" w:rsidTr="00967306">
        <w:trPr>
          <w:cnfStyle w:val="100000000000"/>
          <w:trHeight w:val="300"/>
        </w:trPr>
        <w:tc>
          <w:tcPr>
            <w:cnfStyle w:val="001000000000"/>
            <w:tcW w:w="1908" w:type="dxa"/>
            <w:noWrap/>
            <w:hideMark/>
          </w:tcPr>
          <w:p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Required Power</w:t>
            </w:r>
          </w:p>
        </w:tc>
        <w:tc>
          <w:tcPr>
            <w:tcW w:w="1170" w:type="dxa"/>
            <w:noWrap/>
            <w:hideMark/>
          </w:tcPr>
          <w:p w:rsidR="00695197" w:rsidRPr="00D03F07" w:rsidRDefault="00695197" w:rsidP="00695197">
            <w:pPr>
              <w:widowControl/>
              <w:suppressAutoHyphens w:val="0"/>
              <w:spacing w:after="0" w:line="240" w:lineRule="auto"/>
              <w:jc w:val="center"/>
              <w:cnfStyle w:val="1000000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Gene</w:t>
            </w:r>
          </w:p>
        </w:tc>
        <w:tc>
          <w:tcPr>
            <w:tcW w:w="2250" w:type="dxa"/>
            <w:noWrap/>
            <w:hideMark/>
          </w:tcPr>
          <w:p w:rsidR="00695197" w:rsidRPr="00D03F07" w:rsidRDefault="00695197" w:rsidP="00695197">
            <w:pPr>
              <w:widowControl/>
              <w:suppressAutoHyphens w:val="0"/>
              <w:spacing w:after="0" w:line="240" w:lineRule="auto"/>
              <w:jc w:val="center"/>
              <w:cnfStyle w:val="1000000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MOI</w:t>
            </w:r>
          </w:p>
        </w:tc>
        <w:tc>
          <w:tcPr>
            <w:tcW w:w="810" w:type="dxa"/>
            <w:noWrap/>
            <w:hideMark/>
          </w:tcPr>
          <w:p w:rsidR="00695197" w:rsidRPr="00D03F07" w:rsidRDefault="00695197" w:rsidP="00695197">
            <w:pPr>
              <w:widowControl/>
              <w:suppressAutoHyphens w:val="0"/>
              <w:spacing w:after="0" w:line="240" w:lineRule="auto"/>
              <w:jc w:val="center"/>
              <w:cnfStyle w:val="100000000000"/>
              <w:rPr>
                <w:rFonts w:ascii="Times New Roman" w:eastAsia="Times New Roman" w:hAnsi="Times New Roman"/>
                <w:color w:val="333333"/>
                <w:sz w:val="24"/>
                <w:szCs w:val="24"/>
                <w:lang w:eastAsia="en-US"/>
              </w:rPr>
            </w:pPr>
            <w:r>
              <w:rPr>
                <w:rFonts w:ascii="Times New Roman" w:eastAsia="Times New Roman" w:hAnsi="Times New Roman"/>
                <w:color w:val="333333"/>
                <w:sz w:val="24"/>
                <w:szCs w:val="24"/>
                <w:lang w:eastAsia="en-US"/>
              </w:rPr>
              <w:t>CHP</w:t>
            </w:r>
            <w:r w:rsidRPr="009C7FDA">
              <w:rPr>
                <w:rFonts w:ascii="Times New Roman" w:eastAsia="Times New Roman" w:hAnsi="Times New Roman"/>
                <w:color w:val="333333"/>
                <w:sz w:val="24"/>
                <w:szCs w:val="24"/>
                <w:vertAlign w:val="superscript"/>
                <w:lang w:eastAsia="en-US"/>
              </w:rPr>
              <w:t>1</w:t>
            </w:r>
          </w:p>
        </w:tc>
        <w:tc>
          <w:tcPr>
            <w:tcW w:w="792" w:type="dxa"/>
            <w:gridSpan w:val="2"/>
            <w:noWrap/>
            <w:hideMark/>
          </w:tcPr>
          <w:p w:rsidR="00695197" w:rsidRPr="00D03F07" w:rsidRDefault="00695197" w:rsidP="00695197">
            <w:pPr>
              <w:widowControl/>
              <w:suppressAutoHyphens w:val="0"/>
              <w:spacing w:after="0" w:line="240" w:lineRule="auto"/>
              <w:jc w:val="center"/>
              <w:cnfStyle w:val="100000000000"/>
              <w:rPr>
                <w:rFonts w:ascii="Times New Roman" w:eastAsia="Times New Roman" w:hAnsi="Times New Roman"/>
                <w:color w:val="333333"/>
                <w:sz w:val="24"/>
                <w:szCs w:val="24"/>
                <w:lang w:eastAsia="en-US"/>
              </w:rPr>
            </w:pPr>
            <w:r>
              <w:rPr>
                <w:rFonts w:ascii="Times New Roman" w:eastAsia="Times New Roman" w:hAnsi="Times New Roman"/>
                <w:color w:val="333333"/>
                <w:sz w:val="24"/>
                <w:szCs w:val="24"/>
                <w:lang w:eastAsia="en-US"/>
              </w:rPr>
              <w:t>SNV</w:t>
            </w:r>
            <w:r w:rsidRPr="009C7FDA">
              <w:rPr>
                <w:rFonts w:ascii="Times New Roman" w:eastAsia="Times New Roman" w:hAnsi="Times New Roman"/>
                <w:color w:val="333333"/>
                <w:sz w:val="24"/>
                <w:szCs w:val="24"/>
                <w:vertAlign w:val="superscript"/>
                <w:lang w:eastAsia="en-US"/>
              </w:rPr>
              <w:t>2</w:t>
            </w:r>
          </w:p>
        </w:tc>
        <w:tc>
          <w:tcPr>
            <w:tcW w:w="1620" w:type="dxa"/>
            <w:gridSpan w:val="2"/>
            <w:noWrap/>
            <w:hideMark/>
          </w:tcPr>
          <w:p w:rsidR="00695197" w:rsidRPr="00D03F07" w:rsidRDefault="00695197" w:rsidP="00695197">
            <w:pPr>
              <w:widowControl/>
              <w:suppressAutoHyphens w:val="0"/>
              <w:spacing w:after="0" w:line="240" w:lineRule="auto"/>
              <w:jc w:val="center"/>
              <w:cnfStyle w:val="1000000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CHP-M75%</w:t>
            </w:r>
            <w:r>
              <w:rPr>
                <w:rFonts w:ascii="Times New Roman" w:eastAsia="Times New Roman" w:hAnsi="Times New Roman"/>
                <w:color w:val="333333"/>
                <w:sz w:val="24"/>
                <w:szCs w:val="24"/>
                <w:vertAlign w:val="superscript"/>
                <w:lang w:eastAsia="en-US"/>
              </w:rPr>
              <w:t>3</w:t>
            </w:r>
          </w:p>
        </w:tc>
        <w:tc>
          <w:tcPr>
            <w:tcW w:w="1530" w:type="dxa"/>
            <w:noWrap/>
            <w:hideMark/>
          </w:tcPr>
          <w:p w:rsidR="00695197" w:rsidRPr="00D03F07" w:rsidRDefault="00695197" w:rsidP="00695197">
            <w:pPr>
              <w:widowControl/>
              <w:suppressAutoHyphens w:val="0"/>
              <w:spacing w:after="0" w:line="240" w:lineRule="auto"/>
              <w:jc w:val="center"/>
              <w:cnfStyle w:val="1000000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SNV-M75%</w:t>
            </w:r>
          </w:p>
        </w:tc>
      </w:tr>
      <w:tr w:rsidR="00695197" w:rsidRPr="00D03F07" w:rsidTr="00967306">
        <w:trPr>
          <w:cnfStyle w:val="000000100000"/>
          <w:trHeight w:val="300"/>
        </w:trPr>
        <w:tc>
          <w:tcPr>
            <w:cnfStyle w:val="001000000000"/>
            <w:tcW w:w="1908" w:type="dxa"/>
            <w:noWrap/>
            <w:hideMark/>
          </w:tcPr>
          <w:p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0.8</w:t>
            </w:r>
          </w:p>
        </w:tc>
        <w:tc>
          <w:tcPr>
            <w:tcW w:w="1170" w:type="dxa"/>
            <w:noWrap/>
            <w:hideMark/>
          </w:tcPr>
          <w:p w:rsidR="00695197" w:rsidRPr="00D03F07" w:rsidRDefault="00695197" w:rsidP="00695197">
            <w:pPr>
              <w:widowControl/>
              <w:suppressAutoHyphens w:val="0"/>
              <w:spacing w:after="0" w:line="240" w:lineRule="auto"/>
              <w:jc w:val="center"/>
              <w:cnfStyle w:val="00000010000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SLC26A4</w:t>
            </w:r>
          </w:p>
        </w:tc>
        <w:tc>
          <w:tcPr>
            <w:tcW w:w="2250" w:type="dxa"/>
            <w:noWrap/>
            <w:hideMark/>
          </w:tcPr>
          <w:p w:rsidR="00695197" w:rsidRPr="00D03F07" w:rsidRDefault="00695197" w:rsidP="00695197">
            <w:pPr>
              <w:widowControl/>
              <w:suppressAutoHyphens w:val="0"/>
              <w:spacing w:after="0" w:line="240" w:lineRule="auto"/>
              <w:jc w:val="center"/>
              <w:cnfStyle w:val="0000001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recessive</w:t>
            </w:r>
          </w:p>
        </w:tc>
        <w:tc>
          <w:tcPr>
            <w:tcW w:w="810" w:type="dxa"/>
            <w:noWrap/>
            <w:hideMark/>
          </w:tcPr>
          <w:p w:rsidR="00695197" w:rsidRPr="00D03F07" w:rsidRDefault="00695197" w:rsidP="00695197">
            <w:pPr>
              <w:widowControl/>
              <w:suppressAutoHyphens w:val="0"/>
              <w:spacing w:after="0" w:line="240" w:lineRule="auto"/>
              <w:jc w:val="center"/>
              <w:cnfStyle w:val="0000001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11</w:t>
            </w:r>
          </w:p>
        </w:tc>
        <w:tc>
          <w:tcPr>
            <w:tcW w:w="720" w:type="dxa"/>
            <w:noWrap/>
            <w:hideMark/>
          </w:tcPr>
          <w:p w:rsidR="00695197" w:rsidRPr="00D03F07" w:rsidRDefault="00695197" w:rsidP="00695197">
            <w:pPr>
              <w:widowControl/>
              <w:suppressAutoHyphens w:val="0"/>
              <w:spacing w:after="0" w:line="240" w:lineRule="auto"/>
              <w:jc w:val="center"/>
              <w:cnfStyle w:val="0000001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40</w:t>
            </w:r>
          </w:p>
        </w:tc>
        <w:tc>
          <w:tcPr>
            <w:tcW w:w="1530" w:type="dxa"/>
            <w:gridSpan w:val="2"/>
            <w:noWrap/>
            <w:hideMark/>
          </w:tcPr>
          <w:p w:rsidR="00695197" w:rsidRPr="00D03F07" w:rsidRDefault="00695197" w:rsidP="00695197">
            <w:pPr>
              <w:widowControl/>
              <w:suppressAutoHyphens w:val="0"/>
              <w:spacing w:after="0" w:line="240" w:lineRule="auto"/>
              <w:jc w:val="center"/>
              <w:cnfStyle w:val="0000001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39</w:t>
            </w:r>
          </w:p>
        </w:tc>
        <w:tc>
          <w:tcPr>
            <w:tcW w:w="1692" w:type="dxa"/>
            <w:gridSpan w:val="2"/>
            <w:noWrap/>
            <w:hideMark/>
          </w:tcPr>
          <w:p w:rsidR="00695197" w:rsidRPr="00D03F07" w:rsidRDefault="00695197" w:rsidP="00695197">
            <w:pPr>
              <w:widowControl/>
              <w:suppressAutoHyphens w:val="0"/>
              <w:spacing w:after="0" w:line="240" w:lineRule="auto"/>
              <w:jc w:val="center"/>
              <w:cnfStyle w:val="0000001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160</w:t>
            </w:r>
          </w:p>
        </w:tc>
      </w:tr>
      <w:tr w:rsidR="00695197" w:rsidRPr="00D03F07" w:rsidTr="00967306">
        <w:trPr>
          <w:trHeight w:val="300"/>
        </w:trPr>
        <w:tc>
          <w:tcPr>
            <w:cnfStyle w:val="001000000000"/>
            <w:tcW w:w="1908" w:type="dxa"/>
            <w:noWrap/>
            <w:hideMark/>
          </w:tcPr>
          <w:p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0.9</w:t>
            </w:r>
          </w:p>
        </w:tc>
        <w:tc>
          <w:tcPr>
            <w:tcW w:w="1170" w:type="dxa"/>
            <w:noWrap/>
            <w:hideMark/>
          </w:tcPr>
          <w:p w:rsidR="00695197" w:rsidRPr="00D03F07" w:rsidRDefault="00695197" w:rsidP="00695197">
            <w:pPr>
              <w:widowControl/>
              <w:suppressAutoHyphens w:val="0"/>
              <w:spacing w:after="0" w:line="240" w:lineRule="auto"/>
              <w:jc w:val="center"/>
              <w:cnfStyle w:val="00000000000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SLC26A4</w:t>
            </w:r>
          </w:p>
        </w:tc>
        <w:tc>
          <w:tcPr>
            <w:tcW w:w="2250" w:type="dxa"/>
            <w:noWrap/>
            <w:hideMark/>
          </w:tcPr>
          <w:p w:rsidR="00695197" w:rsidRPr="00D03F07" w:rsidRDefault="00695197" w:rsidP="00695197">
            <w:pPr>
              <w:widowControl/>
              <w:suppressAutoHyphens w:val="0"/>
              <w:spacing w:after="0" w:line="240" w:lineRule="auto"/>
              <w:jc w:val="center"/>
              <w:cnfStyle w:val="0000000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recessive</w:t>
            </w:r>
          </w:p>
        </w:tc>
        <w:tc>
          <w:tcPr>
            <w:tcW w:w="810" w:type="dxa"/>
            <w:noWrap/>
            <w:hideMark/>
          </w:tcPr>
          <w:p w:rsidR="00695197" w:rsidRPr="00D03F07" w:rsidRDefault="00695197" w:rsidP="00695197">
            <w:pPr>
              <w:widowControl/>
              <w:suppressAutoHyphens w:val="0"/>
              <w:spacing w:after="0" w:line="240" w:lineRule="auto"/>
              <w:jc w:val="center"/>
              <w:cnfStyle w:val="0000000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13</w:t>
            </w:r>
          </w:p>
        </w:tc>
        <w:tc>
          <w:tcPr>
            <w:tcW w:w="720" w:type="dxa"/>
            <w:noWrap/>
            <w:hideMark/>
          </w:tcPr>
          <w:p w:rsidR="00695197" w:rsidRPr="00D03F07" w:rsidRDefault="00695197" w:rsidP="00695197">
            <w:pPr>
              <w:widowControl/>
              <w:suppressAutoHyphens w:val="0"/>
              <w:spacing w:after="0" w:line="240" w:lineRule="auto"/>
              <w:jc w:val="center"/>
              <w:cnfStyle w:val="0000000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45</w:t>
            </w:r>
          </w:p>
        </w:tc>
        <w:tc>
          <w:tcPr>
            <w:tcW w:w="1530" w:type="dxa"/>
            <w:gridSpan w:val="2"/>
            <w:noWrap/>
            <w:hideMark/>
          </w:tcPr>
          <w:p w:rsidR="00695197" w:rsidRPr="00D03F07" w:rsidRDefault="00695197" w:rsidP="00695197">
            <w:pPr>
              <w:widowControl/>
              <w:suppressAutoHyphens w:val="0"/>
              <w:spacing w:after="0" w:line="240" w:lineRule="auto"/>
              <w:jc w:val="center"/>
              <w:cnfStyle w:val="0000000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46</w:t>
            </w:r>
          </w:p>
        </w:tc>
        <w:tc>
          <w:tcPr>
            <w:tcW w:w="1692" w:type="dxa"/>
            <w:gridSpan w:val="2"/>
            <w:noWrap/>
            <w:hideMark/>
          </w:tcPr>
          <w:p w:rsidR="00695197" w:rsidRPr="00D03F07" w:rsidRDefault="00695197" w:rsidP="00695197">
            <w:pPr>
              <w:widowControl/>
              <w:suppressAutoHyphens w:val="0"/>
              <w:spacing w:after="0" w:line="240" w:lineRule="auto"/>
              <w:jc w:val="center"/>
              <w:cnfStyle w:val="0000000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180</w:t>
            </w:r>
          </w:p>
        </w:tc>
      </w:tr>
      <w:tr w:rsidR="00695197" w:rsidRPr="00D03F07" w:rsidTr="00967306">
        <w:trPr>
          <w:cnfStyle w:val="000000100000"/>
          <w:trHeight w:val="300"/>
        </w:trPr>
        <w:tc>
          <w:tcPr>
            <w:cnfStyle w:val="001000000000"/>
            <w:tcW w:w="1908" w:type="dxa"/>
            <w:noWrap/>
            <w:hideMark/>
          </w:tcPr>
          <w:p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0.8</w:t>
            </w:r>
          </w:p>
        </w:tc>
        <w:tc>
          <w:tcPr>
            <w:tcW w:w="1170" w:type="dxa"/>
            <w:noWrap/>
            <w:hideMark/>
          </w:tcPr>
          <w:p w:rsidR="00695197" w:rsidRPr="00D03F07" w:rsidRDefault="00695197" w:rsidP="00695197">
            <w:pPr>
              <w:widowControl/>
              <w:suppressAutoHyphens w:val="0"/>
              <w:spacing w:after="0" w:line="240" w:lineRule="auto"/>
              <w:jc w:val="center"/>
              <w:cnfStyle w:val="00000010000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SLC26A4</w:t>
            </w:r>
          </w:p>
        </w:tc>
        <w:tc>
          <w:tcPr>
            <w:tcW w:w="2250" w:type="dxa"/>
            <w:noWrap/>
            <w:hideMark/>
          </w:tcPr>
          <w:p w:rsidR="00695197" w:rsidRPr="00D03F07" w:rsidRDefault="00695197" w:rsidP="00695197">
            <w:pPr>
              <w:widowControl/>
              <w:suppressAutoHyphens w:val="0"/>
              <w:spacing w:after="0" w:line="240" w:lineRule="auto"/>
              <w:jc w:val="center"/>
              <w:cnfStyle w:val="0000001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compound recessive</w:t>
            </w:r>
          </w:p>
        </w:tc>
        <w:tc>
          <w:tcPr>
            <w:tcW w:w="810" w:type="dxa"/>
            <w:noWrap/>
            <w:hideMark/>
          </w:tcPr>
          <w:p w:rsidR="00695197" w:rsidRPr="00D03F07" w:rsidRDefault="00695197" w:rsidP="00695197">
            <w:pPr>
              <w:widowControl/>
              <w:suppressAutoHyphens w:val="0"/>
              <w:spacing w:after="0" w:line="240" w:lineRule="auto"/>
              <w:jc w:val="center"/>
              <w:cnfStyle w:val="0000001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11</w:t>
            </w:r>
          </w:p>
        </w:tc>
        <w:tc>
          <w:tcPr>
            <w:tcW w:w="720" w:type="dxa"/>
            <w:noWrap/>
            <w:hideMark/>
          </w:tcPr>
          <w:p w:rsidR="00695197" w:rsidRPr="00D03F07" w:rsidRDefault="00695197" w:rsidP="00695197">
            <w:pPr>
              <w:widowControl/>
              <w:suppressAutoHyphens w:val="0"/>
              <w:spacing w:after="0" w:line="240" w:lineRule="auto"/>
              <w:jc w:val="center"/>
              <w:cnfStyle w:val="0000001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50</w:t>
            </w:r>
          </w:p>
        </w:tc>
        <w:tc>
          <w:tcPr>
            <w:tcW w:w="1530" w:type="dxa"/>
            <w:gridSpan w:val="2"/>
            <w:noWrap/>
            <w:hideMark/>
          </w:tcPr>
          <w:p w:rsidR="00695197" w:rsidRPr="00D03F07" w:rsidRDefault="00695197" w:rsidP="00695197">
            <w:pPr>
              <w:widowControl/>
              <w:suppressAutoHyphens w:val="0"/>
              <w:spacing w:after="0" w:line="240" w:lineRule="auto"/>
              <w:jc w:val="center"/>
              <w:cnfStyle w:val="0000001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39</w:t>
            </w:r>
          </w:p>
        </w:tc>
        <w:tc>
          <w:tcPr>
            <w:tcW w:w="1692" w:type="dxa"/>
            <w:gridSpan w:val="2"/>
            <w:noWrap/>
            <w:hideMark/>
          </w:tcPr>
          <w:p w:rsidR="00695197" w:rsidRPr="00D03F07" w:rsidRDefault="00695197" w:rsidP="00695197">
            <w:pPr>
              <w:widowControl/>
              <w:suppressAutoHyphens w:val="0"/>
              <w:spacing w:after="0" w:line="240" w:lineRule="auto"/>
              <w:jc w:val="center"/>
              <w:cnfStyle w:val="0000001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200</w:t>
            </w:r>
          </w:p>
        </w:tc>
      </w:tr>
      <w:tr w:rsidR="00695197" w:rsidRPr="00D03F07" w:rsidTr="00967306">
        <w:trPr>
          <w:trHeight w:val="300"/>
        </w:trPr>
        <w:tc>
          <w:tcPr>
            <w:cnfStyle w:val="001000000000"/>
            <w:tcW w:w="1908" w:type="dxa"/>
            <w:noWrap/>
            <w:hideMark/>
          </w:tcPr>
          <w:p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0.9</w:t>
            </w:r>
          </w:p>
        </w:tc>
        <w:tc>
          <w:tcPr>
            <w:tcW w:w="1170" w:type="dxa"/>
            <w:noWrap/>
            <w:hideMark/>
          </w:tcPr>
          <w:p w:rsidR="00695197" w:rsidRPr="00D03F07" w:rsidRDefault="00695197" w:rsidP="00695197">
            <w:pPr>
              <w:widowControl/>
              <w:suppressAutoHyphens w:val="0"/>
              <w:spacing w:after="0" w:line="240" w:lineRule="auto"/>
              <w:jc w:val="center"/>
              <w:cnfStyle w:val="00000000000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SLC26A4</w:t>
            </w:r>
          </w:p>
        </w:tc>
        <w:tc>
          <w:tcPr>
            <w:tcW w:w="2250" w:type="dxa"/>
            <w:noWrap/>
            <w:hideMark/>
          </w:tcPr>
          <w:p w:rsidR="00695197" w:rsidRPr="00D03F07" w:rsidRDefault="00695197" w:rsidP="00695197">
            <w:pPr>
              <w:widowControl/>
              <w:suppressAutoHyphens w:val="0"/>
              <w:spacing w:after="0" w:line="240" w:lineRule="auto"/>
              <w:jc w:val="center"/>
              <w:cnfStyle w:val="0000000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compound recessive</w:t>
            </w:r>
          </w:p>
        </w:tc>
        <w:tc>
          <w:tcPr>
            <w:tcW w:w="810" w:type="dxa"/>
            <w:noWrap/>
            <w:hideMark/>
          </w:tcPr>
          <w:p w:rsidR="00695197" w:rsidRPr="00D03F07" w:rsidRDefault="00695197" w:rsidP="00695197">
            <w:pPr>
              <w:widowControl/>
              <w:suppressAutoHyphens w:val="0"/>
              <w:spacing w:after="0" w:line="240" w:lineRule="auto"/>
              <w:jc w:val="center"/>
              <w:cnfStyle w:val="0000000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13</w:t>
            </w:r>
          </w:p>
        </w:tc>
        <w:tc>
          <w:tcPr>
            <w:tcW w:w="720" w:type="dxa"/>
            <w:noWrap/>
            <w:hideMark/>
          </w:tcPr>
          <w:p w:rsidR="00695197" w:rsidRPr="00D03F07" w:rsidRDefault="00695197" w:rsidP="00695197">
            <w:pPr>
              <w:widowControl/>
              <w:suppressAutoHyphens w:val="0"/>
              <w:spacing w:after="0" w:line="240" w:lineRule="auto"/>
              <w:jc w:val="center"/>
              <w:cnfStyle w:val="0000000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55</w:t>
            </w:r>
          </w:p>
        </w:tc>
        <w:tc>
          <w:tcPr>
            <w:tcW w:w="1530" w:type="dxa"/>
            <w:gridSpan w:val="2"/>
            <w:noWrap/>
            <w:hideMark/>
          </w:tcPr>
          <w:p w:rsidR="00695197" w:rsidRPr="00D03F07" w:rsidRDefault="00695197" w:rsidP="00695197">
            <w:pPr>
              <w:widowControl/>
              <w:suppressAutoHyphens w:val="0"/>
              <w:spacing w:after="0" w:line="240" w:lineRule="auto"/>
              <w:jc w:val="center"/>
              <w:cnfStyle w:val="0000000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46</w:t>
            </w:r>
          </w:p>
        </w:tc>
        <w:tc>
          <w:tcPr>
            <w:tcW w:w="1692" w:type="dxa"/>
            <w:gridSpan w:val="2"/>
            <w:noWrap/>
            <w:hideMark/>
          </w:tcPr>
          <w:p w:rsidR="00695197" w:rsidRPr="00D03F07" w:rsidRDefault="00695197" w:rsidP="00695197">
            <w:pPr>
              <w:widowControl/>
              <w:suppressAutoHyphens w:val="0"/>
              <w:spacing w:after="0" w:line="240" w:lineRule="auto"/>
              <w:jc w:val="center"/>
              <w:cnfStyle w:val="0000000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220</w:t>
            </w:r>
          </w:p>
        </w:tc>
      </w:tr>
      <w:tr w:rsidR="00695197" w:rsidRPr="00D03F07" w:rsidTr="00967306">
        <w:trPr>
          <w:cnfStyle w:val="000000100000"/>
          <w:trHeight w:val="300"/>
        </w:trPr>
        <w:tc>
          <w:tcPr>
            <w:cnfStyle w:val="001000000000"/>
            <w:tcW w:w="1908" w:type="dxa"/>
            <w:noWrap/>
            <w:hideMark/>
          </w:tcPr>
          <w:p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0.8</w:t>
            </w:r>
          </w:p>
        </w:tc>
        <w:tc>
          <w:tcPr>
            <w:tcW w:w="1170" w:type="dxa"/>
            <w:noWrap/>
            <w:hideMark/>
          </w:tcPr>
          <w:p w:rsidR="00695197" w:rsidRPr="00D03F07" w:rsidRDefault="00695197" w:rsidP="00695197">
            <w:pPr>
              <w:widowControl/>
              <w:suppressAutoHyphens w:val="0"/>
              <w:spacing w:after="0" w:line="240" w:lineRule="auto"/>
              <w:jc w:val="center"/>
              <w:cnfStyle w:val="00000010000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GJB2</w:t>
            </w:r>
          </w:p>
        </w:tc>
        <w:tc>
          <w:tcPr>
            <w:tcW w:w="2250" w:type="dxa"/>
            <w:noWrap/>
            <w:hideMark/>
          </w:tcPr>
          <w:p w:rsidR="00695197" w:rsidRPr="00D03F07" w:rsidRDefault="00695197" w:rsidP="00695197">
            <w:pPr>
              <w:widowControl/>
              <w:suppressAutoHyphens w:val="0"/>
              <w:spacing w:after="0" w:line="240" w:lineRule="auto"/>
              <w:jc w:val="center"/>
              <w:cnfStyle w:val="0000001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recessive</w:t>
            </w:r>
          </w:p>
        </w:tc>
        <w:tc>
          <w:tcPr>
            <w:tcW w:w="810" w:type="dxa"/>
            <w:noWrap/>
            <w:hideMark/>
          </w:tcPr>
          <w:p w:rsidR="00695197" w:rsidRPr="00D03F07" w:rsidRDefault="00695197" w:rsidP="00695197">
            <w:pPr>
              <w:widowControl/>
              <w:suppressAutoHyphens w:val="0"/>
              <w:spacing w:after="0" w:line="240" w:lineRule="auto"/>
              <w:jc w:val="center"/>
              <w:cnfStyle w:val="0000001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12</w:t>
            </w:r>
          </w:p>
        </w:tc>
        <w:tc>
          <w:tcPr>
            <w:tcW w:w="720" w:type="dxa"/>
            <w:noWrap/>
            <w:hideMark/>
          </w:tcPr>
          <w:p w:rsidR="00695197" w:rsidRPr="00D03F07" w:rsidRDefault="00695197" w:rsidP="00695197">
            <w:pPr>
              <w:widowControl/>
              <w:suppressAutoHyphens w:val="0"/>
              <w:spacing w:after="0" w:line="240" w:lineRule="auto"/>
              <w:jc w:val="center"/>
              <w:cnfStyle w:val="0000001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23</w:t>
            </w:r>
          </w:p>
        </w:tc>
        <w:tc>
          <w:tcPr>
            <w:tcW w:w="1530" w:type="dxa"/>
            <w:gridSpan w:val="2"/>
            <w:noWrap/>
            <w:hideMark/>
          </w:tcPr>
          <w:p w:rsidR="00695197" w:rsidRPr="00D03F07" w:rsidRDefault="00695197" w:rsidP="00695197">
            <w:pPr>
              <w:widowControl/>
              <w:suppressAutoHyphens w:val="0"/>
              <w:spacing w:after="0" w:line="240" w:lineRule="auto"/>
              <w:jc w:val="center"/>
              <w:cnfStyle w:val="0000001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44</w:t>
            </w:r>
          </w:p>
        </w:tc>
        <w:tc>
          <w:tcPr>
            <w:tcW w:w="1692" w:type="dxa"/>
            <w:gridSpan w:val="2"/>
            <w:noWrap/>
            <w:hideMark/>
          </w:tcPr>
          <w:p w:rsidR="00695197" w:rsidRPr="00D03F07" w:rsidRDefault="00695197" w:rsidP="00695197">
            <w:pPr>
              <w:widowControl/>
              <w:suppressAutoHyphens w:val="0"/>
              <w:spacing w:after="0" w:line="240" w:lineRule="auto"/>
              <w:jc w:val="center"/>
              <w:cnfStyle w:val="0000001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92</w:t>
            </w:r>
          </w:p>
        </w:tc>
      </w:tr>
      <w:tr w:rsidR="00695197" w:rsidRPr="00D03F07" w:rsidTr="00967306">
        <w:trPr>
          <w:trHeight w:val="300"/>
        </w:trPr>
        <w:tc>
          <w:tcPr>
            <w:cnfStyle w:val="001000000000"/>
            <w:tcW w:w="1908" w:type="dxa"/>
            <w:noWrap/>
            <w:hideMark/>
          </w:tcPr>
          <w:p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0.9</w:t>
            </w:r>
          </w:p>
        </w:tc>
        <w:tc>
          <w:tcPr>
            <w:tcW w:w="1170" w:type="dxa"/>
            <w:noWrap/>
            <w:hideMark/>
          </w:tcPr>
          <w:p w:rsidR="00695197" w:rsidRPr="00D03F07" w:rsidRDefault="00695197" w:rsidP="00695197">
            <w:pPr>
              <w:widowControl/>
              <w:suppressAutoHyphens w:val="0"/>
              <w:spacing w:after="0" w:line="240" w:lineRule="auto"/>
              <w:jc w:val="center"/>
              <w:cnfStyle w:val="00000000000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GJB2</w:t>
            </w:r>
          </w:p>
        </w:tc>
        <w:tc>
          <w:tcPr>
            <w:tcW w:w="2250" w:type="dxa"/>
            <w:noWrap/>
            <w:hideMark/>
          </w:tcPr>
          <w:p w:rsidR="00695197" w:rsidRPr="00D03F07" w:rsidRDefault="00695197" w:rsidP="00695197">
            <w:pPr>
              <w:widowControl/>
              <w:suppressAutoHyphens w:val="0"/>
              <w:spacing w:after="0" w:line="240" w:lineRule="auto"/>
              <w:jc w:val="center"/>
              <w:cnfStyle w:val="0000000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recessive</w:t>
            </w:r>
          </w:p>
        </w:tc>
        <w:tc>
          <w:tcPr>
            <w:tcW w:w="810" w:type="dxa"/>
            <w:noWrap/>
            <w:hideMark/>
          </w:tcPr>
          <w:p w:rsidR="00695197" w:rsidRPr="00D03F07" w:rsidRDefault="00695197" w:rsidP="00695197">
            <w:pPr>
              <w:widowControl/>
              <w:suppressAutoHyphens w:val="0"/>
              <w:spacing w:after="0" w:line="240" w:lineRule="auto"/>
              <w:jc w:val="center"/>
              <w:cnfStyle w:val="0000000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14</w:t>
            </w:r>
          </w:p>
        </w:tc>
        <w:tc>
          <w:tcPr>
            <w:tcW w:w="720" w:type="dxa"/>
            <w:noWrap/>
            <w:hideMark/>
          </w:tcPr>
          <w:p w:rsidR="00695197" w:rsidRPr="00D03F07" w:rsidRDefault="00695197" w:rsidP="00695197">
            <w:pPr>
              <w:widowControl/>
              <w:suppressAutoHyphens w:val="0"/>
              <w:spacing w:after="0" w:line="240" w:lineRule="auto"/>
              <w:jc w:val="center"/>
              <w:cnfStyle w:val="0000000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28</w:t>
            </w:r>
          </w:p>
        </w:tc>
        <w:tc>
          <w:tcPr>
            <w:tcW w:w="1530" w:type="dxa"/>
            <w:gridSpan w:val="2"/>
            <w:noWrap/>
            <w:hideMark/>
          </w:tcPr>
          <w:p w:rsidR="00695197" w:rsidRPr="00D03F07" w:rsidRDefault="00695197" w:rsidP="00695197">
            <w:pPr>
              <w:widowControl/>
              <w:suppressAutoHyphens w:val="0"/>
              <w:spacing w:after="0" w:line="240" w:lineRule="auto"/>
              <w:jc w:val="center"/>
              <w:cnfStyle w:val="0000000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52</w:t>
            </w:r>
          </w:p>
        </w:tc>
        <w:tc>
          <w:tcPr>
            <w:tcW w:w="1692" w:type="dxa"/>
            <w:gridSpan w:val="2"/>
            <w:noWrap/>
            <w:hideMark/>
          </w:tcPr>
          <w:p w:rsidR="00695197" w:rsidRPr="00D03F07" w:rsidRDefault="00695197" w:rsidP="00695197">
            <w:pPr>
              <w:widowControl/>
              <w:suppressAutoHyphens w:val="0"/>
              <w:spacing w:after="0" w:line="240" w:lineRule="auto"/>
              <w:jc w:val="center"/>
              <w:cnfStyle w:val="0000000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112</w:t>
            </w:r>
          </w:p>
        </w:tc>
      </w:tr>
      <w:tr w:rsidR="00695197" w:rsidRPr="00D03F07" w:rsidTr="00967306">
        <w:trPr>
          <w:cnfStyle w:val="000000100000"/>
          <w:trHeight w:val="300"/>
        </w:trPr>
        <w:tc>
          <w:tcPr>
            <w:cnfStyle w:val="001000000000"/>
            <w:tcW w:w="1908" w:type="dxa"/>
            <w:noWrap/>
            <w:hideMark/>
          </w:tcPr>
          <w:p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0.8</w:t>
            </w:r>
          </w:p>
        </w:tc>
        <w:tc>
          <w:tcPr>
            <w:tcW w:w="1170" w:type="dxa"/>
            <w:noWrap/>
            <w:hideMark/>
          </w:tcPr>
          <w:p w:rsidR="00695197" w:rsidRPr="00D03F07" w:rsidRDefault="00695197" w:rsidP="00695197">
            <w:pPr>
              <w:widowControl/>
              <w:suppressAutoHyphens w:val="0"/>
              <w:spacing w:after="0" w:line="240" w:lineRule="auto"/>
              <w:jc w:val="center"/>
              <w:cnfStyle w:val="00000010000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GJB2</w:t>
            </w:r>
          </w:p>
        </w:tc>
        <w:tc>
          <w:tcPr>
            <w:tcW w:w="2250" w:type="dxa"/>
            <w:noWrap/>
            <w:hideMark/>
          </w:tcPr>
          <w:p w:rsidR="00695197" w:rsidRPr="00D03F07" w:rsidRDefault="00695197" w:rsidP="00695197">
            <w:pPr>
              <w:widowControl/>
              <w:suppressAutoHyphens w:val="0"/>
              <w:spacing w:after="0" w:line="240" w:lineRule="auto"/>
              <w:jc w:val="center"/>
              <w:cnfStyle w:val="0000001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compound recessive</w:t>
            </w:r>
          </w:p>
        </w:tc>
        <w:tc>
          <w:tcPr>
            <w:tcW w:w="810" w:type="dxa"/>
            <w:noWrap/>
            <w:hideMark/>
          </w:tcPr>
          <w:p w:rsidR="00695197" w:rsidRPr="00D03F07" w:rsidRDefault="00695197" w:rsidP="00695197">
            <w:pPr>
              <w:widowControl/>
              <w:suppressAutoHyphens w:val="0"/>
              <w:spacing w:after="0" w:line="240" w:lineRule="auto"/>
              <w:jc w:val="center"/>
              <w:cnfStyle w:val="0000001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12</w:t>
            </w:r>
          </w:p>
        </w:tc>
        <w:tc>
          <w:tcPr>
            <w:tcW w:w="720" w:type="dxa"/>
            <w:noWrap/>
            <w:hideMark/>
          </w:tcPr>
          <w:p w:rsidR="00695197" w:rsidRPr="00D03F07" w:rsidRDefault="00695197" w:rsidP="00695197">
            <w:pPr>
              <w:widowControl/>
              <w:suppressAutoHyphens w:val="0"/>
              <w:spacing w:after="0" w:line="240" w:lineRule="auto"/>
              <w:jc w:val="center"/>
              <w:cnfStyle w:val="0000001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25</w:t>
            </w:r>
          </w:p>
        </w:tc>
        <w:tc>
          <w:tcPr>
            <w:tcW w:w="1530" w:type="dxa"/>
            <w:gridSpan w:val="2"/>
            <w:noWrap/>
            <w:hideMark/>
          </w:tcPr>
          <w:p w:rsidR="00695197" w:rsidRPr="00D03F07" w:rsidRDefault="00695197" w:rsidP="00695197">
            <w:pPr>
              <w:widowControl/>
              <w:suppressAutoHyphens w:val="0"/>
              <w:spacing w:after="0" w:line="240" w:lineRule="auto"/>
              <w:jc w:val="center"/>
              <w:cnfStyle w:val="0000001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44</w:t>
            </w:r>
          </w:p>
        </w:tc>
        <w:tc>
          <w:tcPr>
            <w:tcW w:w="1692" w:type="dxa"/>
            <w:gridSpan w:val="2"/>
            <w:noWrap/>
            <w:hideMark/>
          </w:tcPr>
          <w:p w:rsidR="00695197" w:rsidRPr="00D03F07" w:rsidRDefault="00695197" w:rsidP="00695197">
            <w:pPr>
              <w:widowControl/>
              <w:suppressAutoHyphens w:val="0"/>
              <w:spacing w:after="0" w:line="240" w:lineRule="auto"/>
              <w:jc w:val="center"/>
              <w:cnfStyle w:val="0000001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100</w:t>
            </w:r>
          </w:p>
        </w:tc>
      </w:tr>
      <w:tr w:rsidR="00695197" w:rsidRPr="00D03F07" w:rsidTr="00967306">
        <w:trPr>
          <w:trHeight w:val="300"/>
        </w:trPr>
        <w:tc>
          <w:tcPr>
            <w:cnfStyle w:val="001000000000"/>
            <w:tcW w:w="1908" w:type="dxa"/>
            <w:noWrap/>
            <w:hideMark/>
          </w:tcPr>
          <w:p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0.9</w:t>
            </w:r>
          </w:p>
        </w:tc>
        <w:tc>
          <w:tcPr>
            <w:tcW w:w="1170" w:type="dxa"/>
            <w:noWrap/>
            <w:hideMark/>
          </w:tcPr>
          <w:p w:rsidR="00695197" w:rsidRPr="00D03F07" w:rsidRDefault="00695197" w:rsidP="00695197">
            <w:pPr>
              <w:widowControl/>
              <w:suppressAutoHyphens w:val="0"/>
              <w:spacing w:after="0" w:line="240" w:lineRule="auto"/>
              <w:jc w:val="center"/>
              <w:cnfStyle w:val="00000000000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GJB2</w:t>
            </w:r>
          </w:p>
        </w:tc>
        <w:tc>
          <w:tcPr>
            <w:tcW w:w="2250" w:type="dxa"/>
            <w:noWrap/>
            <w:hideMark/>
          </w:tcPr>
          <w:p w:rsidR="00695197" w:rsidRPr="00D03F07" w:rsidRDefault="00695197" w:rsidP="00695197">
            <w:pPr>
              <w:widowControl/>
              <w:suppressAutoHyphens w:val="0"/>
              <w:spacing w:after="0" w:line="240" w:lineRule="auto"/>
              <w:jc w:val="center"/>
              <w:cnfStyle w:val="0000000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compound recessive</w:t>
            </w:r>
          </w:p>
        </w:tc>
        <w:tc>
          <w:tcPr>
            <w:tcW w:w="810" w:type="dxa"/>
            <w:noWrap/>
            <w:hideMark/>
          </w:tcPr>
          <w:p w:rsidR="00695197" w:rsidRPr="00D03F07" w:rsidRDefault="00695197" w:rsidP="00695197">
            <w:pPr>
              <w:widowControl/>
              <w:suppressAutoHyphens w:val="0"/>
              <w:spacing w:after="0" w:line="240" w:lineRule="auto"/>
              <w:jc w:val="center"/>
              <w:cnfStyle w:val="0000000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14</w:t>
            </w:r>
          </w:p>
        </w:tc>
        <w:tc>
          <w:tcPr>
            <w:tcW w:w="720" w:type="dxa"/>
            <w:noWrap/>
            <w:hideMark/>
          </w:tcPr>
          <w:p w:rsidR="00695197" w:rsidRPr="00D03F07" w:rsidRDefault="00695197" w:rsidP="00695197">
            <w:pPr>
              <w:widowControl/>
              <w:suppressAutoHyphens w:val="0"/>
              <w:spacing w:after="0" w:line="240" w:lineRule="auto"/>
              <w:jc w:val="center"/>
              <w:cnfStyle w:val="0000000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34</w:t>
            </w:r>
          </w:p>
        </w:tc>
        <w:tc>
          <w:tcPr>
            <w:tcW w:w="1530" w:type="dxa"/>
            <w:gridSpan w:val="2"/>
            <w:noWrap/>
            <w:hideMark/>
          </w:tcPr>
          <w:p w:rsidR="00695197" w:rsidRPr="00D03F07" w:rsidRDefault="00695197" w:rsidP="00695197">
            <w:pPr>
              <w:widowControl/>
              <w:suppressAutoHyphens w:val="0"/>
              <w:spacing w:after="0" w:line="240" w:lineRule="auto"/>
              <w:jc w:val="center"/>
              <w:cnfStyle w:val="0000000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52</w:t>
            </w:r>
          </w:p>
        </w:tc>
        <w:tc>
          <w:tcPr>
            <w:tcW w:w="1692" w:type="dxa"/>
            <w:gridSpan w:val="2"/>
            <w:noWrap/>
            <w:hideMark/>
          </w:tcPr>
          <w:p w:rsidR="00695197" w:rsidRPr="00D03F07" w:rsidRDefault="00695197" w:rsidP="00695197">
            <w:pPr>
              <w:widowControl/>
              <w:suppressAutoHyphens w:val="0"/>
              <w:spacing w:after="0" w:line="240" w:lineRule="auto"/>
              <w:jc w:val="center"/>
              <w:cnfStyle w:val="0000000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136</w:t>
            </w:r>
          </w:p>
        </w:tc>
      </w:tr>
      <w:tr w:rsidR="00695197" w:rsidRPr="00D03F07" w:rsidTr="00967306">
        <w:trPr>
          <w:cnfStyle w:val="000000100000"/>
          <w:trHeight w:val="300"/>
        </w:trPr>
        <w:tc>
          <w:tcPr>
            <w:cnfStyle w:val="001000000000"/>
            <w:tcW w:w="1908" w:type="dxa"/>
            <w:noWrap/>
            <w:hideMark/>
          </w:tcPr>
          <w:p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0.8</w:t>
            </w:r>
          </w:p>
        </w:tc>
        <w:tc>
          <w:tcPr>
            <w:tcW w:w="1170" w:type="dxa"/>
            <w:noWrap/>
            <w:hideMark/>
          </w:tcPr>
          <w:p w:rsidR="00695197" w:rsidRPr="00D03F07" w:rsidRDefault="00695197" w:rsidP="00695197">
            <w:pPr>
              <w:widowControl/>
              <w:suppressAutoHyphens w:val="0"/>
              <w:spacing w:after="0" w:line="240" w:lineRule="auto"/>
              <w:jc w:val="center"/>
              <w:cnfStyle w:val="00000010000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MYO7A</w:t>
            </w:r>
          </w:p>
        </w:tc>
        <w:tc>
          <w:tcPr>
            <w:tcW w:w="2250" w:type="dxa"/>
            <w:noWrap/>
            <w:hideMark/>
          </w:tcPr>
          <w:p w:rsidR="00695197" w:rsidRPr="00D03F07" w:rsidRDefault="00695197" w:rsidP="00695197">
            <w:pPr>
              <w:widowControl/>
              <w:suppressAutoHyphens w:val="0"/>
              <w:spacing w:after="0" w:line="240" w:lineRule="auto"/>
              <w:jc w:val="center"/>
              <w:cnfStyle w:val="0000001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dominant</w:t>
            </w:r>
          </w:p>
        </w:tc>
        <w:tc>
          <w:tcPr>
            <w:tcW w:w="810" w:type="dxa"/>
            <w:noWrap/>
            <w:hideMark/>
          </w:tcPr>
          <w:p w:rsidR="00695197" w:rsidRPr="00D03F07" w:rsidRDefault="00695197" w:rsidP="00695197">
            <w:pPr>
              <w:widowControl/>
              <w:suppressAutoHyphens w:val="0"/>
              <w:spacing w:after="0" w:line="240" w:lineRule="auto"/>
              <w:jc w:val="center"/>
              <w:cnfStyle w:val="0000001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12</w:t>
            </w:r>
          </w:p>
        </w:tc>
        <w:tc>
          <w:tcPr>
            <w:tcW w:w="720" w:type="dxa"/>
            <w:noWrap/>
            <w:hideMark/>
          </w:tcPr>
          <w:p w:rsidR="00695197" w:rsidRPr="00D03F07" w:rsidRDefault="00695197" w:rsidP="00695197">
            <w:pPr>
              <w:widowControl/>
              <w:suppressAutoHyphens w:val="0"/>
              <w:spacing w:after="0" w:line="240" w:lineRule="auto"/>
              <w:jc w:val="center"/>
              <w:cnfStyle w:val="0000001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16</w:t>
            </w:r>
          </w:p>
        </w:tc>
        <w:tc>
          <w:tcPr>
            <w:tcW w:w="1530" w:type="dxa"/>
            <w:gridSpan w:val="2"/>
            <w:noWrap/>
            <w:hideMark/>
          </w:tcPr>
          <w:p w:rsidR="00695197" w:rsidRPr="00D03F07" w:rsidRDefault="00695197" w:rsidP="00695197">
            <w:pPr>
              <w:widowControl/>
              <w:suppressAutoHyphens w:val="0"/>
              <w:spacing w:after="0" w:line="240" w:lineRule="auto"/>
              <w:jc w:val="center"/>
              <w:cnfStyle w:val="0000001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31</w:t>
            </w:r>
          </w:p>
        </w:tc>
        <w:tc>
          <w:tcPr>
            <w:tcW w:w="1692" w:type="dxa"/>
            <w:gridSpan w:val="2"/>
            <w:noWrap/>
            <w:hideMark/>
          </w:tcPr>
          <w:p w:rsidR="00695197" w:rsidRPr="00D03F07" w:rsidRDefault="00695197" w:rsidP="00695197">
            <w:pPr>
              <w:widowControl/>
              <w:suppressAutoHyphens w:val="0"/>
              <w:spacing w:after="0" w:line="240" w:lineRule="auto"/>
              <w:jc w:val="center"/>
              <w:cnfStyle w:val="0000001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64</w:t>
            </w:r>
          </w:p>
        </w:tc>
      </w:tr>
      <w:tr w:rsidR="00695197" w:rsidRPr="00D03F07" w:rsidTr="00967306">
        <w:trPr>
          <w:trHeight w:val="300"/>
        </w:trPr>
        <w:tc>
          <w:tcPr>
            <w:cnfStyle w:val="001000000000"/>
            <w:tcW w:w="1908" w:type="dxa"/>
            <w:noWrap/>
            <w:hideMark/>
          </w:tcPr>
          <w:p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0.9</w:t>
            </w:r>
          </w:p>
        </w:tc>
        <w:tc>
          <w:tcPr>
            <w:tcW w:w="1170" w:type="dxa"/>
            <w:noWrap/>
            <w:hideMark/>
          </w:tcPr>
          <w:p w:rsidR="00695197" w:rsidRPr="00D03F07" w:rsidRDefault="00695197" w:rsidP="00695197">
            <w:pPr>
              <w:widowControl/>
              <w:suppressAutoHyphens w:val="0"/>
              <w:spacing w:after="0" w:line="240" w:lineRule="auto"/>
              <w:jc w:val="center"/>
              <w:cnfStyle w:val="00000000000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MYO7A</w:t>
            </w:r>
          </w:p>
        </w:tc>
        <w:tc>
          <w:tcPr>
            <w:tcW w:w="2250" w:type="dxa"/>
            <w:noWrap/>
            <w:hideMark/>
          </w:tcPr>
          <w:p w:rsidR="00695197" w:rsidRPr="00D03F07" w:rsidRDefault="00695197" w:rsidP="00695197">
            <w:pPr>
              <w:widowControl/>
              <w:suppressAutoHyphens w:val="0"/>
              <w:spacing w:after="0" w:line="240" w:lineRule="auto"/>
              <w:jc w:val="center"/>
              <w:cnfStyle w:val="0000000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dominant</w:t>
            </w:r>
          </w:p>
        </w:tc>
        <w:tc>
          <w:tcPr>
            <w:tcW w:w="810" w:type="dxa"/>
            <w:noWrap/>
            <w:hideMark/>
          </w:tcPr>
          <w:p w:rsidR="00695197" w:rsidRPr="00D03F07" w:rsidRDefault="00695197" w:rsidP="00695197">
            <w:pPr>
              <w:widowControl/>
              <w:suppressAutoHyphens w:val="0"/>
              <w:spacing w:after="0" w:line="240" w:lineRule="auto"/>
              <w:jc w:val="center"/>
              <w:cnfStyle w:val="0000000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14</w:t>
            </w:r>
          </w:p>
        </w:tc>
        <w:tc>
          <w:tcPr>
            <w:tcW w:w="720" w:type="dxa"/>
            <w:noWrap/>
            <w:hideMark/>
          </w:tcPr>
          <w:p w:rsidR="00695197" w:rsidRPr="00D03F07" w:rsidRDefault="00695197" w:rsidP="00695197">
            <w:pPr>
              <w:widowControl/>
              <w:suppressAutoHyphens w:val="0"/>
              <w:spacing w:after="0" w:line="240" w:lineRule="auto"/>
              <w:jc w:val="center"/>
              <w:cnfStyle w:val="0000000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20</w:t>
            </w:r>
          </w:p>
        </w:tc>
        <w:tc>
          <w:tcPr>
            <w:tcW w:w="1530" w:type="dxa"/>
            <w:gridSpan w:val="2"/>
            <w:noWrap/>
            <w:hideMark/>
          </w:tcPr>
          <w:p w:rsidR="00695197" w:rsidRPr="00D03F07" w:rsidRDefault="00695197" w:rsidP="00695197">
            <w:pPr>
              <w:widowControl/>
              <w:suppressAutoHyphens w:val="0"/>
              <w:spacing w:after="0" w:line="240" w:lineRule="auto"/>
              <w:jc w:val="center"/>
              <w:cnfStyle w:val="0000000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36</w:t>
            </w:r>
          </w:p>
        </w:tc>
        <w:tc>
          <w:tcPr>
            <w:tcW w:w="1692" w:type="dxa"/>
            <w:gridSpan w:val="2"/>
            <w:noWrap/>
            <w:hideMark/>
          </w:tcPr>
          <w:p w:rsidR="00695197" w:rsidRPr="00D03F07" w:rsidRDefault="00695197" w:rsidP="00695197">
            <w:pPr>
              <w:widowControl/>
              <w:suppressAutoHyphens w:val="0"/>
              <w:spacing w:after="0" w:line="240" w:lineRule="auto"/>
              <w:jc w:val="center"/>
              <w:cnfStyle w:val="0000000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80</w:t>
            </w:r>
          </w:p>
        </w:tc>
      </w:tr>
      <w:tr w:rsidR="00695197" w:rsidRPr="00D03F07" w:rsidTr="00967306">
        <w:trPr>
          <w:cnfStyle w:val="000000100000"/>
          <w:trHeight w:val="300"/>
        </w:trPr>
        <w:tc>
          <w:tcPr>
            <w:cnfStyle w:val="001000000000"/>
            <w:tcW w:w="1908" w:type="dxa"/>
            <w:noWrap/>
            <w:hideMark/>
          </w:tcPr>
          <w:p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0.8</w:t>
            </w:r>
          </w:p>
        </w:tc>
        <w:tc>
          <w:tcPr>
            <w:tcW w:w="1170" w:type="dxa"/>
            <w:noWrap/>
            <w:hideMark/>
          </w:tcPr>
          <w:p w:rsidR="00695197" w:rsidRPr="00D03F07" w:rsidRDefault="00695197" w:rsidP="00695197">
            <w:pPr>
              <w:widowControl/>
              <w:suppressAutoHyphens w:val="0"/>
              <w:spacing w:after="0" w:line="240" w:lineRule="auto"/>
              <w:jc w:val="center"/>
              <w:cnfStyle w:val="00000010000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MYH9</w:t>
            </w:r>
          </w:p>
        </w:tc>
        <w:tc>
          <w:tcPr>
            <w:tcW w:w="2250" w:type="dxa"/>
            <w:noWrap/>
            <w:hideMark/>
          </w:tcPr>
          <w:p w:rsidR="00695197" w:rsidRPr="00D03F07" w:rsidRDefault="00695197" w:rsidP="00695197">
            <w:pPr>
              <w:widowControl/>
              <w:suppressAutoHyphens w:val="0"/>
              <w:spacing w:after="0" w:line="240" w:lineRule="auto"/>
              <w:jc w:val="center"/>
              <w:cnfStyle w:val="0000001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dominant</w:t>
            </w:r>
          </w:p>
        </w:tc>
        <w:tc>
          <w:tcPr>
            <w:tcW w:w="810" w:type="dxa"/>
            <w:noWrap/>
            <w:hideMark/>
          </w:tcPr>
          <w:p w:rsidR="00695197" w:rsidRPr="00D03F07" w:rsidRDefault="00695197" w:rsidP="00695197">
            <w:pPr>
              <w:widowControl/>
              <w:suppressAutoHyphens w:val="0"/>
              <w:spacing w:after="0" w:line="240" w:lineRule="auto"/>
              <w:jc w:val="center"/>
              <w:cnfStyle w:val="0000001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11</w:t>
            </w:r>
          </w:p>
        </w:tc>
        <w:tc>
          <w:tcPr>
            <w:tcW w:w="720" w:type="dxa"/>
            <w:noWrap/>
            <w:hideMark/>
          </w:tcPr>
          <w:p w:rsidR="00695197" w:rsidRPr="00D03F07" w:rsidRDefault="00695197" w:rsidP="00695197">
            <w:pPr>
              <w:widowControl/>
              <w:suppressAutoHyphens w:val="0"/>
              <w:spacing w:after="0" w:line="240" w:lineRule="auto"/>
              <w:jc w:val="center"/>
              <w:cnfStyle w:val="0000001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13</w:t>
            </w:r>
          </w:p>
        </w:tc>
        <w:tc>
          <w:tcPr>
            <w:tcW w:w="1530" w:type="dxa"/>
            <w:gridSpan w:val="2"/>
            <w:noWrap/>
            <w:hideMark/>
          </w:tcPr>
          <w:p w:rsidR="00695197" w:rsidRPr="00D03F07" w:rsidRDefault="00695197" w:rsidP="00695197">
            <w:pPr>
              <w:widowControl/>
              <w:suppressAutoHyphens w:val="0"/>
              <w:spacing w:after="0" w:line="240" w:lineRule="auto"/>
              <w:jc w:val="center"/>
              <w:cnfStyle w:val="0000001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32</w:t>
            </w:r>
          </w:p>
        </w:tc>
        <w:tc>
          <w:tcPr>
            <w:tcW w:w="1692" w:type="dxa"/>
            <w:gridSpan w:val="2"/>
            <w:noWrap/>
            <w:hideMark/>
          </w:tcPr>
          <w:p w:rsidR="00695197" w:rsidRPr="00D03F07" w:rsidRDefault="00695197" w:rsidP="00695197">
            <w:pPr>
              <w:widowControl/>
              <w:suppressAutoHyphens w:val="0"/>
              <w:spacing w:after="0" w:line="240" w:lineRule="auto"/>
              <w:jc w:val="center"/>
              <w:cnfStyle w:val="0000001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52</w:t>
            </w:r>
          </w:p>
        </w:tc>
      </w:tr>
      <w:tr w:rsidR="00695197" w:rsidRPr="00D03F07" w:rsidTr="00967306">
        <w:trPr>
          <w:trHeight w:val="300"/>
        </w:trPr>
        <w:tc>
          <w:tcPr>
            <w:cnfStyle w:val="001000000000"/>
            <w:tcW w:w="1908" w:type="dxa"/>
            <w:tcBorders>
              <w:bottom w:val="single" w:sz="4" w:space="0" w:color="auto"/>
            </w:tcBorders>
            <w:noWrap/>
            <w:hideMark/>
          </w:tcPr>
          <w:p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0.9</w:t>
            </w:r>
          </w:p>
        </w:tc>
        <w:tc>
          <w:tcPr>
            <w:tcW w:w="1170" w:type="dxa"/>
            <w:tcBorders>
              <w:bottom w:val="single" w:sz="4" w:space="0" w:color="auto"/>
            </w:tcBorders>
            <w:noWrap/>
            <w:hideMark/>
          </w:tcPr>
          <w:p w:rsidR="00695197" w:rsidRPr="00D03F07" w:rsidRDefault="00695197" w:rsidP="00695197">
            <w:pPr>
              <w:widowControl/>
              <w:suppressAutoHyphens w:val="0"/>
              <w:spacing w:after="0" w:line="240" w:lineRule="auto"/>
              <w:jc w:val="center"/>
              <w:cnfStyle w:val="00000000000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MYH9</w:t>
            </w:r>
          </w:p>
        </w:tc>
        <w:tc>
          <w:tcPr>
            <w:tcW w:w="2250" w:type="dxa"/>
            <w:tcBorders>
              <w:bottom w:val="single" w:sz="4" w:space="0" w:color="auto"/>
            </w:tcBorders>
            <w:noWrap/>
            <w:hideMark/>
          </w:tcPr>
          <w:p w:rsidR="00695197" w:rsidRPr="00D03F07" w:rsidRDefault="00695197" w:rsidP="00695197">
            <w:pPr>
              <w:widowControl/>
              <w:suppressAutoHyphens w:val="0"/>
              <w:spacing w:after="0" w:line="240" w:lineRule="auto"/>
              <w:jc w:val="center"/>
              <w:cnfStyle w:val="0000000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dominant</w:t>
            </w:r>
          </w:p>
        </w:tc>
        <w:tc>
          <w:tcPr>
            <w:tcW w:w="810" w:type="dxa"/>
            <w:tcBorders>
              <w:bottom w:val="single" w:sz="4" w:space="0" w:color="auto"/>
            </w:tcBorders>
            <w:noWrap/>
            <w:hideMark/>
          </w:tcPr>
          <w:p w:rsidR="00695197" w:rsidRPr="00D03F07" w:rsidRDefault="00695197" w:rsidP="00695197">
            <w:pPr>
              <w:widowControl/>
              <w:suppressAutoHyphens w:val="0"/>
              <w:spacing w:after="0" w:line="240" w:lineRule="auto"/>
              <w:jc w:val="center"/>
              <w:cnfStyle w:val="0000000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14</w:t>
            </w:r>
          </w:p>
        </w:tc>
        <w:tc>
          <w:tcPr>
            <w:tcW w:w="720" w:type="dxa"/>
            <w:tcBorders>
              <w:bottom w:val="single" w:sz="4" w:space="0" w:color="auto"/>
            </w:tcBorders>
            <w:noWrap/>
            <w:hideMark/>
          </w:tcPr>
          <w:p w:rsidR="00695197" w:rsidRPr="00D03F07" w:rsidRDefault="00695197" w:rsidP="00695197">
            <w:pPr>
              <w:widowControl/>
              <w:suppressAutoHyphens w:val="0"/>
              <w:spacing w:after="0" w:line="240" w:lineRule="auto"/>
              <w:jc w:val="center"/>
              <w:cnfStyle w:val="0000000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18</w:t>
            </w:r>
          </w:p>
        </w:tc>
        <w:tc>
          <w:tcPr>
            <w:tcW w:w="1530" w:type="dxa"/>
            <w:gridSpan w:val="2"/>
            <w:tcBorders>
              <w:bottom w:val="single" w:sz="4" w:space="0" w:color="auto"/>
            </w:tcBorders>
            <w:noWrap/>
            <w:hideMark/>
          </w:tcPr>
          <w:p w:rsidR="00695197" w:rsidRPr="00D03F07" w:rsidRDefault="00695197" w:rsidP="00695197">
            <w:pPr>
              <w:widowControl/>
              <w:suppressAutoHyphens w:val="0"/>
              <w:spacing w:after="0" w:line="240" w:lineRule="auto"/>
              <w:jc w:val="center"/>
              <w:cnfStyle w:val="0000000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41</w:t>
            </w:r>
          </w:p>
        </w:tc>
        <w:tc>
          <w:tcPr>
            <w:tcW w:w="1692" w:type="dxa"/>
            <w:gridSpan w:val="2"/>
            <w:tcBorders>
              <w:bottom w:val="single" w:sz="4" w:space="0" w:color="auto"/>
            </w:tcBorders>
            <w:noWrap/>
            <w:hideMark/>
          </w:tcPr>
          <w:p w:rsidR="00695197" w:rsidRPr="00D03F07" w:rsidRDefault="00695197" w:rsidP="00695197">
            <w:pPr>
              <w:widowControl/>
              <w:suppressAutoHyphens w:val="0"/>
              <w:spacing w:after="0" w:line="240" w:lineRule="auto"/>
              <w:jc w:val="center"/>
              <w:cnfStyle w:val="0000000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72</w:t>
            </w:r>
          </w:p>
        </w:tc>
      </w:tr>
      <w:tr w:rsidR="00695197" w:rsidRPr="00D03F07" w:rsidTr="00967306">
        <w:trPr>
          <w:cnfStyle w:val="000000100000"/>
          <w:trHeight w:val="300"/>
        </w:trPr>
        <w:tc>
          <w:tcPr>
            <w:cnfStyle w:val="001000000000"/>
            <w:tcW w:w="10080" w:type="dxa"/>
            <w:gridSpan w:val="9"/>
            <w:tcBorders>
              <w:top w:val="single" w:sz="4" w:space="0" w:color="auto"/>
              <w:bottom w:val="single" w:sz="4" w:space="0" w:color="A5A5A5" w:themeColor="accent3"/>
            </w:tcBorders>
            <w:shd w:val="clear" w:color="auto" w:fill="FFFFFF" w:themeFill="background1"/>
            <w:noWrap/>
          </w:tcPr>
          <w:p w:rsidR="00695197" w:rsidRDefault="00695197" w:rsidP="00695197">
            <w:pPr>
              <w:spacing w:after="0" w:line="240" w:lineRule="auto"/>
              <w:rPr>
                <w:rFonts w:ascii="Times New Roman" w:eastAsia="Times New Roman" w:hAnsi="Times New Roman"/>
                <w:b w:val="0"/>
                <w:color w:val="333333"/>
                <w:szCs w:val="24"/>
              </w:rPr>
            </w:pPr>
            <w:r w:rsidRPr="006F5DBD">
              <w:rPr>
                <w:rFonts w:ascii="Times New Roman" w:eastAsia="Times New Roman" w:hAnsi="Times New Roman"/>
                <w:b w:val="0"/>
                <w:color w:val="333333"/>
                <w:szCs w:val="24"/>
              </w:rPr>
              <w:t xml:space="preserve">Note: 50% locus heterogeneity is assumed for all scenarios. </w:t>
            </w:r>
          </w:p>
          <w:p w:rsidR="00695197" w:rsidRDefault="00695197" w:rsidP="00695197">
            <w:pPr>
              <w:spacing w:after="0" w:line="240" w:lineRule="auto"/>
              <w:rPr>
                <w:rFonts w:ascii="Times New Roman" w:eastAsia="Times New Roman" w:hAnsi="Times New Roman"/>
                <w:b w:val="0"/>
                <w:color w:val="333333"/>
                <w:szCs w:val="24"/>
              </w:rPr>
            </w:pPr>
            <w:r w:rsidRPr="00B63597">
              <w:rPr>
                <w:rFonts w:ascii="Times New Roman" w:eastAsia="Times New Roman" w:hAnsi="Times New Roman"/>
                <w:b w:val="0"/>
                <w:color w:val="333333"/>
                <w:szCs w:val="24"/>
                <w:vertAlign w:val="superscript"/>
              </w:rPr>
              <w:t>1</w:t>
            </w:r>
            <w:r w:rsidRPr="006F5DBD">
              <w:rPr>
                <w:rFonts w:ascii="Times New Roman" w:eastAsia="Times New Roman" w:hAnsi="Times New Roman"/>
                <w:b w:val="0"/>
                <w:color w:val="333333"/>
                <w:szCs w:val="24"/>
              </w:rPr>
              <w:t>Number of families required for CHP method</w:t>
            </w:r>
            <w:r>
              <w:rPr>
                <w:rFonts w:ascii="Times New Roman" w:eastAsia="Times New Roman" w:hAnsi="Times New Roman"/>
                <w:b w:val="0"/>
                <w:color w:val="333333"/>
                <w:szCs w:val="24"/>
              </w:rPr>
              <w:t>.</w:t>
            </w:r>
          </w:p>
          <w:p w:rsidR="00695197" w:rsidRDefault="00695197" w:rsidP="00695197">
            <w:pPr>
              <w:spacing w:after="0" w:line="240" w:lineRule="auto"/>
              <w:rPr>
                <w:rFonts w:ascii="Times New Roman" w:eastAsia="Times New Roman" w:hAnsi="Times New Roman"/>
                <w:b w:val="0"/>
                <w:color w:val="333333"/>
                <w:szCs w:val="24"/>
              </w:rPr>
            </w:pPr>
            <w:r w:rsidRPr="00B63597">
              <w:rPr>
                <w:rFonts w:ascii="Times New Roman" w:eastAsia="Times New Roman" w:hAnsi="Times New Roman"/>
                <w:b w:val="0"/>
                <w:color w:val="333333"/>
                <w:szCs w:val="24"/>
                <w:vertAlign w:val="superscript"/>
              </w:rPr>
              <w:t>2</w:t>
            </w:r>
            <w:r w:rsidRPr="006F5DBD">
              <w:rPr>
                <w:rFonts w:ascii="Times New Roman" w:eastAsia="Times New Roman" w:hAnsi="Times New Roman"/>
                <w:b w:val="0"/>
                <w:color w:val="333333"/>
                <w:szCs w:val="24"/>
              </w:rPr>
              <w:t>Number of families required for single variant method</w:t>
            </w:r>
            <w:r>
              <w:rPr>
                <w:rFonts w:ascii="Times New Roman" w:eastAsia="Times New Roman" w:hAnsi="Times New Roman"/>
                <w:b w:val="0"/>
                <w:color w:val="333333"/>
                <w:szCs w:val="24"/>
              </w:rPr>
              <w:t>.</w:t>
            </w:r>
          </w:p>
          <w:p w:rsidR="00695197" w:rsidRPr="006F5DBD" w:rsidRDefault="00695197" w:rsidP="00695197">
            <w:pPr>
              <w:spacing w:after="0" w:line="240" w:lineRule="auto"/>
              <w:rPr>
                <w:rFonts w:ascii="Times New Roman" w:eastAsia="Times New Roman" w:hAnsi="Times New Roman"/>
                <w:b w:val="0"/>
                <w:color w:val="333333"/>
                <w:sz w:val="24"/>
                <w:szCs w:val="24"/>
              </w:rPr>
            </w:pPr>
            <w:r w:rsidRPr="00B63597">
              <w:rPr>
                <w:rFonts w:ascii="Times New Roman" w:eastAsia="Times New Roman" w:hAnsi="Times New Roman"/>
                <w:b w:val="0"/>
                <w:color w:val="333333"/>
                <w:szCs w:val="24"/>
                <w:vertAlign w:val="superscript"/>
              </w:rPr>
              <w:t>3</w:t>
            </w:r>
            <w:r w:rsidRPr="006F5DBD">
              <w:rPr>
                <w:rFonts w:ascii="Times New Roman" w:eastAsia="Times New Roman" w:hAnsi="Times New Roman"/>
                <w:b w:val="0"/>
                <w:color w:val="333333"/>
                <w:szCs w:val="24"/>
              </w:rPr>
              <w:t>“M-75%”: number of families required when causal variants in 75% participating families are missing</w:t>
            </w:r>
            <w:r>
              <w:rPr>
                <w:rFonts w:ascii="Times New Roman" w:eastAsia="Times New Roman" w:hAnsi="Times New Roman"/>
                <w:b w:val="0"/>
                <w:color w:val="333333"/>
                <w:szCs w:val="24"/>
              </w:rPr>
              <w:t>.</w:t>
            </w:r>
          </w:p>
        </w:tc>
      </w:tr>
    </w:tbl>
    <w:p w:rsidR="00A72D0E" w:rsidRPr="00836421" w:rsidRDefault="00A72D0E" w:rsidP="00D206F6">
      <w:pPr>
        <w:spacing w:afterLines="280" w:line="480" w:lineRule="auto"/>
        <w:jc w:val="both"/>
        <w:rPr>
          <w:rFonts w:ascii="Times New Roman" w:hAnsi="Times New Roman"/>
          <w:b/>
          <w:color w:val="000000"/>
          <w:kern w:val="24"/>
          <w:sz w:val="24"/>
          <w:szCs w:val="24"/>
        </w:rPr>
      </w:pPr>
    </w:p>
    <w:sectPr w:rsidR="00A72D0E" w:rsidRPr="00836421" w:rsidSect="001719DA">
      <w:pgSz w:w="12240" w:h="15840" w:code="1"/>
      <w:pgMar w:top="1440" w:right="1440" w:bottom="1440" w:left="1440" w:header="720" w:footer="720" w:gutter="0"/>
      <w:lnNumType w:countBy="1" w:restart="continuou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5FCD" w:rsidRDefault="00675FCD">
      <w:pPr>
        <w:spacing w:after="0" w:line="240" w:lineRule="auto"/>
      </w:pPr>
      <w:r>
        <w:separator/>
      </w:r>
    </w:p>
  </w:endnote>
  <w:endnote w:type="continuationSeparator" w:id="0">
    <w:p w:rsidR="00675FCD" w:rsidRDefault="00675F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Lohit Hindi">
    <w:altName w:val="MS Mincho"/>
    <w:charset w:val="80"/>
    <w:family w:val="auto"/>
    <w:pitch w:val="variable"/>
    <w:sig w:usb0="00000000" w:usb1="00000000" w:usb2="00000000" w:usb3="00000000" w:csb0="00000000" w:csb1="00000000"/>
  </w:font>
  <w:font w:name="Malgun Gothic">
    <w:panose1 w:val="020B0503020000020004"/>
    <w:charset w:val="81"/>
    <w:family w:val="swiss"/>
    <w:pitch w:val="variable"/>
    <w:sig w:usb0="900002AF" w:usb1="09D77CFB" w:usb2="00000012" w:usb3="00000000" w:csb0="00080001" w:csb1="00000000"/>
  </w:font>
  <w:font w:name="Helvetica-Light">
    <w:altName w:val="Helvetica Light"/>
    <w:panose1 w:val="00000000000000000000"/>
    <w:charset w:val="00"/>
    <w:family w:val="roman"/>
    <w:notTrueType/>
    <w:pitch w:val="variable"/>
    <w:sig w:usb0="00000003" w:usb1="00000000" w:usb2="00000000" w:usb3="00000000" w:csb0="00000001" w:csb1="00000000"/>
  </w:font>
  <w:font w:name="宋体">
    <w:charset w:val="50"/>
    <w:family w:val="auto"/>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5FCD" w:rsidRDefault="00675FCD">
      <w:pPr>
        <w:spacing w:after="0" w:line="240" w:lineRule="auto"/>
      </w:pPr>
      <w:r>
        <w:separator/>
      </w:r>
    </w:p>
  </w:footnote>
  <w:footnote w:type="continuationSeparator" w:id="0">
    <w:p w:rsidR="00675FCD" w:rsidRDefault="00675FC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972A1"/>
    <w:multiLevelType w:val="hybridMultilevel"/>
    <w:tmpl w:val="22AC8E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326658"/>
    <w:multiLevelType w:val="hybridMultilevel"/>
    <w:tmpl w:val="22AC8E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561CE4"/>
    <w:multiLevelType w:val="hybridMultilevel"/>
    <w:tmpl w:val="15C69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FF60E5"/>
    <w:multiLevelType w:val="hybridMultilevel"/>
    <w:tmpl w:val="C03896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5062C2"/>
    <w:multiLevelType w:val="multilevel"/>
    <w:tmpl w:val="F5BA9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0251146"/>
    <w:multiLevelType w:val="hybridMultilevel"/>
    <w:tmpl w:val="67DCD2F8"/>
    <w:lvl w:ilvl="0" w:tplc="04090011">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nsid w:val="55365248"/>
    <w:multiLevelType w:val="hybridMultilevel"/>
    <w:tmpl w:val="8BB89D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701111"/>
    <w:multiLevelType w:val="hybridMultilevel"/>
    <w:tmpl w:val="E0048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B70423"/>
    <w:multiLevelType w:val="hybridMultilevel"/>
    <w:tmpl w:val="39D62EE6"/>
    <w:lvl w:ilvl="0" w:tplc="48DA64FA">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6FF27086"/>
    <w:multiLevelType w:val="hybridMultilevel"/>
    <w:tmpl w:val="4C7CBD80"/>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Times"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Times"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Times" w:hint="default"/>
      </w:rPr>
    </w:lvl>
    <w:lvl w:ilvl="8" w:tplc="04090005" w:tentative="1">
      <w:start w:val="1"/>
      <w:numFmt w:val="bullet"/>
      <w:lvlText w:val=""/>
      <w:lvlJc w:val="left"/>
      <w:pPr>
        <w:ind w:left="6837" w:hanging="360"/>
      </w:pPr>
      <w:rPr>
        <w:rFonts w:ascii="Wingdings" w:hAnsi="Wingdings" w:hint="default"/>
      </w:rPr>
    </w:lvl>
  </w:abstractNum>
  <w:abstractNum w:abstractNumId="10">
    <w:nsid w:val="7A4043F7"/>
    <w:multiLevelType w:val="hybridMultilevel"/>
    <w:tmpl w:val="90E4F6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9A264D"/>
    <w:multiLevelType w:val="hybridMultilevel"/>
    <w:tmpl w:val="22AC8E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11"/>
  </w:num>
  <w:num w:numId="4">
    <w:abstractNumId w:val="0"/>
  </w:num>
  <w:num w:numId="5">
    <w:abstractNumId w:val="10"/>
  </w:num>
  <w:num w:numId="6">
    <w:abstractNumId w:val="5"/>
  </w:num>
  <w:num w:numId="7">
    <w:abstractNumId w:val="2"/>
  </w:num>
  <w:num w:numId="8">
    <w:abstractNumId w:val="4"/>
  </w:num>
  <w:num w:numId="9">
    <w:abstractNumId w:val="8"/>
  </w:num>
  <w:num w:numId="10">
    <w:abstractNumId w:val="3"/>
  </w:num>
  <w:num w:numId="11">
    <w:abstractNumId w:val="6"/>
  </w:num>
  <w:num w:numId="12">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ao Wang">
    <w15:presenceInfo w15:providerId="None" w15:userId="Gao Wang"/>
  </w15:person>
  <w15:person w15:author="mq">
    <w15:presenceInfo w15:providerId="None" w15:userId="mq"/>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3F01"/>
  <w:stylePaneSortMethod w:val="0000"/>
  <w:trackRevisions/>
  <w:defaultTabStop w:val="720"/>
  <w:defaultTableStyle w:val="Normal"/>
  <w:drawingGridHorizontalSpacing w:val="110"/>
  <w:drawingGridVerticalSpacing w:val="0"/>
  <w:displayHorizontalDrawingGridEvery w:val="0"/>
  <w:displayVerticalDrawingGridEvery w:val="0"/>
  <w:characterSpacingControl w:val="doNotCompress"/>
  <w:doNotValidateAgainstSchema/>
  <w:doNotDemarcateInvalidXml/>
  <w:hdrShapeDefaults>
    <o:shapedefaults v:ext="edit" spidmax="13314"/>
  </w:hdrShapeDefaults>
  <w:footnotePr>
    <w:footnote w:id="-1"/>
    <w:footnote w:id="0"/>
  </w:footnotePr>
  <w:endnotePr>
    <w:endnote w:id="-1"/>
    <w:endnote w:id="0"/>
  </w:endnotePr>
  <w:compat>
    <w:useFELayout/>
  </w:compat>
  <w:docVars>
    <w:docVar w:name="EN.InstantFormat" w:val="&lt;ENInstantFormat&gt;&lt;Enabled&gt;1&lt;/Enabled&gt;&lt;ScanUnformatted&gt;1&lt;/ScanUnformatted&gt;&lt;ScanChanges&gt;1&lt;/ScanChanges&gt;&lt;Suspended&gt;0&lt;/Suspended&gt;&lt;/ENInstantFormat&gt;"/>
    <w:docVar w:name="EN.Layout" w:val="&lt;ENLayout&gt;&lt;Style&gt;Amer J Human Gene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aa5vwavzpwzppheaa2e5zzfozxwr22p5952d&quot;&gt;rv-tdt-ajhg&lt;record-ids&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8&lt;/item&gt;&lt;item&gt;39&lt;/item&gt;&lt;item&gt;41&lt;/item&gt;&lt;item&gt;42&lt;/item&gt;&lt;item&gt;43&lt;/item&gt;&lt;item&gt;44&lt;/item&gt;&lt;item&gt;48&lt;/item&gt;&lt;item&gt;49&lt;/item&gt;&lt;item&gt;50&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70&lt;/item&gt;&lt;item&gt;71&lt;/item&gt;&lt;item&gt;72&lt;/item&gt;&lt;item&gt;73&lt;/item&gt;&lt;item&gt;74&lt;/item&gt;&lt;item&gt;75&lt;/item&gt;&lt;item&gt;76&lt;/item&gt;&lt;/record-ids&gt;&lt;/item&gt;&lt;/Libraries&gt;"/>
  </w:docVars>
  <w:rsids>
    <w:rsidRoot w:val="00990031"/>
    <w:rsid w:val="00000513"/>
    <w:rsid w:val="00001C52"/>
    <w:rsid w:val="00001D34"/>
    <w:rsid w:val="0000340C"/>
    <w:rsid w:val="00003700"/>
    <w:rsid w:val="000038AB"/>
    <w:rsid w:val="000038EC"/>
    <w:rsid w:val="0000408F"/>
    <w:rsid w:val="00004BF6"/>
    <w:rsid w:val="000063C6"/>
    <w:rsid w:val="00006A31"/>
    <w:rsid w:val="00007044"/>
    <w:rsid w:val="00007612"/>
    <w:rsid w:val="00007DF7"/>
    <w:rsid w:val="00010A08"/>
    <w:rsid w:val="00010B9A"/>
    <w:rsid w:val="00011575"/>
    <w:rsid w:val="00011D46"/>
    <w:rsid w:val="00011FFE"/>
    <w:rsid w:val="000127C9"/>
    <w:rsid w:val="000128E6"/>
    <w:rsid w:val="000128EF"/>
    <w:rsid w:val="00012C1F"/>
    <w:rsid w:val="00013F0C"/>
    <w:rsid w:val="000140DF"/>
    <w:rsid w:val="0001512B"/>
    <w:rsid w:val="00015180"/>
    <w:rsid w:val="0001522E"/>
    <w:rsid w:val="000170B7"/>
    <w:rsid w:val="000170D3"/>
    <w:rsid w:val="00017345"/>
    <w:rsid w:val="00017FA9"/>
    <w:rsid w:val="00020BF3"/>
    <w:rsid w:val="0002101A"/>
    <w:rsid w:val="00021C21"/>
    <w:rsid w:val="00021F2C"/>
    <w:rsid w:val="00022DF8"/>
    <w:rsid w:val="0002432C"/>
    <w:rsid w:val="000262B9"/>
    <w:rsid w:val="00027566"/>
    <w:rsid w:val="0003004A"/>
    <w:rsid w:val="00030431"/>
    <w:rsid w:val="00030D34"/>
    <w:rsid w:val="000312E8"/>
    <w:rsid w:val="000321D9"/>
    <w:rsid w:val="00032A0C"/>
    <w:rsid w:val="00033BB5"/>
    <w:rsid w:val="00033DA4"/>
    <w:rsid w:val="00034677"/>
    <w:rsid w:val="00034993"/>
    <w:rsid w:val="00034F82"/>
    <w:rsid w:val="00035388"/>
    <w:rsid w:val="00036024"/>
    <w:rsid w:val="000369EA"/>
    <w:rsid w:val="00037015"/>
    <w:rsid w:val="00037054"/>
    <w:rsid w:val="000372CD"/>
    <w:rsid w:val="000374D2"/>
    <w:rsid w:val="00041C71"/>
    <w:rsid w:val="000427B3"/>
    <w:rsid w:val="0004315E"/>
    <w:rsid w:val="000433E1"/>
    <w:rsid w:val="00043C32"/>
    <w:rsid w:val="00043E7C"/>
    <w:rsid w:val="00046042"/>
    <w:rsid w:val="00046DDC"/>
    <w:rsid w:val="000478C2"/>
    <w:rsid w:val="00047C55"/>
    <w:rsid w:val="00052214"/>
    <w:rsid w:val="00053476"/>
    <w:rsid w:val="00053687"/>
    <w:rsid w:val="000541BA"/>
    <w:rsid w:val="00055000"/>
    <w:rsid w:val="00056209"/>
    <w:rsid w:val="000569F9"/>
    <w:rsid w:val="00056B08"/>
    <w:rsid w:val="000579D6"/>
    <w:rsid w:val="00060071"/>
    <w:rsid w:val="0006058F"/>
    <w:rsid w:val="0006100B"/>
    <w:rsid w:val="00062B25"/>
    <w:rsid w:val="00063317"/>
    <w:rsid w:val="000637DE"/>
    <w:rsid w:val="00063DF2"/>
    <w:rsid w:val="00063F19"/>
    <w:rsid w:val="000640F2"/>
    <w:rsid w:val="00065C5D"/>
    <w:rsid w:val="00065FA3"/>
    <w:rsid w:val="00066655"/>
    <w:rsid w:val="0006691C"/>
    <w:rsid w:val="000669E8"/>
    <w:rsid w:val="0006707A"/>
    <w:rsid w:val="00067777"/>
    <w:rsid w:val="00067FAD"/>
    <w:rsid w:val="00070CCD"/>
    <w:rsid w:val="00070F31"/>
    <w:rsid w:val="00071A34"/>
    <w:rsid w:val="00074160"/>
    <w:rsid w:val="000758AF"/>
    <w:rsid w:val="00076393"/>
    <w:rsid w:val="00076FDA"/>
    <w:rsid w:val="000777F8"/>
    <w:rsid w:val="0008034A"/>
    <w:rsid w:val="00080444"/>
    <w:rsid w:val="00082929"/>
    <w:rsid w:val="00083579"/>
    <w:rsid w:val="000838F4"/>
    <w:rsid w:val="00084FC1"/>
    <w:rsid w:val="00086555"/>
    <w:rsid w:val="00086AC5"/>
    <w:rsid w:val="000870E6"/>
    <w:rsid w:val="000875AA"/>
    <w:rsid w:val="00091049"/>
    <w:rsid w:val="00091E34"/>
    <w:rsid w:val="000924AB"/>
    <w:rsid w:val="00092649"/>
    <w:rsid w:val="00093245"/>
    <w:rsid w:val="0009339E"/>
    <w:rsid w:val="0009388F"/>
    <w:rsid w:val="00093943"/>
    <w:rsid w:val="00094253"/>
    <w:rsid w:val="000955F2"/>
    <w:rsid w:val="00095DDA"/>
    <w:rsid w:val="000963AE"/>
    <w:rsid w:val="00096584"/>
    <w:rsid w:val="0009664C"/>
    <w:rsid w:val="00096FCF"/>
    <w:rsid w:val="00097DE7"/>
    <w:rsid w:val="000A07DA"/>
    <w:rsid w:val="000A0AAD"/>
    <w:rsid w:val="000A21FB"/>
    <w:rsid w:val="000A27FF"/>
    <w:rsid w:val="000A2E25"/>
    <w:rsid w:val="000A3064"/>
    <w:rsid w:val="000A321A"/>
    <w:rsid w:val="000A465C"/>
    <w:rsid w:val="000A4C39"/>
    <w:rsid w:val="000A5DA0"/>
    <w:rsid w:val="000A6F78"/>
    <w:rsid w:val="000A70C3"/>
    <w:rsid w:val="000A753E"/>
    <w:rsid w:val="000A758B"/>
    <w:rsid w:val="000A759B"/>
    <w:rsid w:val="000B03C1"/>
    <w:rsid w:val="000B0BA6"/>
    <w:rsid w:val="000B109A"/>
    <w:rsid w:val="000B3175"/>
    <w:rsid w:val="000B399B"/>
    <w:rsid w:val="000B45F9"/>
    <w:rsid w:val="000B4F10"/>
    <w:rsid w:val="000B5F69"/>
    <w:rsid w:val="000B6E50"/>
    <w:rsid w:val="000B7FB1"/>
    <w:rsid w:val="000C11F7"/>
    <w:rsid w:val="000C151C"/>
    <w:rsid w:val="000C2221"/>
    <w:rsid w:val="000C27F2"/>
    <w:rsid w:val="000C3F6E"/>
    <w:rsid w:val="000C5661"/>
    <w:rsid w:val="000C6733"/>
    <w:rsid w:val="000D11CE"/>
    <w:rsid w:val="000D163E"/>
    <w:rsid w:val="000D1CB5"/>
    <w:rsid w:val="000D30A5"/>
    <w:rsid w:val="000D51D5"/>
    <w:rsid w:val="000D52E6"/>
    <w:rsid w:val="000D5458"/>
    <w:rsid w:val="000D54A4"/>
    <w:rsid w:val="000D7360"/>
    <w:rsid w:val="000E0184"/>
    <w:rsid w:val="000E08AC"/>
    <w:rsid w:val="000E1F15"/>
    <w:rsid w:val="000E21BB"/>
    <w:rsid w:val="000E232D"/>
    <w:rsid w:val="000E30E2"/>
    <w:rsid w:val="000E37D3"/>
    <w:rsid w:val="000E5145"/>
    <w:rsid w:val="000E5653"/>
    <w:rsid w:val="000E5CFE"/>
    <w:rsid w:val="000F1209"/>
    <w:rsid w:val="000F1542"/>
    <w:rsid w:val="000F4CFE"/>
    <w:rsid w:val="000F5256"/>
    <w:rsid w:val="000F54A7"/>
    <w:rsid w:val="000F56AC"/>
    <w:rsid w:val="000F6FBA"/>
    <w:rsid w:val="000F7592"/>
    <w:rsid w:val="0010025A"/>
    <w:rsid w:val="00100EAF"/>
    <w:rsid w:val="00102002"/>
    <w:rsid w:val="0010201B"/>
    <w:rsid w:val="001021BB"/>
    <w:rsid w:val="001032E1"/>
    <w:rsid w:val="001033F5"/>
    <w:rsid w:val="00104ED3"/>
    <w:rsid w:val="00105238"/>
    <w:rsid w:val="00105F9D"/>
    <w:rsid w:val="00107065"/>
    <w:rsid w:val="00107674"/>
    <w:rsid w:val="001114C7"/>
    <w:rsid w:val="00112978"/>
    <w:rsid w:val="00112ECB"/>
    <w:rsid w:val="001139C0"/>
    <w:rsid w:val="00113C41"/>
    <w:rsid w:val="00113CBB"/>
    <w:rsid w:val="00114E0C"/>
    <w:rsid w:val="00116596"/>
    <w:rsid w:val="00117586"/>
    <w:rsid w:val="001202D8"/>
    <w:rsid w:val="00120F32"/>
    <w:rsid w:val="0012162E"/>
    <w:rsid w:val="00121A97"/>
    <w:rsid w:val="00122DB1"/>
    <w:rsid w:val="00123849"/>
    <w:rsid w:val="0012408E"/>
    <w:rsid w:val="00124470"/>
    <w:rsid w:val="001262B2"/>
    <w:rsid w:val="00130745"/>
    <w:rsid w:val="00130BA5"/>
    <w:rsid w:val="00130CD6"/>
    <w:rsid w:val="00132A4A"/>
    <w:rsid w:val="0013310A"/>
    <w:rsid w:val="00134BD7"/>
    <w:rsid w:val="00134E57"/>
    <w:rsid w:val="00135244"/>
    <w:rsid w:val="00135840"/>
    <w:rsid w:val="00135BEB"/>
    <w:rsid w:val="00136555"/>
    <w:rsid w:val="0013751D"/>
    <w:rsid w:val="0013788F"/>
    <w:rsid w:val="00137A9D"/>
    <w:rsid w:val="00141220"/>
    <w:rsid w:val="0014141A"/>
    <w:rsid w:val="0014176D"/>
    <w:rsid w:val="00141CC3"/>
    <w:rsid w:val="00141D48"/>
    <w:rsid w:val="001429C4"/>
    <w:rsid w:val="001436A8"/>
    <w:rsid w:val="0014394C"/>
    <w:rsid w:val="0014402E"/>
    <w:rsid w:val="00146034"/>
    <w:rsid w:val="0014612A"/>
    <w:rsid w:val="00146588"/>
    <w:rsid w:val="00147305"/>
    <w:rsid w:val="00147F98"/>
    <w:rsid w:val="00151E7D"/>
    <w:rsid w:val="00151EE4"/>
    <w:rsid w:val="00152A03"/>
    <w:rsid w:val="0015410A"/>
    <w:rsid w:val="001543AF"/>
    <w:rsid w:val="001551E3"/>
    <w:rsid w:val="0015535C"/>
    <w:rsid w:val="00155AED"/>
    <w:rsid w:val="00155E1C"/>
    <w:rsid w:val="00156509"/>
    <w:rsid w:val="00156B91"/>
    <w:rsid w:val="001571DF"/>
    <w:rsid w:val="00157290"/>
    <w:rsid w:val="00157690"/>
    <w:rsid w:val="00157798"/>
    <w:rsid w:val="00160F9A"/>
    <w:rsid w:val="00161768"/>
    <w:rsid w:val="00162D47"/>
    <w:rsid w:val="00163383"/>
    <w:rsid w:val="00163D81"/>
    <w:rsid w:val="0016402B"/>
    <w:rsid w:val="0016487C"/>
    <w:rsid w:val="00164B6D"/>
    <w:rsid w:val="00164DC1"/>
    <w:rsid w:val="00165A56"/>
    <w:rsid w:val="00165E83"/>
    <w:rsid w:val="00167219"/>
    <w:rsid w:val="00170725"/>
    <w:rsid w:val="00170DB5"/>
    <w:rsid w:val="001714E9"/>
    <w:rsid w:val="001719DA"/>
    <w:rsid w:val="0017354C"/>
    <w:rsid w:val="00173A4A"/>
    <w:rsid w:val="00173A76"/>
    <w:rsid w:val="00175105"/>
    <w:rsid w:val="0017690C"/>
    <w:rsid w:val="00177199"/>
    <w:rsid w:val="0018066A"/>
    <w:rsid w:val="00180CB7"/>
    <w:rsid w:val="001832E4"/>
    <w:rsid w:val="00183465"/>
    <w:rsid w:val="001841D4"/>
    <w:rsid w:val="0018539C"/>
    <w:rsid w:val="001854D3"/>
    <w:rsid w:val="001864F5"/>
    <w:rsid w:val="00187118"/>
    <w:rsid w:val="001911D2"/>
    <w:rsid w:val="00191F23"/>
    <w:rsid w:val="001923FD"/>
    <w:rsid w:val="0019300B"/>
    <w:rsid w:val="00193AB5"/>
    <w:rsid w:val="0019415F"/>
    <w:rsid w:val="001946D1"/>
    <w:rsid w:val="00195CA0"/>
    <w:rsid w:val="00197300"/>
    <w:rsid w:val="00197777"/>
    <w:rsid w:val="001A0212"/>
    <w:rsid w:val="001A1767"/>
    <w:rsid w:val="001A24C0"/>
    <w:rsid w:val="001A2836"/>
    <w:rsid w:val="001A4683"/>
    <w:rsid w:val="001A48A2"/>
    <w:rsid w:val="001A4D2D"/>
    <w:rsid w:val="001A5B57"/>
    <w:rsid w:val="001A6644"/>
    <w:rsid w:val="001A75C3"/>
    <w:rsid w:val="001A7769"/>
    <w:rsid w:val="001B0FD2"/>
    <w:rsid w:val="001B17C1"/>
    <w:rsid w:val="001B183F"/>
    <w:rsid w:val="001B231F"/>
    <w:rsid w:val="001B2E55"/>
    <w:rsid w:val="001B2F0C"/>
    <w:rsid w:val="001B2F14"/>
    <w:rsid w:val="001B33E7"/>
    <w:rsid w:val="001B3B25"/>
    <w:rsid w:val="001B492C"/>
    <w:rsid w:val="001B542A"/>
    <w:rsid w:val="001B56E9"/>
    <w:rsid w:val="001B5E36"/>
    <w:rsid w:val="001B702D"/>
    <w:rsid w:val="001B7135"/>
    <w:rsid w:val="001C1B0B"/>
    <w:rsid w:val="001C1C40"/>
    <w:rsid w:val="001C2CC1"/>
    <w:rsid w:val="001C38A5"/>
    <w:rsid w:val="001C58BE"/>
    <w:rsid w:val="001C5BEA"/>
    <w:rsid w:val="001C6A67"/>
    <w:rsid w:val="001C7709"/>
    <w:rsid w:val="001C7B8D"/>
    <w:rsid w:val="001D08AA"/>
    <w:rsid w:val="001D0F15"/>
    <w:rsid w:val="001D3A3F"/>
    <w:rsid w:val="001D4027"/>
    <w:rsid w:val="001D5A24"/>
    <w:rsid w:val="001D5BCB"/>
    <w:rsid w:val="001D6EA5"/>
    <w:rsid w:val="001D7B6E"/>
    <w:rsid w:val="001E1C74"/>
    <w:rsid w:val="001E2662"/>
    <w:rsid w:val="001E2CE3"/>
    <w:rsid w:val="001E48AE"/>
    <w:rsid w:val="001E538D"/>
    <w:rsid w:val="001F1079"/>
    <w:rsid w:val="001F1C7E"/>
    <w:rsid w:val="001F2364"/>
    <w:rsid w:val="001F2F09"/>
    <w:rsid w:val="001F484E"/>
    <w:rsid w:val="001F4D4C"/>
    <w:rsid w:val="001F5768"/>
    <w:rsid w:val="001F6E4B"/>
    <w:rsid w:val="001F7802"/>
    <w:rsid w:val="001F787E"/>
    <w:rsid w:val="0020046A"/>
    <w:rsid w:val="002015F3"/>
    <w:rsid w:val="0020219D"/>
    <w:rsid w:val="00203B1E"/>
    <w:rsid w:val="002062B6"/>
    <w:rsid w:val="00210D97"/>
    <w:rsid w:val="0021178A"/>
    <w:rsid w:val="00211E71"/>
    <w:rsid w:val="0021238A"/>
    <w:rsid w:val="0021268D"/>
    <w:rsid w:val="002139F0"/>
    <w:rsid w:val="00217F8C"/>
    <w:rsid w:val="00222753"/>
    <w:rsid w:val="002236F9"/>
    <w:rsid w:val="00223ABA"/>
    <w:rsid w:val="002240B6"/>
    <w:rsid w:val="00224A84"/>
    <w:rsid w:val="00227C82"/>
    <w:rsid w:val="002309EA"/>
    <w:rsid w:val="002332CC"/>
    <w:rsid w:val="00234073"/>
    <w:rsid w:val="00234DC1"/>
    <w:rsid w:val="002366F3"/>
    <w:rsid w:val="00237A3C"/>
    <w:rsid w:val="002402AE"/>
    <w:rsid w:val="0024098E"/>
    <w:rsid w:val="0024099C"/>
    <w:rsid w:val="00240D31"/>
    <w:rsid w:val="0024279F"/>
    <w:rsid w:val="002445A7"/>
    <w:rsid w:val="00244DE4"/>
    <w:rsid w:val="00247252"/>
    <w:rsid w:val="00247EFC"/>
    <w:rsid w:val="0025063F"/>
    <w:rsid w:val="0025219D"/>
    <w:rsid w:val="002526B8"/>
    <w:rsid w:val="002560C2"/>
    <w:rsid w:val="002561ED"/>
    <w:rsid w:val="00256D7A"/>
    <w:rsid w:val="00256F94"/>
    <w:rsid w:val="00256FBD"/>
    <w:rsid w:val="002579B8"/>
    <w:rsid w:val="0026093E"/>
    <w:rsid w:val="00260D05"/>
    <w:rsid w:val="00261D16"/>
    <w:rsid w:val="00262016"/>
    <w:rsid w:val="002629C0"/>
    <w:rsid w:val="00262E95"/>
    <w:rsid w:val="0026429E"/>
    <w:rsid w:val="0026533A"/>
    <w:rsid w:val="00266B97"/>
    <w:rsid w:val="00267AC1"/>
    <w:rsid w:val="00267D91"/>
    <w:rsid w:val="002714CD"/>
    <w:rsid w:val="00271CC1"/>
    <w:rsid w:val="0027454F"/>
    <w:rsid w:val="00275F7D"/>
    <w:rsid w:val="00277275"/>
    <w:rsid w:val="002804F0"/>
    <w:rsid w:val="00281080"/>
    <w:rsid w:val="00281B9A"/>
    <w:rsid w:val="00282BC8"/>
    <w:rsid w:val="00282C5B"/>
    <w:rsid w:val="00283FB9"/>
    <w:rsid w:val="0029035B"/>
    <w:rsid w:val="002904BE"/>
    <w:rsid w:val="0029069F"/>
    <w:rsid w:val="002916B0"/>
    <w:rsid w:val="002919C3"/>
    <w:rsid w:val="00293D08"/>
    <w:rsid w:val="00293F92"/>
    <w:rsid w:val="00294444"/>
    <w:rsid w:val="00295C9A"/>
    <w:rsid w:val="00296760"/>
    <w:rsid w:val="0029755D"/>
    <w:rsid w:val="00297BA1"/>
    <w:rsid w:val="002A0399"/>
    <w:rsid w:val="002A2634"/>
    <w:rsid w:val="002A384D"/>
    <w:rsid w:val="002A670F"/>
    <w:rsid w:val="002A7944"/>
    <w:rsid w:val="002B081C"/>
    <w:rsid w:val="002B1A78"/>
    <w:rsid w:val="002B2623"/>
    <w:rsid w:val="002B381A"/>
    <w:rsid w:val="002B4314"/>
    <w:rsid w:val="002B4A78"/>
    <w:rsid w:val="002B4BCE"/>
    <w:rsid w:val="002B5FFE"/>
    <w:rsid w:val="002B703F"/>
    <w:rsid w:val="002C01D0"/>
    <w:rsid w:val="002C200F"/>
    <w:rsid w:val="002C2C08"/>
    <w:rsid w:val="002C35EE"/>
    <w:rsid w:val="002C3E19"/>
    <w:rsid w:val="002C6413"/>
    <w:rsid w:val="002D0A1E"/>
    <w:rsid w:val="002D10FA"/>
    <w:rsid w:val="002D18AA"/>
    <w:rsid w:val="002D2277"/>
    <w:rsid w:val="002D3393"/>
    <w:rsid w:val="002D5B65"/>
    <w:rsid w:val="002D6051"/>
    <w:rsid w:val="002D698F"/>
    <w:rsid w:val="002E0C8E"/>
    <w:rsid w:val="002E14F8"/>
    <w:rsid w:val="002E2603"/>
    <w:rsid w:val="002E2BB2"/>
    <w:rsid w:val="002E6B7F"/>
    <w:rsid w:val="002E7351"/>
    <w:rsid w:val="002F053E"/>
    <w:rsid w:val="002F0A02"/>
    <w:rsid w:val="002F24E1"/>
    <w:rsid w:val="002F26B5"/>
    <w:rsid w:val="002F2B61"/>
    <w:rsid w:val="002F2BB1"/>
    <w:rsid w:val="002F32A7"/>
    <w:rsid w:val="002F3A41"/>
    <w:rsid w:val="002F41D4"/>
    <w:rsid w:val="002F533B"/>
    <w:rsid w:val="002F5A9F"/>
    <w:rsid w:val="00300CCA"/>
    <w:rsid w:val="00300FAC"/>
    <w:rsid w:val="00301537"/>
    <w:rsid w:val="0030166C"/>
    <w:rsid w:val="00302E72"/>
    <w:rsid w:val="00302F5B"/>
    <w:rsid w:val="003036E1"/>
    <w:rsid w:val="003039FB"/>
    <w:rsid w:val="0030478F"/>
    <w:rsid w:val="003054FA"/>
    <w:rsid w:val="003057CC"/>
    <w:rsid w:val="003065D6"/>
    <w:rsid w:val="00307919"/>
    <w:rsid w:val="00307E75"/>
    <w:rsid w:val="00310A32"/>
    <w:rsid w:val="00310C15"/>
    <w:rsid w:val="00312179"/>
    <w:rsid w:val="00312857"/>
    <w:rsid w:val="00314CB4"/>
    <w:rsid w:val="00315777"/>
    <w:rsid w:val="0031722C"/>
    <w:rsid w:val="00321525"/>
    <w:rsid w:val="00321691"/>
    <w:rsid w:val="00321920"/>
    <w:rsid w:val="00322921"/>
    <w:rsid w:val="00323278"/>
    <w:rsid w:val="003255B3"/>
    <w:rsid w:val="00327136"/>
    <w:rsid w:val="0032769B"/>
    <w:rsid w:val="003278A3"/>
    <w:rsid w:val="003309A3"/>
    <w:rsid w:val="0033200E"/>
    <w:rsid w:val="00332237"/>
    <w:rsid w:val="00332A83"/>
    <w:rsid w:val="00332AAB"/>
    <w:rsid w:val="00334A62"/>
    <w:rsid w:val="003354ED"/>
    <w:rsid w:val="003372CC"/>
    <w:rsid w:val="00341AE7"/>
    <w:rsid w:val="00342483"/>
    <w:rsid w:val="0034309B"/>
    <w:rsid w:val="00345777"/>
    <w:rsid w:val="0034658D"/>
    <w:rsid w:val="00347268"/>
    <w:rsid w:val="00347866"/>
    <w:rsid w:val="003504AB"/>
    <w:rsid w:val="003504C0"/>
    <w:rsid w:val="00350BCC"/>
    <w:rsid w:val="00351E2B"/>
    <w:rsid w:val="00352406"/>
    <w:rsid w:val="00352794"/>
    <w:rsid w:val="003535BD"/>
    <w:rsid w:val="00357F99"/>
    <w:rsid w:val="00362485"/>
    <w:rsid w:val="00363787"/>
    <w:rsid w:val="00365181"/>
    <w:rsid w:val="003653B3"/>
    <w:rsid w:val="00370909"/>
    <w:rsid w:val="00371680"/>
    <w:rsid w:val="003728E4"/>
    <w:rsid w:val="00372917"/>
    <w:rsid w:val="00372DCF"/>
    <w:rsid w:val="00372FA8"/>
    <w:rsid w:val="00373854"/>
    <w:rsid w:val="003745B5"/>
    <w:rsid w:val="003747B2"/>
    <w:rsid w:val="00375BDC"/>
    <w:rsid w:val="00376693"/>
    <w:rsid w:val="0037711B"/>
    <w:rsid w:val="00380627"/>
    <w:rsid w:val="00380D64"/>
    <w:rsid w:val="00380FF1"/>
    <w:rsid w:val="00381404"/>
    <w:rsid w:val="00385071"/>
    <w:rsid w:val="003850BB"/>
    <w:rsid w:val="00385A44"/>
    <w:rsid w:val="003861A0"/>
    <w:rsid w:val="00390246"/>
    <w:rsid w:val="00390F52"/>
    <w:rsid w:val="003910C6"/>
    <w:rsid w:val="00391280"/>
    <w:rsid w:val="003913C0"/>
    <w:rsid w:val="0039166E"/>
    <w:rsid w:val="0039248F"/>
    <w:rsid w:val="0039288A"/>
    <w:rsid w:val="00393BAE"/>
    <w:rsid w:val="00394444"/>
    <w:rsid w:val="00394918"/>
    <w:rsid w:val="00394BDA"/>
    <w:rsid w:val="00395108"/>
    <w:rsid w:val="00395302"/>
    <w:rsid w:val="003A0B2E"/>
    <w:rsid w:val="003A196E"/>
    <w:rsid w:val="003A227F"/>
    <w:rsid w:val="003A2393"/>
    <w:rsid w:val="003A2F03"/>
    <w:rsid w:val="003A30BA"/>
    <w:rsid w:val="003A446F"/>
    <w:rsid w:val="003A4A96"/>
    <w:rsid w:val="003A55C2"/>
    <w:rsid w:val="003A6DC9"/>
    <w:rsid w:val="003A6F22"/>
    <w:rsid w:val="003A78E8"/>
    <w:rsid w:val="003B02F4"/>
    <w:rsid w:val="003B13E7"/>
    <w:rsid w:val="003B53B1"/>
    <w:rsid w:val="003B60F5"/>
    <w:rsid w:val="003B648E"/>
    <w:rsid w:val="003C1210"/>
    <w:rsid w:val="003C377B"/>
    <w:rsid w:val="003C39FD"/>
    <w:rsid w:val="003C3D4F"/>
    <w:rsid w:val="003C5F9D"/>
    <w:rsid w:val="003C6B68"/>
    <w:rsid w:val="003C6BA8"/>
    <w:rsid w:val="003C781A"/>
    <w:rsid w:val="003C7BBF"/>
    <w:rsid w:val="003D0CEE"/>
    <w:rsid w:val="003D13F0"/>
    <w:rsid w:val="003D1DDE"/>
    <w:rsid w:val="003D2EC6"/>
    <w:rsid w:val="003D306E"/>
    <w:rsid w:val="003D31C2"/>
    <w:rsid w:val="003D3A15"/>
    <w:rsid w:val="003D4FC1"/>
    <w:rsid w:val="003D5766"/>
    <w:rsid w:val="003D759B"/>
    <w:rsid w:val="003E0317"/>
    <w:rsid w:val="003E21E1"/>
    <w:rsid w:val="003E2669"/>
    <w:rsid w:val="003E3B7B"/>
    <w:rsid w:val="003E406A"/>
    <w:rsid w:val="003E434C"/>
    <w:rsid w:val="003E448D"/>
    <w:rsid w:val="003F0053"/>
    <w:rsid w:val="003F0240"/>
    <w:rsid w:val="003F035E"/>
    <w:rsid w:val="003F179F"/>
    <w:rsid w:val="003F3016"/>
    <w:rsid w:val="003F5249"/>
    <w:rsid w:val="003F5A05"/>
    <w:rsid w:val="003F5DD0"/>
    <w:rsid w:val="003F6731"/>
    <w:rsid w:val="00400A7F"/>
    <w:rsid w:val="00400C86"/>
    <w:rsid w:val="00401C70"/>
    <w:rsid w:val="00403759"/>
    <w:rsid w:val="00403E59"/>
    <w:rsid w:val="00405A25"/>
    <w:rsid w:val="00406C30"/>
    <w:rsid w:val="00407B85"/>
    <w:rsid w:val="00410402"/>
    <w:rsid w:val="004143D8"/>
    <w:rsid w:val="004149D8"/>
    <w:rsid w:val="00414E22"/>
    <w:rsid w:val="0041577F"/>
    <w:rsid w:val="004164F2"/>
    <w:rsid w:val="004172F8"/>
    <w:rsid w:val="00417528"/>
    <w:rsid w:val="004201D9"/>
    <w:rsid w:val="004205F6"/>
    <w:rsid w:val="0042103F"/>
    <w:rsid w:val="00421C0E"/>
    <w:rsid w:val="00421EEF"/>
    <w:rsid w:val="004227D6"/>
    <w:rsid w:val="00422F44"/>
    <w:rsid w:val="00423756"/>
    <w:rsid w:val="00424604"/>
    <w:rsid w:val="00425546"/>
    <w:rsid w:val="0042570D"/>
    <w:rsid w:val="00426CD6"/>
    <w:rsid w:val="00426E17"/>
    <w:rsid w:val="00432981"/>
    <w:rsid w:val="004333B7"/>
    <w:rsid w:val="004336C8"/>
    <w:rsid w:val="00433F79"/>
    <w:rsid w:val="00434CDE"/>
    <w:rsid w:val="00435AD5"/>
    <w:rsid w:val="004362A0"/>
    <w:rsid w:val="0044071F"/>
    <w:rsid w:val="004412E7"/>
    <w:rsid w:val="00441FB9"/>
    <w:rsid w:val="0044209F"/>
    <w:rsid w:val="00442F17"/>
    <w:rsid w:val="004436DE"/>
    <w:rsid w:val="0044556B"/>
    <w:rsid w:val="00450946"/>
    <w:rsid w:val="0045258F"/>
    <w:rsid w:val="004525A0"/>
    <w:rsid w:val="00452CCB"/>
    <w:rsid w:val="004538FA"/>
    <w:rsid w:val="0045477E"/>
    <w:rsid w:val="00455B87"/>
    <w:rsid w:val="00457019"/>
    <w:rsid w:val="00457BA2"/>
    <w:rsid w:val="00460239"/>
    <w:rsid w:val="00462090"/>
    <w:rsid w:val="00462A0D"/>
    <w:rsid w:val="00462C35"/>
    <w:rsid w:val="00465153"/>
    <w:rsid w:val="0046693D"/>
    <w:rsid w:val="00467413"/>
    <w:rsid w:val="00471B85"/>
    <w:rsid w:val="00472C94"/>
    <w:rsid w:val="00473407"/>
    <w:rsid w:val="00473DBF"/>
    <w:rsid w:val="004747A3"/>
    <w:rsid w:val="00474A31"/>
    <w:rsid w:val="00474DF1"/>
    <w:rsid w:val="004751AB"/>
    <w:rsid w:val="004761C7"/>
    <w:rsid w:val="00481F28"/>
    <w:rsid w:val="00482B55"/>
    <w:rsid w:val="0048324C"/>
    <w:rsid w:val="0048342A"/>
    <w:rsid w:val="004839BE"/>
    <w:rsid w:val="0048412A"/>
    <w:rsid w:val="00485B00"/>
    <w:rsid w:val="00486D98"/>
    <w:rsid w:val="00487F98"/>
    <w:rsid w:val="00490691"/>
    <w:rsid w:val="004909D5"/>
    <w:rsid w:val="00491772"/>
    <w:rsid w:val="00491A88"/>
    <w:rsid w:val="00492243"/>
    <w:rsid w:val="0049327B"/>
    <w:rsid w:val="004932B5"/>
    <w:rsid w:val="0049438D"/>
    <w:rsid w:val="00494920"/>
    <w:rsid w:val="00495B33"/>
    <w:rsid w:val="00497A45"/>
    <w:rsid w:val="00497A98"/>
    <w:rsid w:val="004A4055"/>
    <w:rsid w:val="004A62FB"/>
    <w:rsid w:val="004A741C"/>
    <w:rsid w:val="004A7952"/>
    <w:rsid w:val="004B15A4"/>
    <w:rsid w:val="004B24A8"/>
    <w:rsid w:val="004B26AE"/>
    <w:rsid w:val="004B3185"/>
    <w:rsid w:val="004B42FC"/>
    <w:rsid w:val="004B4505"/>
    <w:rsid w:val="004B5224"/>
    <w:rsid w:val="004B6EA3"/>
    <w:rsid w:val="004B758B"/>
    <w:rsid w:val="004B7D59"/>
    <w:rsid w:val="004C2066"/>
    <w:rsid w:val="004C357C"/>
    <w:rsid w:val="004C404A"/>
    <w:rsid w:val="004C4CF8"/>
    <w:rsid w:val="004C7002"/>
    <w:rsid w:val="004C7670"/>
    <w:rsid w:val="004C776C"/>
    <w:rsid w:val="004D2281"/>
    <w:rsid w:val="004D2D13"/>
    <w:rsid w:val="004D395D"/>
    <w:rsid w:val="004D3AAE"/>
    <w:rsid w:val="004D3DF7"/>
    <w:rsid w:val="004D43E6"/>
    <w:rsid w:val="004D6205"/>
    <w:rsid w:val="004D6728"/>
    <w:rsid w:val="004D6A05"/>
    <w:rsid w:val="004D777A"/>
    <w:rsid w:val="004E1941"/>
    <w:rsid w:val="004E1BD4"/>
    <w:rsid w:val="004E1DE4"/>
    <w:rsid w:val="004E5726"/>
    <w:rsid w:val="004E68FE"/>
    <w:rsid w:val="004E701E"/>
    <w:rsid w:val="004E78D5"/>
    <w:rsid w:val="004E7F05"/>
    <w:rsid w:val="004F05BC"/>
    <w:rsid w:val="004F0A32"/>
    <w:rsid w:val="004F13E0"/>
    <w:rsid w:val="004F1C6A"/>
    <w:rsid w:val="004F2708"/>
    <w:rsid w:val="004F28C7"/>
    <w:rsid w:val="004F4835"/>
    <w:rsid w:val="004F498C"/>
    <w:rsid w:val="004F4A65"/>
    <w:rsid w:val="004F54BE"/>
    <w:rsid w:val="004F6EE7"/>
    <w:rsid w:val="004F7493"/>
    <w:rsid w:val="00501181"/>
    <w:rsid w:val="00501658"/>
    <w:rsid w:val="005021F2"/>
    <w:rsid w:val="005022AB"/>
    <w:rsid w:val="00502A66"/>
    <w:rsid w:val="00503E0F"/>
    <w:rsid w:val="00504E5A"/>
    <w:rsid w:val="0050700E"/>
    <w:rsid w:val="00510325"/>
    <w:rsid w:val="00510563"/>
    <w:rsid w:val="005107D2"/>
    <w:rsid w:val="00510A01"/>
    <w:rsid w:val="005135FD"/>
    <w:rsid w:val="00513F57"/>
    <w:rsid w:val="005142F7"/>
    <w:rsid w:val="005150D2"/>
    <w:rsid w:val="00515100"/>
    <w:rsid w:val="005151E2"/>
    <w:rsid w:val="0051703B"/>
    <w:rsid w:val="005172EE"/>
    <w:rsid w:val="00517B8E"/>
    <w:rsid w:val="00520520"/>
    <w:rsid w:val="005207CD"/>
    <w:rsid w:val="0052103B"/>
    <w:rsid w:val="00521175"/>
    <w:rsid w:val="00521EB9"/>
    <w:rsid w:val="00522160"/>
    <w:rsid w:val="00522326"/>
    <w:rsid w:val="00522794"/>
    <w:rsid w:val="00522EA2"/>
    <w:rsid w:val="005239A8"/>
    <w:rsid w:val="00523BB8"/>
    <w:rsid w:val="00523C43"/>
    <w:rsid w:val="00524286"/>
    <w:rsid w:val="00525CE8"/>
    <w:rsid w:val="00526061"/>
    <w:rsid w:val="00526856"/>
    <w:rsid w:val="005275D4"/>
    <w:rsid w:val="005276FA"/>
    <w:rsid w:val="00531205"/>
    <w:rsid w:val="005323C3"/>
    <w:rsid w:val="005334AE"/>
    <w:rsid w:val="00535733"/>
    <w:rsid w:val="0053591B"/>
    <w:rsid w:val="00535E10"/>
    <w:rsid w:val="00536352"/>
    <w:rsid w:val="00536984"/>
    <w:rsid w:val="00536B93"/>
    <w:rsid w:val="00536FBD"/>
    <w:rsid w:val="005378F7"/>
    <w:rsid w:val="0053793C"/>
    <w:rsid w:val="005407F0"/>
    <w:rsid w:val="00540C7B"/>
    <w:rsid w:val="00541031"/>
    <w:rsid w:val="005416E1"/>
    <w:rsid w:val="00544BFE"/>
    <w:rsid w:val="005479C3"/>
    <w:rsid w:val="00550062"/>
    <w:rsid w:val="00550818"/>
    <w:rsid w:val="00550D75"/>
    <w:rsid w:val="00551F41"/>
    <w:rsid w:val="005528BA"/>
    <w:rsid w:val="0055371F"/>
    <w:rsid w:val="005558E4"/>
    <w:rsid w:val="0055610B"/>
    <w:rsid w:val="00556E43"/>
    <w:rsid w:val="00556E59"/>
    <w:rsid w:val="00561D98"/>
    <w:rsid w:val="00562748"/>
    <w:rsid w:val="005633B7"/>
    <w:rsid w:val="00563AB9"/>
    <w:rsid w:val="005650F3"/>
    <w:rsid w:val="00565C81"/>
    <w:rsid w:val="00565D52"/>
    <w:rsid w:val="00565FD9"/>
    <w:rsid w:val="00566129"/>
    <w:rsid w:val="00567AEA"/>
    <w:rsid w:val="005719A7"/>
    <w:rsid w:val="0057204B"/>
    <w:rsid w:val="00573566"/>
    <w:rsid w:val="005742A4"/>
    <w:rsid w:val="005762A5"/>
    <w:rsid w:val="005765A7"/>
    <w:rsid w:val="00577634"/>
    <w:rsid w:val="005778AB"/>
    <w:rsid w:val="0058027D"/>
    <w:rsid w:val="005818ED"/>
    <w:rsid w:val="00581ACF"/>
    <w:rsid w:val="0058456C"/>
    <w:rsid w:val="0058747A"/>
    <w:rsid w:val="00590CFA"/>
    <w:rsid w:val="00590F06"/>
    <w:rsid w:val="00591B72"/>
    <w:rsid w:val="00591BDD"/>
    <w:rsid w:val="00591EAB"/>
    <w:rsid w:val="00592956"/>
    <w:rsid w:val="00592A78"/>
    <w:rsid w:val="0059324B"/>
    <w:rsid w:val="00593B8D"/>
    <w:rsid w:val="00593CA7"/>
    <w:rsid w:val="0059418B"/>
    <w:rsid w:val="00594716"/>
    <w:rsid w:val="00594B09"/>
    <w:rsid w:val="005954EC"/>
    <w:rsid w:val="005957EF"/>
    <w:rsid w:val="005A0AD7"/>
    <w:rsid w:val="005A2017"/>
    <w:rsid w:val="005A259F"/>
    <w:rsid w:val="005A2622"/>
    <w:rsid w:val="005A316D"/>
    <w:rsid w:val="005A3A78"/>
    <w:rsid w:val="005A3B73"/>
    <w:rsid w:val="005A3CFE"/>
    <w:rsid w:val="005A4B82"/>
    <w:rsid w:val="005A56FB"/>
    <w:rsid w:val="005A57CE"/>
    <w:rsid w:val="005A6A54"/>
    <w:rsid w:val="005A6B8E"/>
    <w:rsid w:val="005A6C22"/>
    <w:rsid w:val="005B02E1"/>
    <w:rsid w:val="005B0EE9"/>
    <w:rsid w:val="005B176B"/>
    <w:rsid w:val="005B34C0"/>
    <w:rsid w:val="005B35C3"/>
    <w:rsid w:val="005B3CB2"/>
    <w:rsid w:val="005B3FD4"/>
    <w:rsid w:val="005B49E3"/>
    <w:rsid w:val="005B57CC"/>
    <w:rsid w:val="005B58B5"/>
    <w:rsid w:val="005B5ED9"/>
    <w:rsid w:val="005B737D"/>
    <w:rsid w:val="005C083E"/>
    <w:rsid w:val="005C19D8"/>
    <w:rsid w:val="005C1CEE"/>
    <w:rsid w:val="005C20D6"/>
    <w:rsid w:val="005C5061"/>
    <w:rsid w:val="005C523B"/>
    <w:rsid w:val="005C5E8D"/>
    <w:rsid w:val="005C7D8E"/>
    <w:rsid w:val="005C7EB1"/>
    <w:rsid w:val="005D04B2"/>
    <w:rsid w:val="005D07CA"/>
    <w:rsid w:val="005D080B"/>
    <w:rsid w:val="005D2384"/>
    <w:rsid w:val="005D3AC2"/>
    <w:rsid w:val="005D40D8"/>
    <w:rsid w:val="005D4B57"/>
    <w:rsid w:val="005D4DF9"/>
    <w:rsid w:val="005D63D3"/>
    <w:rsid w:val="005D788D"/>
    <w:rsid w:val="005D788E"/>
    <w:rsid w:val="005E1C91"/>
    <w:rsid w:val="005E1EA0"/>
    <w:rsid w:val="005E2223"/>
    <w:rsid w:val="005E4081"/>
    <w:rsid w:val="005E577F"/>
    <w:rsid w:val="005E58BD"/>
    <w:rsid w:val="005F05EC"/>
    <w:rsid w:val="005F06F9"/>
    <w:rsid w:val="005F1211"/>
    <w:rsid w:val="005F1828"/>
    <w:rsid w:val="005F26B7"/>
    <w:rsid w:val="005F27A2"/>
    <w:rsid w:val="005F2B28"/>
    <w:rsid w:val="005F5483"/>
    <w:rsid w:val="005F6703"/>
    <w:rsid w:val="005F7F9C"/>
    <w:rsid w:val="00600950"/>
    <w:rsid w:val="00600D51"/>
    <w:rsid w:val="00601CF2"/>
    <w:rsid w:val="00601DB3"/>
    <w:rsid w:val="00603867"/>
    <w:rsid w:val="00603BEE"/>
    <w:rsid w:val="00604421"/>
    <w:rsid w:val="00604E96"/>
    <w:rsid w:val="0060720B"/>
    <w:rsid w:val="006109DA"/>
    <w:rsid w:val="00610E74"/>
    <w:rsid w:val="00610F9B"/>
    <w:rsid w:val="00611025"/>
    <w:rsid w:val="006117A3"/>
    <w:rsid w:val="00612DBE"/>
    <w:rsid w:val="00612F12"/>
    <w:rsid w:val="00613710"/>
    <w:rsid w:val="00615867"/>
    <w:rsid w:val="0062110E"/>
    <w:rsid w:val="00621A06"/>
    <w:rsid w:val="006233E2"/>
    <w:rsid w:val="006234AE"/>
    <w:rsid w:val="00623518"/>
    <w:rsid w:val="00623F66"/>
    <w:rsid w:val="00624265"/>
    <w:rsid w:val="006257B0"/>
    <w:rsid w:val="00625BFA"/>
    <w:rsid w:val="00625CD5"/>
    <w:rsid w:val="00625DF7"/>
    <w:rsid w:val="006266DD"/>
    <w:rsid w:val="00627A57"/>
    <w:rsid w:val="00627E46"/>
    <w:rsid w:val="00630D97"/>
    <w:rsid w:val="00630E8C"/>
    <w:rsid w:val="00633FBD"/>
    <w:rsid w:val="006357F2"/>
    <w:rsid w:val="00636233"/>
    <w:rsid w:val="00636D9A"/>
    <w:rsid w:val="0063720C"/>
    <w:rsid w:val="006377DE"/>
    <w:rsid w:val="006404E9"/>
    <w:rsid w:val="0064112A"/>
    <w:rsid w:val="0064123C"/>
    <w:rsid w:val="0064366A"/>
    <w:rsid w:val="00643E9F"/>
    <w:rsid w:val="006441B5"/>
    <w:rsid w:val="00644B82"/>
    <w:rsid w:val="006462FC"/>
    <w:rsid w:val="0064691D"/>
    <w:rsid w:val="006474BC"/>
    <w:rsid w:val="0065007C"/>
    <w:rsid w:val="00651423"/>
    <w:rsid w:val="00651BAC"/>
    <w:rsid w:val="006553C8"/>
    <w:rsid w:val="00657263"/>
    <w:rsid w:val="00657271"/>
    <w:rsid w:val="006604AF"/>
    <w:rsid w:val="0066059A"/>
    <w:rsid w:val="00661BCA"/>
    <w:rsid w:val="00662002"/>
    <w:rsid w:val="00662C11"/>
    <w:rsid w:val="00663008"/>
    <w:rsid w:val="00663B7E"/>
    <w:rsid w:val="006646C9"/>
    <w:rsid w:val="00665759"/>
    <w:rsid w:val="0067376B"/>
    <w:rsid w:val="0067435B"/>
    <w:rsid w:val="00675780"/>
    <w:rsid w:val="00675FCD"/>
    <w:rsid w:val="0067604D"/>
    <w:rsid w:val="00677FBE"/>
    <w:rsid w:val="00680A0A"/>
    <w:rsid w:val="00681C54"/>
    <w:rsid w:val="00681DA8"/>
    <w:rsid w:val="006820F3"/>
    <w:rsid w:val="00684438"/>
    <w:rsid w:val="00684662"/>
    <w:rsid w:val="00685C36"/>
    <w:rsid w:val="00686A14"/>
    <w:rsid w:val="00686A79"/>
    <w:rsid w:val="006900C0"/>
    <w:rsid w:val="00690158"/>
    <w:rsid w:val="0069143D"/>
    <w:rsid w:val="00693656"/>
    <w:rsid w:val="00694A28"/>
    <w:rsid w:val="00694C85"/>
    <w:rsid w:val="00694EE6"/>
    <w:rsid w:val="00695197"/>
    <w:rsid w:val="0069555E"/>
    <w:rsid w:val="00697015"/>
    <w:rsid w:val="00697BE1"/>
    <w:rsid w:val="006A01A6"/>
    <w:rsid w:val="006A03A2"/>
    <w:rsid w:val="006A33F3"/>
    <w:rsid w:val="006A3477"/>
    <w:rsid w:val="006A3607"/>
    <w:rsid w:val="006A3B5E"/>
    <w:rsid w:val="006A5A90"/>
    <w:rsid w:val="006A66A4"/>
    <w:rsid w:val="006A7054"/>
    <w:rsid w:val="006A72BB"/>
    <w:rsid w:val="006B159B"/>
    <w:rsid w:val="006B2A13"/>
    <w:rsid w:val="006B45D1"/>
    <w:rsid w:val="006B4FC2"/>
    <w:rsid w:val="006B58F4"/>
    <w:rsid w:val="006B5FED"/>
    <w:rsid w:val="006B662F"/>
    <w:rsid w:val="006B6ED9"/>
    <w:rsid w:val="006C0E95"/>
    <w:rsid w:val="006C1257"/>
    <w:rsid w:val="006C1D3F"/>
    <w:rsid w:val="006C21E6"/>
    <w:rsid w:val="006C2915"/>
    <w:rsid w:val="006C4A14"/>
    <w:rsid w:val="006C54DB"/>
    <w:rsid w:val="006C5F24"/>
    <w:rsid w:val="006C6D8B"/>
    <w:rsid w:val="006C7394"/>
    <w:rsid w:val="006D080E"/>
    <w:rsid w:val="006D0F84"/>
    <w:rsid w:val="006D131A"/>
    <w:rsid w:val="006D2653"/>
    <w:rsid w:val="006D2A20"/>
    <w:rsid w:val="006D2CEE"/>
    <w:rsid w:val="006D2F78"/>
    <w:rsid w:val="006D4A19"/>
    <w:rsid w:val="006D4DF4"/>
    <w:rsid w:val="006D66BD"/>
    <w:rsid w:val="006D6FE3"/>
    <w:rsid w:val="006D7AEE"/>
    <w:rsid w:val="006E0380"/>
    <w:rsid w:val="006E2CB5"/>
    <w:rsid w:val="006E4365"/>
    <w:rsid w:val="006E4D82"/>
    <w:rsid w:val="006E54CF"/>
    <w:rsid w:val="006E56D2"/>
    <w:rsid w:val="006E65AF"/>
    <w:rsid w:val="006E77F3"/>
    <w:rsid w:val="006F0FFD"/>
    <w:rsid w:val="006F3225"/>
    <w:rsid w:val="006F3F5F"/>
    <w:rsid w:val="006F53A4"/>
    <w:rsid w:val="006F5DBD"/>
    <w:rsid w:val="006F687E"/>
    <w:rsid w:val="006F7866"/>
    <w:rsid w:val="00701058"/>
    <w:rsid w:val="007024DB"/>
    <w:rsid w:val="007025B4"/>
    <w:rsid w:val="0070380E"/>
    <w:rsid w:val="00703CAC"/>
    <w:rsid w:val="00704FE1"/>
    <w:rsid w:val="00705169"/>
    <w:rsid w:val="00707DB8"/>
    <w:rsid w:val="00711FF0"/>
    <w:rsid w:val="00712387"/>
    <w:rsid w:val="00713363"/>
    <w:rsid w:val="007137B6"/>
    <w:rsid w:val="00713AA6"/>
    <w:rsid w:val="00713B48"/>
    <w:rsid w:val="00714135"/>
    <w:rsid w:val="00714575"/>
    <w:rsid w:val="00714F02"/>
    <w:rsid w:val="00715044"/>
    <w:rsid w:val="00715841"/>
    <w:rsid w:val="00716B19"/>
    <w:rsid w:val="00716C7F"/>
    <w:rsid w:val="00720D51"/>
    <w:rsid w:val="00721A11"/>
    <w:rsid w:val="0072311F"/>
    <w:rsid w:val="0072463E"/>
    <w:rsid w:val="00726B71"/>
    <w:rsid w:val="0073096E"/>
    <w:rsid w:val="00730B78"/>
    <w:rsid w:val="007316E8"/>
    <w:rsid w:val="00731AEB"/>
    <w:rsid w:val="007328F5"/>
    <w:rsid w:val="00732E29"/>
    <w:rsid w:val="00733A22"/>
    <w:rsid w:val="0073453D"/>
    <w:rsid w:val="00735D67"/>
    <w:rsid w:val="00737091"/>
    <w:rsid w:val="00737A6C"/>
    <w:rsid w:val="00737C2A"/>
    <w:rsid w:val="007419F1"/>
    <w:rsid w:val="007429BD"/>
    <w:rsid w:val="007444A1"/>
    <w:rsid w:val="00744586"/>
    <w:rsid w:val="00745C62"/>
    <w:rsid w:val="00746080"/>
    <w:rsid w:val="00746D86"/>
    <w:rsid w:val="007477D9"/>
    <w:rsid w:val="007501F3"/>
    <w:rsid w:val="0075103C"/>
    <w:rsid w:val="00753518"/>
    <w:rsid w:val="00755294"/>
    <w:rsid w:val="0076004F"/>
    <w:rsid w:val="007611B0"/>
    <w:rsid w:val="00761F44"/>
    <w:rsid w:val="007627C3"/>
    <w:rsid w:val="007632B5"/>
    <w:rsid w:val="007659D8"/>
    <w:rsid w:val="00766206"/>
    <w:rsid w:val="00767CFF"/>
    <w:rsid w:val="00767F43"/>
    <w:rsid w:val="007708E6"/>
    <w:rsid w:val="00772121"/>
    <w:rsid w:val="007721C9"/>
    <w:rsid w:val="007735A7"/>
    <w:rsid w:val="00775AD8"/>
    <w:rsid w:val="00776100"/>
    <w:rsid w:val="007774C9"/>
    <w:rsid w:val="007806DF"/>
    <w:rsid w:val="00780D5E"/>
    <w:rsid w:val="00780F23"/>
    <w:rsid w:val="00781498"/>
    <w:rsid w:val="00781BA8"/>
    <w:rsid w:val="0078272B"/>
    <w:rsid w:val="007843B5"/>
    <w:rsid w:val="00786DCC"/>
    <w:rsid w:val="0079034C"/>
    <w:rsid w:val="0079379E"/>
    <w:rsid w:val="00793B74"/>
    <w:rsid w:val="00794C0D"/>
    <w:rsid w:val="00796E1E"/>
    <w:rsid w:val="00796E66"/>
    <w:rsid w:val="0079704D"/>
    <w:rsid w:val="00797E9E"/>
    <w:rsid w:val="007A0D80"/>
    <w:rsid w:val="007A19C2"/>
    <w:rsid w:val="007A1F0C"/>
    <w:rsid w:val="007A2C36"/>
    <w:rsid w:val="007A5AC9"/>
    <w:rsid w:val="007A6062"/>
    <w:rsid w:val="007A6310"/>
    <w:rsid w:val="007A6F49"/>
    <w:rsid w:val="007A791E"/>
    <w:rsid w:val="007A7E86"/>
    <w:rsid w:val="007A7EF6"/>
    <w:rsid w:val="007B01DC"/>
    <w:rsid w:val="007B2385"/>
    <w:rsid w:val="007B2B13"/>
    <w:rsid w:val="007B482E"/>
    <w:rsid w:val="007B4EF4"/>
    <w:rsid w:val="007B61B4"/>
    <w:rsid w:val="007B724E"/>
    <w:rsid w:val="007B7B7D"/>
    <w:rsid w:val="007C0226"/>
    <w:rsid w:val="007C09EE"/>
    <w:rsid w:val="007C0E4B"/>
    <w:rsid w:val="007C14D4"/>
    <w:rsid w:val="007C1BB5"/>
    <w:rsid w:val="007C22F0"/>
    <w:rsid w:val="007C3A16"/>
    <w:rsid w:val="007C3A7E"/>
    <w:rsid w:val="007C4D86"/>
    <w:rsid w:val="007C755D"/>
    <w:rsid w:val="007D00FF"/>
    <w:rsid w:val="007D08DD"/>
    <w:rsid w:val="007D4D61"/>
    <w:rsid w:val="007E05B7"/>
    <w:rsid w:val="007E0FFA"/>
    <w:rsid w:val="007E2085"/>
    <w:rsid w:val="007E271F"/>
    <w:rsid w:val="007E4660"/>
    <w:rsid w:val="007E5B4B"/>
    <w:rsid w:val="007E66CC"/>
    <w:rsid w:val="007E6721"/>
    <w:rsid w:val="007E6B34"/>
    <w:rsid w:val="007E7563"/>
    <w:rsid w:val="007E7865"/>
    <w:rsid w:val="007E7FCA"/>
    <w:rsid w:val="007F04FC"/>
    <w:rsid w:val="007F1007"/>
    <w:rsid w:val="007F1091"/>
    <w:rsid w:val="007F15E6"/>
    <w:rsid w:val="007F19A1"/>
    <w:rsid w:val="007F427A"/>
    <w:rsid w:val="007F4296"/>
    <w:rsid w:val="007F596F"/>
    <w:rsid w:val="007F7129"/>
    <w:rsid w:val="007F7466"/>
    <w:rsid w:val="007F7506"/>
    <w:rsid w:val="007F776A"/>
    <w:rsid w:val="00800D4A"/>
    <w:rsid w:val="00801523"/>
    <w:rsid w:val="00802DBE"/>
    <w:rsid w:val="00805651"/>
    <w:rsid w:val="008058E2"/>
    <w:rsid w:val="008065D1"/>
    <w:rsid w:val="00806BD0"/>
    <w:rsid w:val="00806E7D"/>
    <w:rsid w:val="00807263"/>
    <w:rsid w:val="00810F05"/>
    <w:rsid w:val="00811B06"/>
    <w:rsid w:val="00811F8F"/>
    <w:rsid w:val="008129F2"/>
    <w:rsid w:val="00812E4B"/>
    <w:rsid w:val="008132B6"/>
    <w:rsid w:val="0081371A"/>
    <w:rsid w:val="008140FA"/>
    <w:rsid w:val="00814946"/>
    <w:rsid w:val="00814D6D"/>
    <w:rsid w:val="008155FA"/>
    <w:rsid w:val="00816104"/>
    <w:rsid w:val="00816288"/>
    <w:rsid w:val="0081766F"/>
    <w:rsid w:val="00817DCC"/>
    <w:rsid w:val="00817E85"/>
    <w:rsid w:val="00820321"/>
    <w:rsid w:val="00820402"/>
    <w:rsid w:val="00822225"/>
    <w:rsid w:val="00822D44"/>
    <w:rsid w:val="008238EA"/>
    <w:rsid w:val="008239D2"/>
    <w:rsid w:val="00823B02"/>
    <w:rsid w:val="00825656"/>
    <w:rsid w:val="00826C86"/>
    <w:rsid w:val="008315C4"/>
    <w:rsid w:val="0083185D"/>
    <w:rsid w:val="00831F24"/>
    <w:rsid w:val="00833120"/>
    <w:rsid w:val="00833915"/>
    <w:rsid w:val="008342A8"/>
    <w:rsid w:val="008349C9"/>
    <w:rsid w:val="00836382"/>
    <w:rsid w:val="00836407"/>
    <w:rsid w:val="00836421"/>
    <w:rsid w:val="00836484"/>
    <w:rsid w:val="008372E0"/>
    <w:rsid w:val="00837DD8"/>
    <w:rsid w:val="008400BF"/>
    <w:rsid w:val="008404DF"/>
    <w:rsid w:val="008414F7"/>
    <w:rsid w:val="008424F8"/>
    <w:rsid w:val="0084287A"/>
    <w:rsid w:val="008430CD"/>
    <w:rsid w:val="008448F7"/>
    <w:rsid w:val="00847489"/>
    <w:rsid w:val="00847DE4"/>
    <w:rsid w:val="00851710"/>
    <w:rsid w:val="00851AA5"/>
    <w:rsid w:val="008523C7"/>
    <w:rsid w:val="00853F5F"/>
    <w:rsid w:val="0085559F"/>
    <w:rsid w:val="00856654"/>
    <w:rsid w:val="00860E22"/>
    <w:rsid w:val="0086223B"/>
    <w:rsid w:val="0086286D"/>
    <w:rsid w:val="00862893"/>
    <w:rsid w:val="00864C34"/>
    <w:rsid w:val="008654AE"/>
    <w:rsid w:val="00865F51"/>
    <w:rsid w:val="00867473"/>
    <w:rsid w:val="008714C4"/>
    <w:rsid w:val="008720BD"/>
    <w:rsid w:val="00872E08"/>
    <w:rsid w:val="00874317"/>
    <w:rsid w:val="00874414"/>
    <w:rsid w:val="008745A7"/>
    <w:rsid w:val="008769F4"/>
    <w:rsid w:val="00876A81"/>
    <w:rsid w:val="008771B5"/>
    <w:rsid w:val="008772AF"/>
    <w:rsid w:val="0088037D"/>
    <w:rsid w:val="00881796"/>
    <w:rsid w:val="00881ADC"/>
    <w:rsid w:val="008824B2"/>
    <w:rsid w:val="0088322E"/>
    <w:rsid w:val="00884709"/>
    <w:rsid w:val="0088543B"/>
    <w:rsid w:val="00886A4B"/>
    <w:rsid w:val="00886C59"/>
    <w:rsid w:val="0088721A"/>
    <w:rsid w:val="008872C9"/>
    <w:rsid w:val="008901A7"/>
    <w:rsid w:val="0089158F"/>
    <w:rsid w:val="00893706"/>
    <w:rsid w:val="00895FBE"/>
    <w:rsid w:val="008972B9"/>
    <w:rsid w:val="008A027B"/>
    <w:rsid w:val="008A0C70"/>
    <w:rsid w:val="008A0D41"/>
    <w:rsid w:val="008A14DD"/>
    <w:rsid w:val="008A2038"/>
    <w:rsid w:val="008A28B8"/>
    <w:rsid w:val="008A44A1"/>
    <w:rsid w:val="008A4B9E"/>
    <w:rsid w:val="008A6E25"/>
    <w:rsid w:val="008A7275"/>
    <w:rsid w:val="008B013C"/>
    <w:rsid w:val="008B01AD"/>
    <w:rsid w:val="008B08AC"/>
    <w:rsid w:val="008B1A4B"/>
    <w:rsid w:val="008B3E43"/>
    <w:rsid w:val="008B4A59"/>
    <w:rsid w:val="008B5918"/>
    <w:rsid w:val="008C044C"/>
    <w:rsid w:val="008C0D44"/>
    <w:rsid w:val="008C0E16"/>
    <w:rsid w:val="008C1EE2"/>
    <w:rsid w:val="008C4749"/>
    <w:rsid w:val="008C4956"/>
    <w:rsid w:val="008C4AE9"/>
    <w:rsid w:val="008C4BA9"/>
    <w:rsid w:val="008C4F23"/>
    <w:rsid w:val="008C5475"/>
    <w:rsid w:val="008C6E55"/>
    <w:rsid w:val="008C6EB2"/>
    <w:rsid w:val="008C77C1"/>
    <w:rsid w:val="008D00BD"/>
    <w:rsid w:val="008D2D10"/>
    <w:rsid w:val="008D4F85"/>
    <w:rsid w:val="008D52B3"/>
    <w:rsid w:val="008D59E6"/>
    <w:rsid w:val="008D6115"/>
    <w:rsid w:val="008D62D0"/>
    <w:rsid w:val="008D7B27"/>
    <w:rsid w:val="008E00BC"/>
    <w:rsid w:val="008E1529"/>
    <w:rsid w:val="008E1EE9"/>
    <w:rsid w:val="008E2894"/>
    <w:rsid w:val="008E2B8E"/>
    <w:rsid w:val="008E37B0"/>
    <w:rsid w:val="008E4FCC"/>
    <w:rsid w:val="008E554A"/>
    <w:rsid w:val="008E5C08"/>
    <w:rsid w:val="008E5DE3"/>
    <w:rsid w:val="008E64E2"/>
    <w:rsid w:val="008E6791"/>
    <w:rsid w:val="008E69A2"/>
    <w:rsid w:val="008E6C46"/>
    <w:rsid w:val="008F3610"/>
    <w:rsid w:val="008F3FB1"/>
    <w:rsid w:val="008F42BC"/>
    <w:rsid w:val="008F54D8"/>
    <w:rsid w:val="008F557C"/>
    <w:rsid w:val="008F56B7"/>
    <w:rsid w:val="008F62BE"/>
    <w:rsid w:val="008F68F4"/>
    <w:rsid w:val="008F77F5"/>
    <w:rsid w:val="00900605"/>
    <w:rsid w:val="00900743"/>
    <w:rsid w:val="009012AB"/>
    <w:rsid w:val="0090410B"/>
    <w:rsid w:val="00904636"/>
    <w:rsid w:val="009049F2"/>
    <w:rsid w:val="00904C9A"/>
    <w:rsid w:val="00904FB4"/>
    <w:rsid w:val="0090542B"/>
    <w:rsid w:val="009064B5"/>
    <w:rsid w:val="00906C52"/>
    <w:rsid w:val="0090770A"/>
    <w:rsid w:val="009077AC"/>
    <w:rsid w:val="00910CA5"/>
    <w:rsid w:val="009117E9"/>
    <w:rsid w:val="00911C7F"/>
    <w:rsid w:val="00912A83"/>
    <w:rsid w:val="00912CED"/>
    <w:rsid w:val="00913563"/>
    <w:rsid w:val="00914B5B"/>
    <w:rsid w:val="00914ED3"/>
    <w:rsid w:val="00914FF6"/>
    <w:rsid w:val="009156E9"/>
    <w:rsid w:val="00916BEE"/>
    <w:rsid w:val="00917770"/>
    <w:rsid w:val="00917F11"/>
    <w:rsid w:val="00917FA8"/>
    <w:rsid w:val="00921234"/>
    <w:rsid w:val="00924537"/>
    <w:rsid w:val="00925BCB"/>
    <w:rsid w:val="00925C7C"/>
    <w:rsid w:val="00925FA2"/>
    <w:rsid w:val="00927CAE"/>
    <w:rsid w:val="00930DBF"/>
    <w:rsid w:val="00930EB4"/>
    <w:rsid w:val="009311C7"/>
    <w:rsid w:val="00931819"/>
    <w:rsid w:val="00931EBC"/>
    <w:rsid w:val="0093345B"/>
    <w:rsid w:val="00933AC8"/>
    <w:rsid w:val="00934DE0"/>
    <w:rsid w:val="00934F2D"/>
    <w:rsid w:val="0093680B"/>
    <w:rsid w:val="0093753C"/>
    <w:rsid w:val="0094052A"/>
    <w:rsid w:val="0094085F"/>
    <w:rsid w:val="0094128C"/>
    <w:rsid w:val="0094140B"/>
    <w:rsid w:val="00941B0E"/>
    <w:rsid w:val="00942701"/>
    <w:rsid w:val="00942D41"/>
    <w:rsid w:val="0094353B"/>
    <w:rsid w:val="009465AB"/>
    <w:rsid w:val="00946A2F"/>
    <w:rsid w:val="00946DB5"/>
    <w:rsid w:val="00946DD5"/>
    <w:rsid w:val="009472FF"/>
    <w:rsid w:val="00950CD2"/>
    <w:rsid w:val="009514A3"/>
    <w:rsid w:val="00951C84"/>
    <w:rsid w:val="00952335"/>
    <w:rsid w:val="00952824"/>
    <w:rsid w:val="00952C20"/>
    <w:rsid w:val="00954737"/>
    <w:rsid w:val="00954AA7"/>
    <w:rsid w:val="00954FB2"/>
    <w:rsid w:val="00955227"/>
    <w:rsid w:val="0095551C"/>
    <w:rsid w:val="009565D2"/>
    <w:rsid w:val="00956F1A"/>
    <w:rsid w:val="009570DA"/>
    <w:rsid w:val="00957258"/>
    <w:rsid w:val="0096082B"/>
    <w:rsid w:val="009612ED"/>
    <w:rsid w:val="009618C9"/>
    <w:rsid w:val="0096423B"/>
    <w:rsid w:val="00966244"/>
    <w:rsid w:val="0096716F"/>
    <w:rsid w:val="00967306"/>
    <w:rsid w:val="00967596"/>
    <w:rsid w:val="00967FC2"/>
    <w:rsid w:val="00970727"/>
    <w:rsid w:val="009710A6"/>
    <w:rsid w:val="00972C0F"/>
    <w:rsid w:val="0097334A"/>
    <w:rsid w:val="009733F3"/>
    <w:rsid w:val="0097375A"/>
    <w:rsid w:val="00973DEF"/>
    <w:rsid w:val="009749B4"/>
    <w:rsid w:val="00976376"/>
    <w:rsid w:val="009768AF"/>
    <w:rsid w:val="009837C5"/>
    <w:rsid w:val="009860EA"/>
    <w:rsid w:val="00986A64"/>
    <w:rsid w:val="0098722E"/>
    <w:rsid w:val="00987D8C"/>
    <w:rsid w:val="00990031"/>
    <w:rsid w:val="00990AD8"/>
    <w:rsid w:val="009910B6"/>
    <w:rsid w:val="009910F9"/>
    <w:rsid w:val="00991944"/>
    <w:rsid w:val="00992F4F"/>
    <w:rsid w:val="0099351B"/>
    <w:rsid w:val="00994203"/>
    <w:rsid w:val="00994899"/>
    <w:rsid w:val="00994D6A"/>
    <w:rsid w:val="00994F0B"/>
    <w:rsid w:val="00996073"/>
    <w:rsid w:val="00996506"/>
    <w:rsid w:val="00996E7A"/>
    <w:rsid w:val="00997345"/>
    <w:rsid w:val="00997B10"/>
    <w:rsid w:val="00997C71"/>
    <w:rsid w:val="009A1318"/>
    <w:rsid w:val="009A154B"/>
    <w:rsid w:val="009A4057"/>
    <w:rsid w:val="009A5B51"/>
    <w:rsid w:val="009A5CF6"/>
    <w:rsid w:val="009A6C47"/>
    <w:rsid w:val="009A744D"/>
    <w:rsid w:val="009B0181"/>
    <w:rsid w:val="009B06A4"/>
    <w:rsid w:val="009B0D7A"/>
    <w:rsid w:val="009B1200"/>
    <w:rsid w:val="009B1911"/>
    <w:rsid w:val="009B25DA"/>
    <w:rsid w:val="009B2690"/>
    <w:rsid w:val="009B270B"/>
    <w:rsid w:val="009B2DF2"/>
    <w:rsid w:val="009B4D75"/>
    <w:rsid w:val="009B6EFE"/>
    <w:rsid w:val="009B75EB"/>
    <w:rsid w:val="009B7753"/>
    <w:rsid w:val="009B7E30"/>
    <w:rsid w:val="009C15A7"/>
    <w:rsid w:val="009C167C"/>
    <w:rsid w:val="009C2072"/>
    <w:rsid w:val="009C2469"/>
    <w:rsid w:val="009C4167"/>
    <w:rsid w:val="009C443A"/>
    <w:rsid w:val="009C6053"/>
    <w:rsid w:val="009C7824"/>
    <w:rsid w:val="009C7CD6"/>
    <w:rsid w:val="009C7FDA"/>
    <w:rsid w:val="009D04AE"/>
    <w:rsid w:val="009D0AB7"/>
    <w:rsid w:val="009D1C77"/>
    <w:rsid w:val="009D3102"/>
    <w:rsid w:val="009D4ACB"/>
    <w:rsid w:val="009D4CC4"/>
    <w:rsid w:val="009D4E37"/>
    <w:rsid w:val="009D55D0"/>
    <w:rsid w:val="009D5754"/>
    <w:rsid w:val="009D5D28"/>
    <w:rsid w:val="009D7194"/>
    <w:rsid w:val="009D733E"/>
    <w:rsid w:val="009D7B10"/>
    <w:rsid w:val="009D7E83"/>
    <w:rsid w:val="009E22B6"/>
    <w:rsid w:val="009E501D"/>
    <w:rsid w:val="009E57F7"/>
    <w:rsid w:val="009E6AFD"/>
    <w:rsid w:val="009E7288"/>
    <w:rsid w:val="009E75E7"/>
    <w:rsid w:val="009E796E"/>
    <w:rsid w:val="009F0666"/>
    <w:rsid w:val="009F1577"/>
    <w:rsid w:val="009F334F"/>
    <w:rsid w:val="009F3A82"/>
    <w:rsid w:val="009F4C72"/>
    <w:rsid w:val="009F5106"/>
    <w:rsid w:val="009F5638"/>
    <w:rsid w:val="009F5998"/>
    <w:rsid w:val="009F6E13"/>
    <w:rsid w:val="009F6F5F"/>
    <w:rsid w:val="00A00008"/>
    <w:rsid w:val="00A0001D"/>
    <w:rsid w:val="00A01017"/>
    <w:rsid w:val="00A03D05"/>
    <w:rsid w:val="00A041D0"/>
    <w:rsid w:val="00A05449"/>
    <w:rsid w:val="00A055E0"/>
    <w:rsid w:val="00A06747"/>
    <w:rsid w:val="00A06D3A"/>
    <w:rsid w:val="00A1075D"/>
    <w:rsid w:val="00A108D6"/>
    <w:rsid w:val="00A10F6F"/>
    <w:rsid w:val="00A1159F"/>
    <w:rsid w:val="00A1202E"/>
    <w:rsid w:val="00A129F6"/>
    <w:rsid w:val="00A12F4F"/>
    <w:rsid w:val="00A13B06"/>
    <w:rsid w:val="00A13B20"/>
    <w:rsid w:val="00A172AE"/>
    <w:rsid w:val="00A173D7"/>
    <w:rsid w:val="00A203FF"/>
    <w:rsid w:val="00A21474"/>
    <w:rsid w:val="00A2189A"/>
    <w:rsid w:val="00A21986"/>
    <w:rsid w:val="00A22C0D"/>
    <w:rsid w:val="00A25987"/>
    <w:rsid w:val="00A260AE"/>
    <w:rsid w:val="00A2636E"/>
    <w:rsid w:val="00A26B02"/>
    <w:rsid w:val="00A273FD"/>
    <w:rsid w:val="00A27B82"/>
    <w:rsid w:val="00A305CF"/>
    <w:rsid w:val="00A30F06"/>
    <w:rsid w:val="00A30F30"/>
    <w:rsid w:val="00A30F5C"/>
    <w:rsid w:val="00A31331"/>
    <w:rsid w:val="00A3342B"/>
    <w:rsid w:val="00A33717"/>
    <w:rsid w:val="00A33872"/>
    <w:rsid w:val="00A34BFA"/>
    <w:rsid w:val="00A359B4"/>
    <w:rsid w:val="00A36763"/>
    <w:rsid w:val="00A371B8"/>
    <w:rsid w:val="00A40ABB"/>
    <w:rsid w:val="00A41873"/>
    <w:rsid w:val="00A424DE"/>
    <w:rsid w:val="00A4251F"/>
    <w:rsid w:val="00A42E60"/>
    <w:rsid w:val="00A430F9"/>
    <w:rsid w:val="00A43E02"/>
    <w:rsid w:val="00A444AD"/>
    <w:rsid w:val="00A44A08"/>
    <w:rsid w:val="00A455B1"/>
    <w:rsid w:val="00A45661"/>
    <w:rsid w:val="00A458DF"/>
    <w:rsid w:val="00A45EC3"/>
    <w:rsid w:val="00A46928"/>
    <w:rsid w:val="00A46DBA"/>
    <w:rsid w:val="00A47305"/>
    <w:rsid w:val="00A47FB0"/>
    <w:rsid w:val="00A50867"/>
    <w:rsid w:val="00A50C6F"/>
    <w:rsid w:val="00A50F44"/>
    <w:rsid w:val="00A5176B"/>
    <w:rsid w:val="00A51E5E"/>
    <w:rsid w:val="00A52CFC"/>
    <w:rsid w:val="00A52E8A"/>
    <w:rsid w:val="00A5344D"/>
    <w:rsid w:val="00A53833"/>
    <w:rsid w:val="00A5402F"/>
    <w:rsid w:val="00A54490"/>
    <w:rsid w:val="00A5544B"/>
    <w:rsid w:val="00A56EB7"/>
    <w:rsid w:val="00A576EB"/>
    <w:rsid w:val="00A57BD3"/>
    <w:rsid w:val="00A60A52"/>
    <w:rsid w:val="00A63319"/>
    <w:rsid w:val="00A654D1"/>
    <w:rsid w:val="00A66054"/>
    <w:rsid w:val="00A6764F"/>
    <w:rsid w:val="00A67A6B"/>
    <w:rsid w:val="00A67DE9"/>
    <w:rsid w:val="00A70240"/>
    <w:rsid w:val="00A70346"/>
    <w:rsid w:val="00A70DF9"/>
    <w:rsid w:val="00A70F01"/>
    <w:rsid w:val="00A713FF"/>
    <w:rsid w:val="00A72522"/>
    <w:rsid w:val="00A72D0E"/>
    <w:rsid w:val="00A72DBE"/>
    <w:rsid w:val="00A75131"/>
    <w:rsid w:val="00A75325"/>
    <w:rsid w:val="00A75C62"/>
    <w:rsid w:val="00A77738"/>
    <w:rsid w:val="00A80032"/>
    <w:rsid w:val="00A814AC"/>
    <w:rsid w:val="00A818D4"/>
    <w:rsid w:val="00A820C0"/>
    <w:rsid w:val="00A82B82"/>
    <w:rsid w:val="00A83B50"/>
    <w:rsid w:val="00A84B44"/>
    <w:rsid w:val="00A8523C"/>
    <w:rsid w:val="00A85F29"/>
    <w:rsid w:val="00A873A6"/>
    <w:rsid w:val="00A87FDE"/>
    <w:rsid w:val="00A91BDC"/>
    <w:rsid w:val="00A91D78"/>
    <w:rsid w:val="00A926D5"/>
    <w:rsid w:val="00A9370B"/>
    <w:rsid w:val="00A93C16"/>
    <w:rsid w:val="00A93C76"/>
    <w:rsid w:val="00A9409B"/>
    <w:rsid w:val="00A9426B"/>
    <w:rsid w:val="00A96C75"/>
    <w:rsid w:val="00A97187"/>
    <w:rsid w:val="00A9743E"/>
    <w:rsid w:val="00A97AD0"/>
    <w:rsid w:val="00AA025F"/>
    <w:rsid w:val="00AA1941"/>
    <w:rsid w:val="00AA19CE"/>
    <w:rsid w:val="00AA6079"/>
    <w:rsid w:val="00AA6282"/>
    <w:rsid w:val="00AB023C"/>
    <w:rsid w:val="00AB2B71"/>
    <w:rsid w:val="00AB2E27"/>
    <w:rsid w:val="00AB3042"/>
    <w:rsid w:val="00AB3072"/>
    <w:rsid w:val="00AB326B"/>
    <w:rsid w:val="00AB71AE"/>
    <w:rsid w:val="00AC089E"/>
    <w:rsid w:val="00AC4395"/>
    <w:rsid w:val="00AC50A5"/>
    <w:rsid w:val="00AC533C"/>
    <w:rsid w:val="00AC5638"/>
    <w:rsid w:val="00AD113C"/>
    <w:rsid w:val="00AD15BC"/>
    <w:rsid w:val="00AD1BB9"/>
    <w:rsid w:val="00AD21F5"/>
    <w:rsid w:val="00AD243C"/>
    <w:rsid w:val="00AD2CDA"/>
    <w:rsid w:val="00AD2F4D"/>
    <w:rsid w:val="00AD51E2"/>
    <w:rsid w:val="00AE1043"/>
    <w:rsid w:val="00AE215E"/>
    <w:rsid w:val="00AE2ED1"/>
    <w:rsid w:val="00AE2F7B"/>
    <w:rsid w:val="00AE320D"/>
    <w:rsid w:val="00AE33DD"/>
    <w:rsid w:val="00AE35E0"/>
    <w:rsid w:val="00AE4340"/>
    <w:rsid w:val="00AE48BD"/>
    <w:rsid w:val="00AE5456"/>
    <w:rsid w:val="00AE5D08"/>
    <w:rsid w:val="00AE6CAF"/>
    <w:rsid w:val="00AE6D05"/>
    <w:rsid w:val="00AE6DDD"/>
    <w:rsid w:val="00AE6F70"/>
    <w:rsid w:val="00AE70A4"/>
    <w:rsid w:val="00AF1480"/>
    <w:rsid w:val="00AF18A1"/>
    <w:rsid w:val="00AF247F"/>
    <w:rsid w:val="00AF3CE6"/>
    <w:rsid w:val="00AF4289"/>
    <w:rsid w:val="00AF4E3C"/>
    <w:rsid w:val="00AF5791"/>
    <w:rsid w:val="00AF5D23"/>
    <w:rsid w:val="00AF6127"/>
    <w:rsid w:val="00AF7BE8"/>
    <w:rsid w:val="00B00BB0"/>
    <w:rsid w:val="00B0198F"/>
    <w:rsid w:val="00B03F2E"/>
    <w:rsid w:val="00B04294"/>
    <w:rsid w:val="00B043C8"/>
    <w:rsid w:val="00B04FDC"/>
    <w:rsid w:val="00B06BE8"/>
    <w:rsid w:val="00B06E1A"/>
    <w:rsid w:val="00B07131"/>
    <w:rsid w:val="00B072BB"/>
    <w:rsid w:val="00B07A73"/>
    <w:rsid w:val="00B10521"/>
    <w:rsid w:val="00B10F5F"/>
    <w:rsid w:val="00B11D64"/>
    <w:rsid w:val="00B13B4E"/>
    <w:rsid w:val="00B15E42"/>
    <w:rsid w:val="00B16ED1"/>
    <w:rsid w:val="00B22644"/>
    <w:rsid w:val="00B22E93"/>
    <w:rsid w:val="00B249E3"/>
    <w:rsid w:val="00B256AF"/>
    <w:rsid w:val="00B262C6"/>
    <w:rsid w:val="00B2681E"/>
    <w:rsid w:val="00B26F3B"/>
    <w:rsid w:val="00B3098C"/>
    <w:rsid w:val="00B31847"/>
    <w:rsid w:val="00B32111"/>
    <w:rsid w:val="00B324A5"/>
    <w:rsid w:val="00B3328B"/>
    <w:rsid w:val="00B335BE"/>
    <w:rsid w:val="00B360AC"/>
    <w:rsid w:val="00B36772"/>
    <w:rsid w:val="00B36AEF"/>
    <w:rsid w:val="00B37887"/>
    <w:rsid w:val="00B40DBC"/>
    <w:rsid w:val="00B41D51"/>
    <w:rsid w:val="00B434C6"/>
    <w:rsid w:val="00B4447C"/>
    <w:rsid w:val="00B44A4B"/>
    <w:rsid w:val="00B459B8"/>
    <w:rsid w:val="00B461CC"/>
    <w:rsid w:val="00B4690C"/>
    <w:rsid w:val="00B46F97"/>
    <w:rsid w:val="00B47925"/>
    <w:rsid w:val="00B51D96"/>
    <w:rsid w:val="00B5261F"/>
    <w:rsid w:val="00B52910"/>
    <w:rsid w:val="00B52E7F"/>
    <w:rsid w:val="00B52F3E"/>
    <w:rsid w:val="00B54361"/>
    <w:rsid w:val="00B55204"/>
    <w:rsid w:val="00B570F3"/>
    <w:rsid w:val="00B613A7"/>
    <w:rsid w:val="00B61546"/>
    <w:rsid w:val="00B63597"/>
    <w:rsid w:val="00B646D6"/>
    <w:rsid w:val="00B65750"/>
    <w:rsid w:val="00B668C6"/>
    <w:rsid w:val="00B66EA4"/>
    <w:rsid w:val="00B67783"/>
    <w:rsid w:val="00B67BBB"/>
    <w:rsid w:val="00B67CA5"/>
    <w:rsid w:val="00B74AF5"/>
    <w:rsid w:val="00B74F66"/>
    <w:rsid w:val="00B76545"/>
    <w:rsid w:val="00B80CEE"/>
    <w:rsid w:val="00B81189"/>
    <w:rsid w:val="00B812DF"/>
    <w:rsid w:val="00B8142D"/>
    <w:rsid w:val="00B81D1A"/>
    <w:rsid w:val="00B83162"/>
    <w:rsid w:val="00B83289"/>
    <w:rsid w:val="00B8446D"/>
    <w:rsid w:val="00B8459B"/>
    <w:rsid w:val="00B849A7"/>
    <w:rsid w:val="00B84C63"/>
    <w:rsid w:val="00B84D20"/>
    <w:rsid w:val="00B850B4"/>
    <w:rsid w:val="00B853DB"/>
    <w:rsid w:val="00B87C9F"/>
    <w:rsid w:val="00B90498"/>
    <w:rsid w:val="00B916CA"/>
    <w:rsid w:val="00B9198E"/>
    <w:rsid w:val="00B91FD0"/>
    <w:rsid w:val="00B92056"/>
    <w:rsid w:val="00B923DB"/>
    <w:rsid w:val="00B93D62"/>
    <w:rsid w:val="00B96760"/>
    <w:rsid w:val="00B96C07"/>
    <w:rsid w:val="00B96F05"/>
    <w:rsid w:val="00B97214"/>
    <w:rsid w:val="00BA0A49"/>
    <w:rsid w:val="00BA1546"/>
    <w:rsid w:val="00BA2AB4"/>
    <w:rsid w:val="00BA2C8A"/>
    <w:rsid w:val="00BA4DD3"/>
    <w:rsid w:val="00BA5207"/>
    <w:rsid w:val="00BA52C0"/>
    <w:rsid w:val="00BA5A89"/>
    <w:rsid w:val="00BA5F14"/>
    <w:rsid w:val="00BA62A2"/>
    <w:rsid w:val="00BA6AFF"/>
    <w:rsid w:val="00BA7074"/>
    <w:rsid w:val="00BB07ED"/>
    <w:rsid w:val="00BB184E"/>
    <w:rsid w:val="00BB1F3E"/>
    <w:rsid w:val="00BB2A92"/>
    <w:rsid w:val="00BB309E"/>
    <w:rsid w:val="00BB4132"/>
    <w:rsid w:val="00BB4F5A"/>
    <w:rsid w:val="00BB5D6C"/>
    <w:rsid w:val="00BB6502"/>
    <w:rsid w:val="00BB6FE4"/>
    <w:rsid w:val="00BB715D"/>
    <w:rsid w:val="00BB74DB"/>
    <w:rsid w:val="00BB7D7B"/>
    <w:rsid w:val="00BC1FFE"/>
    <w:rsid w:val="00BC2FF1"/>
    <w:rsid w:val="00BC333A"/>
    <w:rsid w:val="00BC3D4D"/>
    <w:rsid w:val="00BC43E0"/>
    <w:rsid w:val="00BC56E5"/>
    <w:rsid w:val="00BC59A3"/>
    <w:rsid w:val="00BC6067"/>
    <w:rsid w:val="00BC6117"/>
    <w:rsid w:val="00BC7CA7"/>
    <w:rsid w:val="00BD0C66"/>
    <w:rsid w:val="00BD672C"/>
    <w:rsid w:val="00BD6FC7"/>
    <w:rsid w:val="00BE050E"/>
    <w:rsid w:val="00BE0AC9"/>
    <w:rsid w:val="00BE17B5"/>
    <w:rsid w:val="00BE1C1B"/>
    <w:rsid w:val="00BE4087"/>
    <w:rsid w:val="00BE5FE2"/>
    <w:rsid w:val="00BE60BE"/>
    <w:rsid w:val="00BF03AF"/>
    <w:rsid w:val="00BF16FA"/>
    <w:rsid w:val="00BF1D6C"/>
    <w:rsid w:val="00BF225E"/>
    <w:rsid w:val="00BF2445"/>
    <w:rsid w:val="00BF260E"/>
    <w:rsid w:val="00BF2CC8"/>
    <w:rsid w:val="00BF31DF"/>
    <w:rsid w:val="00BF4759"/>
    <w:rsid w:val="00BF4C3B"/>
    <w:rsid w:val="00BF5F58"/>
    <w:rsid w:val="00BF621D"/>
    <w:rsid w:val="00BF67AA"/>
    <w:rsid w:val="00BF6CD2"/>
    <w:rsid w:val="00C02DCD"/>
    <w:rsid w:val="00C036D0"/>
    <w:rsid w:val="00C0377C"/>
    <w:rsid w:val="00C05F7A"/>
    <w:rsid w:val="00C07F3B"/>
    <w:rsid w:val="00C10270"/>
    <w:rsid w:val="00C10BB5"/>
    <w:rsid w:val="00C1131A"/>
    <w:rsid w:val="00C11A69"/>
    <w:rsid w:val="00C11DFC"/>
    <w:rsid w:val="00C131F6"/>
    <w:rsid w:val="00C13590"/>
    <w:rsid w:val="00C15A32"/>
    <w:rsid w:val="00C16DA3"/>
    <w:rsid w:val="00C176A2"/>
    <w:rsid w:val="00C2150C"/>
    <w:rsid w:val="00C222C5"/>
    <w:rsid w:val="00C230FC"/>
    <w:rsid w:val="00C23518"/>
    <w:rsid w:val="00C23B4F"/>
    <w:rsid w:val="00C246C7"/>
    <w:rsid w:val="00C24D5C"/>
    <w:rsid w:val="00C25341"/>
    <w:rsid w:val="00C26526"/>
    <w:rsid w:val="00C265D5"/>
    <w:rsid w:val="00C26EE0"/>
    <w:rsid w:val="00C27825"/>
    <w:rsid w:val="00C27D9A"/>
    <w:rsid w:val="00C30FA4"/>
    <w:rsid w:val="00C316FB"/>
    <w:rsid w:val="00C31EA2"/>
    <w:rsid w:val="00C325E4"/>
    <w:rsid w:val="00C33B11"/>
    <w:rsid w:val="00C352C3"/>
    <w:rsid w:val="00C35BDA"/>
    <w:rsid w:val="00C37C69"/>
    <w:rsid w:val="00C37CAA"/>
    <w:rsid w:val="00C4138C"/>
    <w:rsid w:val="00C4195A"/>
    <w:rsid w:val="00C4228E"/>
    <w:rsid w:val="00C441AD"/>
    <w:rsid w:val="00C45340"/>
    <w:rsid w:val="00C454DF"/>
    <w:rsid w:val="00C459B6"/>
    <w:rsid w:val="00C45E62"/>
    <w:rsid w:val="00C47D32"/>
    <w:rsid w:val="00C5003F"/>
    <w:rsid w:val="00C51B92"/>
    <w:rsid w:val="00C524DA"/>
    <w:rsid w:val="00C532D7"/>
    <w:rsid w:val="00C53CB2"/>
    <w:rsid w:val="00C57DCF"/>
    <w:rsid w:val="00C603CE"/>
    <w:rsid w:val="00C60EBC"/>
    <w:rsid w:val="00C61636"/>
    <w:rsid w:val="00C62299"/>
    <w:rsid w:val="00C642B4"/>
    <w:rsid w:val="00C64715"/>
    <w:rsid w:val="00C64C58"/>
    <w:rsid w:val="00C657DB"/>
    <w:rsid w:val="00C66912"/>
    <w:rsid w:val="00C71745"/>
    <w:rsid w:val="00C72581"/>
    <w:rsid w:val="00C727AC"/>
    <w:rsid w:val="00C72D5F"/>
    <w:rsid w:val="00C7314F"/>
    <w:rsid w:val="00C73319"/>
    <w:rsid w:val="00C7372D"/>
    <w:rsid w:val="00C73CF0"/>
    <w:rsid w:val="00C74CDF"/>
    <w:rsid w:val="00C805A6"/>
    <w:rsid w:val="00C80DC4"/>
    <w:rsid w:val="00C80E71"/>
    <w:rsid w:val="00C817FB"/>
    <w:rsid w:val="00C81BBD"/>
    <w:rsid w:val="00C81F2D"/>
    <w:rsid w:val="00C84739"/>
    <w:rsid w:val="00C84D17"/>
    <w:rsid w:val="00C85622"/>
    <w:rsid w:val="00C85E67"/>
    <w:rsid w:val="00C86745"/>
    <w:rsid w:val="00C86F6D"/>
    <w:rsid w:val="00C872AF"/>
    <w:rsid w:val="00C90233"/>
    <w:rsid w:val="00C917CB"/>
    <w:rsid w:val="00C92223"/>
    <w:rsid w:val="00C92490"/>
    <w:rsid w:val="00C92764"/>
    <w:rsid w:val="00C92C55"/>
    <w:rsid w:val="00C93FEC"/>
    <w:rsid w:val="00C94FD5"/>
    <w:rsid w:val="00C96AEA"/>
    <w:rsid w:val="00C97387"/>
    <w:rsid w:val="00C974D7"/>
    <w:rsid w:val="00C97F61"/>
    <w:rsid w:val="00CA0A2A"/>
    <w:rsid w:val="00CA0B4D"/>
    <w:rsid w:val="00CA19FA"/>
    <w:rsid w:val="00CA1AD8"/>
    <w:rsid w:val="00CA1CDD"/>
    <w:rsid w:val="00CA2126"/>
    <w:rsid w:val="00CA2715"/>
    <w:rsid w:val="00CA44ED"/>
    <w:rsid w:val="00CA4CDB"/>
    <w:rsid w:val="00CA4F40"/>
    <w:rsid w:val="00CA59C3"/>
    <w:rsid w:val="00CA6061"/>
    <w:rsid w:val="00CB0BCC"/>
    <w:rsid w:val="00CB1733"/>
    <w:rsid w:val="00CB2458"/>
    <w:rsid w:val="00CB2E54"/>
    <w:rsid w:val="00CB45A0"/>
    <w:rsid w:val="00CC032D"/>
    <w:rsid w:val="00CC2DDD"/>
    <w:rsid w:val="00CC3D90"/>
    <w:rsid w:val="00CC50AE"/>
    <w:rsid w:val="00CD0ACB"/>
    <w:rsid w:val="00CD0E60"/>
    <w:rsid w:val="00CD23E0"/>
    <w:rsid w:val="00CD24EA"/>
    <w:rsid w:val="00CD2A66"/>
    <w:rsid w:val="00CD2B6C"/>
    <w:rsid w:val="00CD569B"/>
    <w:rsid w:val="00CD583A"/>
    <w:rsid w:val="00CD6310"/>
    <w:rsid w:val="00CD65A6"/>
    <w:rsid w:val="00CD668C"/>
    <w:rsid w:val="00CE3B22"/>
    <w:rsid w:val="00CE5CF1"/>
    <w:rsid w:val="00CE5F26"/>
    <w:rsid w:val="00CE63F4"/>
    <w:rsid w:val="00CE6B9C"/>
    <w:rsid w:val="00CF08C8"/>
    <w:rsid w:val="00CF116C"/>
    <w:rsid w:val="00CF13F9"/>
    <w:rsid w:val="00CF15CD"/>
    <w:rsid w:val="00CF1677"/>
    <w:rsid w:val="00CF2CD6"/>
    <w:rsid w:val="00CF2DB6"/>
    <w:rsid w:val="00CF375F"/>
    <w:rsid w:val="00CF3A78"/>
    <w:rsid w:val="00CF5417"/>
    <w:rsid w:val="00CF5F43"/>
    <w:rsid w:val="00CF62E5"/>
    <w:rsid w:val="00CF76F5"/>
    <w:rsid w:val="00D00088"/>
    <w:rsid w:val="00D00D7E"/>
    <w:rsid w:val="00D021C5"/>
    <w:rsid w:val="00D03CB5"/>
    <w:rsid w:val="00D03F07"/>
    <w:rsid w:val="00D0494B"/>
    <w:rsid w:val="00D04CB0"/>
    <w:rsid w:val="00D106B4"/>
    <w:rsid w:val="00D10D13"/>
    <w:rsid w:val="00D12E6C"/>
    <w:rsid w:val="00D152D9"/>
    <w:rsid w:val="00D155EB"/>
    <w:rsid w:val="00D16DF7"/>
    <w:rsid w:val="00D206F6"/>
    <w:rsid w:val="00D20D85"/>
    <w:rsid w:val="00D227DA"/>
    <w:rsid w:val="00D23053"/>
    <w:rsid w:val="00D24BB0"/>
    <w:rsid w:val="00D24F85"/>
    <w:rsid w:val="00D25E16"/>
    <w:rsid w:val="00D30399"/>
    <w:rsid w:val="00D30F13"/>
    <w:rsid w:val="00D327E0"/>
    <w:rsid w:val="00D357BA"/>
    <w:rsid w:val="00D364FA"/>
    <w:rsid w:val="00D3688B"/>
    <w:rsid w:val="00D36E3C"/>
    <w:rsid w:val="00D37303"/>
    <w:rsid w:val="00D378D4"/>
    <w:rsid w:val="00D37C3B"/>
    <w:rsid w:val="00D37FD8"/>
    <w:rsid w:val="00D40FEA"/>
    <w:rsid w:val="00D43A7E"/>
    <w:rsid w:val="00D43AEA"/>
    <w:rsid w:val="00D44364"/>
    <w:rsid w:val="00D45039"/>
    <w:rsid w:val="00D451C5"/>
    <w:rsid w:val="00D45416"/>
    <w:rsid w:val="00D45696"/>
    <w:rsid w:val="00D47BE0"/>
    <w:rsid w:val="00D47DE7"/>
    <w:rsid w:val="00D50CFC"/>
    <w:rsid w:val="00D5298C"/>
    <w:rsid w:val="00D54476"/>
    <w:rsid w:val="00D55981"/>
    <w:rsid w:val="00D60383"/>
    <w:rsid w:val="00D60AC8"/>
    <w:rsid w:val="00D623D4"/>
    <w:rsid w:val="00D63DB7"/>
    <w:rsid w:val="00D641FF"/>
    <w:rsid w:val="00D66074"/>
    <w:rsid w:val="00D674D4"/>
    <w:rsid w:val="00D70592"/>
    <w:rsid w:val="00D708E9"/>
    <w:rsid w:val="00D7092B"/>
    <w:rsid w:val="00D72CE4"/>
    <w:rsid w:val="00D7481A"/>
    <w:rsid w:val="00D75F66"/>
    <w:rsid w:val="00D7702D"/>
    <w:rsid w:val="00D7720E"/>
    <w:rsid w:val="00D7746A"/>
    <w:rsid w:val="00D77B98"/>
    <w:rsid w:val="00D81366"/>
    <w:rsid w:val="00D81968"/>
    <w:rsid w:val="00D81C13"/>
    <w:rsid w:val="00D829C7"/>
    <w:rsid w:val="00D83CAE"/>
    <w:rsid w:val="00D8412C"/>
    <w:rsid w:val="00D84544"/>
    <w:rsid w:val="00D851C7"/>
    <w:rsid w:val="00D85847"/>
    <w:rsid w:val="00D866E1"/>
    <w:rsid w:val="00D86B1B"/>
    <w:rsid w:val="00D86E3E"/>
    <w:rsid w:val="00D92CB1"/>
    <w:rsid w:val="00D94058"/>
    <w:rsid w:val="00D946FC"/>
    <w:rsid w:val="00D94A2B"/>
    <w:rsid w:val="00D9559B"/>
    <w:rsid w:val="00D95DCA"/>
    <w:rsid w:val="00D96601"/>
    <w:rsid w:val="00D974C1"/>
    <w:rsid w:val="00D97D2E"/>
    <w:rsid w:val="00DA059F"/>
    <w:rsid w:val="00DA2B4B"/>
    <w:rsid w:val="00DA34FC"/>
    <w:rsid w:val="00DA4549"/>
    <w:rsid w:val="00DA50DD"/>
    <w:rsid w:val="00DA51DB"/>
    <w:rsid w:val="00DA59B0"/>
    <w:rsid w:val="00DA5CBB"/>
    <w:rsid w:val="00DA779A"/>
    <w:rsid w:val="00DA7C67"/>
    <w:rsid w:val="00DB0995"/>
    <w:rsid w:val="00DB171C"/>
    <w:rsid w:val="00DB2071"/>
    <w:rsid w:val="00DB2701"/>
    <w:rsid w:val="00DB2A7A"/>
    <w:rsid w:val="00DB45ED"/>
    <w:rsid w:val="00DB4BE7"/>
    <w:rsid w:val="00DB50A5"/>
    <w:rsid w:val="00DB5183"/>
    <w:rsid w:val="00DB703D"/>
    <w:rsid w:val="00DB73DC"/>
    <w:rsid w:val="00DC2B43"/>
    <w:rsid w:val="00DC341A"/>
    <w:rsid w:val="00DC4C0B"/>
    <w:rsid w:val="00DC5210"/>
    <w:rsid w:val="00DC5E5B"/>
    <w:rsid w:val="00DC7192"/>
    <w:rsid w:val="00DD021A"/>
    <w:rsid w:val="00DD0732"/>
    <w:rsid w:val="00DD1457"/>
    <w:rsid w:val="00DD3F77"/>
    <w:rsid w:val="00DD4825"/>
    <w:rsid w:val="00DD4997"/>
    <w:rsid w:val="00DD6404"/>
    <w:rsid w:val="00DD7A47"/>
    <w:rsid w:val="00DE0084"/>
    <w:rsid w:val="00DE04FE"/>
    <w:rsid w:val="00DE26B2"/>
    <w:rsid w:val="00DE654A"/>
    <w:rsid w:val="00DF0B13"/>
    <w:rsid w:val="00DF38C8"/>
    <w:rsid w:val="00DF3B1C"/>
    <w:rsid w:val="00DF3DDF"/>
    <w:rsid w:val="00DF460C"/>
    <w:rsid w:val="00DF4C4F"/>
    <w:rsid w:val="00DF56F8"/>
    <w:rsid w:val="00DF5ED2"/>
    <w:rsid w:val="00DF7121"/>
    <w:rsid w:val="00DF7FB2"/>
    <w:rsid w:val="00E03109"/>
    <w:rsid w:val="00E03401"/>
    <w:rsid w:val="00E03C12"/>
    <w:rsid w:val="00E07133"/>
    <w:rsid w:val="00E11168"/>
    <w:rsid w:val="00E12809"/>
    <w:rsid w:val="00E13556"/>
    <w:rsid w:val="00E15D73"/>
    <w:rsid w:val="00E20DBA"/>
    <w:rsid w:val="00E2171B"/>
    <w:rsid w:val="00E22C96"/>
    <w:rsid w:val="00E23420"/>
    <w:rsid w:val="00E236A0"/>
    <w:rsid w:val="00E23871"/>
    <w:rsid w:val="00E23CA3"/>
    <w:rsid w:val="00E23E97"/>
    <w:rsid w:val="00E24766"/>
    <w:rsid w:val="00E251AF"/>
    <w:rsid w:val="00E261D4"/>
    <w:rsid w:val="00E268E1"/>
    <w:rsid w:val="00E26F02"/>
    <w:rsid w:val="00E27233"/>
    <w:rsid w:val="00E278A4"/>
    <w:rsid w:val="00E27DCF"/>
    <w:rsid w:val="00E30A9D"/>
    <w:rsid w:val="00E30B0C"/>
    <w:rsid w:val="00E32ACD"/>
    <w:rsid w:val="00E34C4E"/>
    <w:rsid w:val="00E34E37"/>
    <w:rsid w:val="00E3596E"/>
    <w:rsid w:val="00E367AC"/>
    <w:rsid w:val="00E36977"/>
    <w:rsid w:val="00E36EC7"/>
    <w:rsid w:val="00E37510"/>
    <w:rsid w:val="00E407EB"/>
    <w:rsid w:val="00E42098"/>
    <w:rsid w:val="00E44690"/>
    <w:rsid w:val="00E44D26"/>
    <w:rsid w:val="00E4595E"/>
    <w:rsid w:val="00E46978"/>
    <w:rsid w:val="00E47AA9"/>
    <w:rsid w:val="00E50CF2"/>
    <w:rsid w:val="00E50D5F"/>
    <w:rsid w:val="00E51434"/>
    <w:rsid w:val="00E51667"/>
    <w:rsid w:val="00E51679"/>
    <w:rsid w:val="00E516AC"/>
    <w:rsid w:val="00E51B68"/>
    <w:rsid w:val="00E51CA5"/>
    <w:rsid w:val="00E51E63"/>
    <w:rsid w:val="00E52146"/>
    <w:rsid w:val="00E522FF"/>
    <w:rsid w:val="00E52D6E"/>
    <w:rsid w:val="00E52FA1"/>
    <w:rsid w:val="00E53017"/>
    <w:rsid w:val="00E53B60"/>
    <w:rsid w:val="00E54751"/>
    <w:rsid w:val="00E55E17"/>
    <w:rsid w:val="00E570F6"/>
    <w:rsid w:val="00E5780F"/>
    <w:rsid w:val="00E57A8B"/>
    <w:rsid w:val="00E57E62"/>
    <w:rsid w:val="00E60236"/>
    <w:rsid w:val="00E6227A"/>
    <w:rsid w:val="00E642F2"/>
    <w:rsid w:val="00E6467A"/>
    <w:rsid w:val="00E65DD8"/>
    <w:rsid w:val="00E667A5"/>
    <w:rsid w:val="00E673B9"/>
    <w:rsid w:val="00E67D3E"/>
    <w:rsid w:val="00E67EB4"/>
    <w:rsid w:val="00E7140C"/>
    <w:rsid w:val="00E71A60"/>
    <w:rsid w:val="00E72AA9"/>
    <w:rsid w:val="00E72F23"/>
    <w:rsid w:val="00E733A3"/>
    <w:rsid w:val="00E73A79"/>
    <w:rsid w:val="00E75EC3"/>
    <w:rsid w:val="00E76644"/>
    <w:rsid w:val="00E76773"/>
    <w:rsid w:val="00E77794"/>
    <w:rsid w:val="00E80860"/>
    <w:rsid w:val="00E819EC"/>
    <w:rsid w:val="00E824FE"/>
    <w:rsid w:val="00E8285E"/>
    <w:rsid w:val="00E83AF7"/>
    <w:rsid w:val="00E85D1B"/>
    <w:rsid w:val="00E868B9"/>
    <w:rsid w:val="00E870E4"/>
    <w:rsid w:val="00E8751C"/>
    <w:rsid w:val="00E904BD"/>
    <w:rsid w:val="00E914CE"/>
    <w:rsid w:val="00E926F4"/>
    <w:rsid w:val="00E933D1"/>
    <w:rsid w:val="00E93EE9"/>
    <w:rsid w:val="00E944B3"/>
    <w:rsid w:val="00E94720"/>
    <w:rsid w:val="00E94927"/>
    <w:rsid w:val="00E951CE"/>
    <w:rsid w:val="00E95791"/>
    <w:rsid w:val="00E95C96"/>
    <w:rsid w:val="00E95ECE"/>
    <w:rsid w:val="00E965C8"/>
    <w:rsid w:val="00E979F0"/>
    <w:rsid w:val="00EA07AB"/>
    <w:rsid w:val="00EA0E1D"/>
    <w:rsid w:val="00EA2A83"/>
    <w:rsid w:val="00EA4CB2"/>
    <w:rsid w:val="00EA5BDB"/>
    <w:rsid w:val="00EA5F2D"/>
    <w:rsid w:val="00EA5F87"/>
    <w:rsid w:val="00EA66B8"/>
    <w:rsid w:val="00EA7A34"/>
    <w:rsid w:val="00EB04E4"/>
    <w:rsid w:val="00EB07F2"/>
    <w:rsid w:val="00EB1B49"/>
    <w:rsid w:val="00EB1C25"/>
    <w:rsid w:val="00EB248C"/>
    <w:rsid w:val="00EB2C9A"/>
    <w:rsid w:val="00EB3FA8"/>
    <w:rsid w:val="00EB49DF"/>
    <w:rsid w:val="00EB5A0D"/>
    <w:rsid w:val="00EB68C2"/>
    <w:rsid w:val="00EB7063"/>
    <w:rsid w:val="00EB75F8"/>
    <w:rsid w:val="00EC05FD"/>
    <w:rsid w:val="00EC141A"/>
    <w:rsid w:val="00EC2603"/>
    <w:rsid w:val="00EC2E88"/>
    <w:rsid w:val="00EC2EC9"/>
    <w:rsid w:val="00EC39FB"/>
    <w:rsid w:val="00EC4954"/>
    <w:rsid w:val="00EC4BCD"/>
    <w:rsid w:val="00EC5733"/>
    <w:rsid w:val="00ED2C84"/>
    <w:rsid w:val="00ED3440"/>
    <w:rsid w:val="00ED3B98"/>
    <w:rsid w:val="00ED4904"/>
    <w:rsid w:val="00ED5A8E"/>
    <w:rsid w:val="00ED6168"/>
    <w:rsid w:val="00ED7D71"/>
    <w:rsid w:val="00ED7FD9"/>
    <w:rsid w:val="00EE0FD6"/>
    <w:rsid w:val="00EE277C"/>
    <w:rsid w:val="00EE342A"/>
    <w:rsid w:val="00EE36A7"/>
    <w:rsid w:val="00EE3FF5"/>
    <w:rsid w:val="00EE42DF"/>
    <w:rsid w:val="00EE4D98"/>
    <w:rsid w:val="00EE5DFA"/>
    <w:rsid w:val="00EE6104"/>
    <w:rsid w:val="00EF06B6"/>
    <w:rsid w:val="00EF0B80"/>
    <w:rsid w:val="00EF242A"/>
    <w:rsid w:val="00EF3464"/>
    <w:rsid w:val="00EF3C32"/>
    <w:rsid w:val="00EF429E"/>
    <w:rsid w:val="00EF4EC2"/>
    <w:rsid w:val="00EF5441"/>
    <w:rsid w:val="00EF572C"/>
    <w:rsid w:val="00EF7AD1"/>
    <w:rsid w:val="00F024AB"/>
    <w:rsid w:val="00F03962"/>
    <w:rsid w:val="00F055F7"/>
    <w:rsid w:val="00F05E11"/>
    <w:rsid w:val="00F06762"/>
    <w:rsid w:val="00F06FAF"/>
    <w:rsid w:val="00F07650"/>
    <w:rsid w:val="00F1038A"/>
    <w:rsid w:val="00F1171E"/>
    <w:rsid w:val="00F11D9B"/>
    <w:rsid w:val="00F1218D"/>
    <w:rsid w:val="00F12926"/>
    <w:rsid w:val="00F12BAD"/>
    <w:rsid w:val="00F13B3F"/>
    <w:rsid w:val="00F14459"/>
    <w:rsid w:val="00F14AAA"/>
    <w:rsid w:val="00F14C5F"/>
    <w:rsid w:val="00F171EF"/>
    <w:rsid w:val="00F173C3"/>
    <w:rsid w:val="00F17D28"/>
    <w:rsid w:val="00F20465"/>
    <w:rsid w:val="00F231A7"/>
    <w:rsid w:val="00F23A75"/>
    <w:rsid w:val="00F2429E"/>
    <w:rsid w:val="00F2488F"/>
    <w:rsid w:val="00F24C55"/>
    <w:rsid w:val="00F25438"/>
    <w:rsid w:val="00F25AB5"/>
    <w:rsid w:val="00F2733D"/>
    <w:rsid w:val="00F27650"/>
    <w:rsid w:val="00F3041A"/>
    <w:rsid w:val="00F31AAA"/>
    <w:rsid w:val="00F325AC"/>
    <w:rsid w:val="00F33E68"/>
    <w:rsid w:val="00F3447A"/>
    <w:rsid w:val="00F3559C"/>
    <w:rsid w:val="00F35715"/>
    <w:rsid w:val="00F35974"/>
    <w:rsid w:val="00F375C7"/>
    <w:rsid w:val="00F37ADF"/>
    <w:rsid w:val="00F40982"/>
    <w:rsid w:val="00F40999"/>
    <w:rsid w:val="00F41D54"/>
    <w:rsid w:val="00F41F3A"/>
    <w:rsid w:val="00F42EAE"/>
    <w:rsid w:val="00F43143"/>
    <w:rsid w:val="00F4435D"/>
    <w:rsid w:val="00F44471"/>
    <w:rsid w:val="00F44804"/>
    <w:rsid w:val="00F4566D"/>
    <w:rsid w:val="00F46475"/>
    <w:rsid w:val="00F46CE0"/>
    <w:rsid w:val="00F4745F"/>
    <w:rsid w:val="00F5017E"/>
    <w:rsid w:val="00F51928"/>
    <w:rsid w:val="00F53408"/>
    <w:rsid w:val="00F53C6C"/>
    <w:rsid w:val="00F5482E"/>
    <w:rsid w:val="00F54BED"/>
    <w:rsid w:val="00F61C73"/>
    <w:rsid w:val="00F62B98"/>
    <w:rsid w:val="00F63BDB"/>
    <w:rsid w:val="00F63F88"/>
    <w:rsid w:val="00F642BE"/>
    <w:rsid w:val="00F6485C"/>
    <w:rsid w:val="00F66E8A"/>
    <w:rsid w:val="00F67425"/>
    <w:rsid w:val="00F67BB7"/>
    <w:rsid w:val="00F714F7"/>
    <w:rsid w:val="00F71C65"/>
    <w:rsid w:val="00F721D8"/>
    <w:rsid w:val="00F730C0"/>
    <w:rsid w:val="00F73272"/>
    <w:rsid w:val="00F7457D"/>
    <w:rsid w:val="00F75153"/>
    <w:rsid w:val="00F75438"/>
    <w:rsid w:val="00F75C4D"/>
    <w:rsid w:val="00F7605B"/>
    <w:rsid w:val="00F77115"/>
    <w:rsid w:val="00F8075C"/>
    <w:rsid w:val="00F814E4"/>
    <w:rsid w:val="00F815DF"/>
    <w:rsid w:val="00F81AC7"/>
    <w:rsid w:val="00F84031"/>
    <w:rsid w:val="00F849B8"/>
    <w:rsid w:val="00F85E36"/>
    <w:rsid w:val="00F87BBA"/>
    <w:rsid w:val="00F87D5D"/>
    <w:rsid w:val="00F87F96"/>
    <w:rsid w:val="00F905DF"/>
    <w:rsid w:val="00F90A72"/>
    <w:rsid w:val="00F91A4A"/>
    <w:rsid w:val="00F94491"/>
    <w:rsid w:val="00F94D26"/>
    <w:rsid w:val="00F94E49"/>
    <w:rsid w:val="00F975C6"/>
    <w:rsid w:val="00FA071A"/>
    <w:rsid w:val="00FA0786"/>
    <w:rsid w:val="00FA10E5"/>
    <w:rsid w:val="00FA1186"/>
    <w:rsid w:val="00FA1347"/>
    <w:rsid w:val="00FA1372"/>
    <w:rsid w:val="00FA3970"/>
    <w:rsid w:val="00FA4532"/>
    <w:rsid w:val="00FA7AF4"/>
    <w:rsid w:val="00FA7FAB"/>
    <w:rsid w:val="00FB0049"/>
    <w:rsid w:val="00FB0DA0"/>
    <w:rsid w:val="00FB1C07"/>
    <w:rsid w:val="00FB1C1F"/>
    <w:rsid w:val="00FB5171"/>
    <w:rsid w:val="00FB5CD9"/>
    <w:rsid w:val="00FB5F6A"/>
    <w:rsid w:val="00FB7BEC"/>
    <w:rsid w:val="00FB7BFC"/>
    <w:rsid w:val="00FC0350"/>
    <w:rsid w:val="00FC07A6"/>
    <w:rsid w:val="00FC0D0C"/>
    <w:rsid w:val="00FC20E1"/>
    <w:rsid w:val="00FC6947"/>
    <w:rsid w:val="00FC77BC"/>
    <w:rsid w:val="00FC7A6C"/>
    <w:rsid w:val="00FD18DD"/>
    <w:rsid w:val="00FD1BCD"/>
    <w:rsid w:val="00FD1FF1"/>
    <w:rsid w:val="00FD25E9"/>
    <w:rsid w:val="00FD271D"/>
    <w:rsid w:val="00FD2D9A"/>
    <w:rsid w:val="00FD2E57"/>
    <w:rsid w:val="00FD2ED4"/>
    <w:rsid w:val="00FD4292"/>
    <w:rsid w:val="00FD4368"/>
    <w:rsid w:val="00FD480A"/>
    <w:rsid w:val="00FD4F13"/>
    <w:rsid w:val="00FD553D"/>
    <w:rsid w:val="00FD5E73"/>
    <w:rsid w:val="00FD7625"/>
    <w:rsid w:val="00FE08B6"/>
    <w:rsid w:val="00FE14B3"/>
    <w:rsid w:val="00FE3A7B"/>
    <w:rsid w:val="00FE3FD9"/>
    <w:rsid w:val="00FE5C0C"/>
    <w:rsid w:val="00FE699C"/>
    <w:rsid w:val="00FF0FEC"/>
    <w:rsid w:val="00FF1D74"/>
    <w:rsid w:val="00FF2C20"/>
    <w:rsid w:val="00FF345F"/>
    <w:rsid w:val="00FF35DD"/>
    <w:rsid w:val="00FF539C"/>
    <w:rsid w:val="00FF5B33"/>
    <w:rsid w:val="00FF647F"/>
    <w:rsid w:val="00FF6963"/>
    <w:rsid w:val="00FF7439"/>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331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header" w:uiPriority="99"/>
    <w:lsdException w:name="footer"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uiPriority="99"/>
    <w:lsdException w:name="Normal (Web)" w:uiPriority="99"/>
    <w:lsdException w:name="annotation subject" w:uiPriority="99"/>
    <w:lsdException w:name="No List" w:uiPriority="99"/>
    <w:lsdException w:name="Balloon Text" w:uiPriority="99"/>
    <w:lsdException w:name="Table Grid" w:semiHidden="0" w:uiPriority="59"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iPriority="99"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uiPriority="37"/>
    <w:lsdException w:name="TOC Heading" w:qFormat="1"/>
  </w:latentStyles>
  <w:style w:type="paragraph" w:default="1" w:styleId="Normal">
    <w:name w:val="Normal"/>
    <w:qFormat/>
    <w:rsid w:val="00E77794"/>
    <w:pPr>
      <w:widowControl w:val="0"/>
      <w:suppressAutoHyphens/>
      <w:spacing w:after="200" w:line="276" w:lineRule="auto"/>
    </w:pPr>
    <w:rPr>
      <w:rFonts w:ascii="Calibri" w:hAnsi="Calibri"/>
      <w:sz w:val="22"/>
      <w:szCs w:val="22"/>
      <w:lang w:eastAsia="zh-CN"/>
    </w:rPr>
  </w:style>
  <w:style w:type="paragraph" w:styleId="Heading1">
    <w:name w:val="heading 1"/>
    <w:basedOn w:val="Normal"/>
    <w:link w:val="Heading1Char"/>
    <w:uiPriority w:val="9"/>
    <w:qFormat/>
    <w:rsid w:val="008556C2"/>
    <w:pPr>
      <w:widowControl/>
      <w:suppressAutoHyphens w:val="0"/>
      <w:spacing w:beforeLines="1" w:afterLines="1" w:line="240" w:lineRule="auto"/>
      <w:outlineLvl w:val="0"/>
    </w:pPr>
    <w:rPr>
      <w:rFonts w:ascii="Times" w:hAnsi="Times"/>
      <w:b/>
      <w:kern w:val="36"/>
      <w:sz w:val="48"/>
      <w:szCs w:val="20"/>
      <w:lang/>
    </w:rPr>
  </w:style>
  <w:style w:type="paragraph" w:styleId="Heading3">
    <w:name w:val="heading 3"/>
    <w:basedOn w:val="Normal"/>
    <w:next w:val="Normal"/>
    <w:link w:val="Heading3Char"/>
    <w:semiHidden/>
    <w:unhideWhenUsed/>
    <w:qFormat/>
    <w:rsid w:val="00A70240"/>
    <w:pPr>
      <w:keepNext/>
      <w:spacing w:before="240" w:after="60"/>
      <w:outlineLvl w:val="2"/>
    </w:pPr>
    <w:rPr>
      <w:rFonts w:ascii="Cambria" w:eastAsia="Times New Roman" w:hAnsi="Cambria"/>
      <w:b/>
      <w:bCs/>
      <w:sz w:val="26"/>
      <w:szCs w:val="26"/>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ParagraphFont1">
    <w:name w:val="Default Paragraph Font1"/>
    <w:rsid w:val="00E77794"/>
  </w:style>
  <w:style w:type="character" w:customStyle="1" w:styleId="apple-converted-space">
    <w:name w:val="apple-converted-space"/>
    <w:basedOn w:val="DefaultParagraphFont1"/>
    <w:rsid w:val="00E77794"/>
  </w:style>
  <w:style w:type="character" w:customStyle="1" w:styleId="ref-journal">
    <w:name w:val="ref-journal"/>
    <w:basedOn w:val="DefaultParagraphFont1"/>
    <w:rsid w:val="00E77794"/>
  </w:style>
  <w:style w:type="character" w:customStyle="1" w:styleId="ref-vol">
    <w:name w:val="ref-vol"/>
    <w:basedOn w:val="DefaultParagraphFont1"/>
    <w:rsid w:val="00E77794"/>
  </w:style>
  <w:style w:type="character" w:styleId="CommentReference">
    <w:name w:val="annotation reference"/>
    <w:uiPriority w:val="99"/>
    <w:rsid w:val="00E77794"/>
    <w:rPr>
      <w:sz w:val="16"/>
      <w:szCs w:val="16"/>
    </w:rPr>
  </w:style>
  <w:style w:type="character" w:customStyle="1" w:styleId="CommentTextChar">
    <w:name w:val="Comment Text Char"/>
    <w:uiPriority w:val="99"/>
    <w:rsid w:val="00E77794"/>
    <w:rPr>
      <w:sz w:val="20"/>
      <w:szCs w:val="20"/>
    </w:rPr>
  </w:style>
  <w:style w:type="character" w:customStyle="1" w:styleId="BalloonTextChar">
    <w:name w:val="Balloon Text Char"/>
    <w:uiPriority w:val="99"/>
    <w:rsid w:val="00E77794"/>
    <w:rPr>
      <w:rFonts w:ascii="Tahoma" w:hAnsi="Tahoma" w:cs="Tahoma"/>
      <w:sz w:val="16"/>
      <w:szCs w:val="16"/>
    </w:rPr>
  </w:style>
  <w:style w:type="character" w:customStyle="1" w:styleId="PlainTextChar">
    <w:name w:val="Plain Text Char"/>
    <w:uiPriority w:val="99"/>
    <w:rsid w:val="00E77794"/>
    <w:rPr>
      <w:rFonts w:ascii="Consolas" w:hAnsi="Consolas" w:cs="Consolas"/>
      <w:sz w:val="21"/>
      <w:szCs w:val="21"/>
    </w:rPr>
  </w:style>
  <w:style w:type="character" w:styleId="Hyperlink">
    <w:name w:val="Hyperlink"/>
    <w:uiPriority w:val="99"/>
    <w:rsid w:val="00E77794"/>
    <w:rPr>
      <w:color w:val="0000FF"/>
      <w:u w:val="single"/>
    </w:rPr>
  </w:style>
  <w:style w:type="character" w:styleId="FollowedHyperlink">
    <w:name w:val="FollowedHyperlink"/>
    <w:rsid w:val="00E77794"/>
    <w:rPr>
      <w:color w:val="800080"/>
      <w:u w:val="single"/>
    </w:rPr>
  </w:style>
  <w:style w:type="character" w:styleId="Strong">
    <w:name w:val="Strong"/>
    <w:qFormat/>
    <w:rsid w:val="00E77794"/>
    <w:rPr>
      <w:b/>
    </w:rPr>
  </w:style>
  <w:style w:type="character" w:styleId="Emphasis">
    <w:name w:val="Emphasis"/>
    <w:qFormat/>
    <w:rsid w:val="00E77794"/>
    <w:rPr>
      <w:i/>
    </w:rPr>
  </w:style>
  <w:style w:type="paragraph" w:customStyle="1" w:styleId="Heading">
    <w:name w:val="Heading"/>
    <w:basedOn w:val="Normal"/>
    <w:next w:val="BodyText"/>
    <w:rsid w:val="00E77794"/>
    <w:pPr>
      <w:keepNext/>
      <w:spacing w:before="240" w:after="120"/>
    </w:pPr>
    <w:rPr>
      <w:rFonts w:ascii="Arial" w:eastAsia="Microsoft YaHei" w:hAnsi="Arial" w:cs="Lohit Hindi"/>
      <w:sz w:val="28"/>
      <w:szCs w:val="28"/>
    </w:rPr>
  </w:style>
  <w:style w:type="paragraph" w:styleId="BodyText">
    <w:name w:val="Body Text"/>
    <w:basedOn w:val="Normal"/>
    <w:rsid w:val="00E77794"/>
    <w:pPr>
      <w:spacing w:after="120"/>
    </w:pPr>
  </w:style>
  <w:style w:type="paragraph" w:styleId="List">
    <w:name w:val="List"/>
    <w:basedOn w:val="BodyText"/>
    <w:rsid w:val="00E77794"/>
    <w:rPr>
      <w:rFonts w:cs="Lohit Hindi"/>
    </w:rPr>
  </w:style>
  <w:style w:type="paragraph" w:styleId="Caption">
    <w:name w:val="caption"/>
    <w:basedOn w:val="Normal"/>
    <w:qFormat/>
    <w:rsid w:val="00E77794"/>
    <w:pPr>
      <w:suppressLineNumbers/>
      <w:spacing w:before="120" w:after="120"/>
    </w:pPr>
    <w:rPr>
      <w:rFonts w:cs="Lohit Hindi"/>
      <w:i/>
      <w:iCs/>
      <w:sz w:val="24"/>
      <w:szCs w:val="24"/>
    </w:rPr>
  </w:style>
  <w:style w:type="paragraph" w:customStyle="1" w:styleId="Index">
    <w:name w:val="Index"/>
    <w:basedOn w:val="Normal"/>
    <w:rsid w:val="00E77794"/>
    <w:pPr>
      <w:suppressLineNumbers/>
    </w:pPr>
    <w:rPr>
      <w:rFonts w:cs="Lohit Hindi"/>
    </w:rPr>
  </w:style>
  <w:style w:type="paragraph" w:customStyle="1" w:styleId="aux">
    <w:name w:val="aux"/>
    <w:basedOn w:val="Normal"/>
    <w:rsid w:val="00E77794"/>
    <w:pPr>
      <w:spacing w:before="280" w:after="280" w:line="384" w:lineRule="atLeast"/>
    </w:pPr>
    <w:rPr>
      <w:rFonts w:ascii="Times New Roman" w:eastAsia="Malgun Gothic" w:hAnsi="Times New Roman"/>
      <w:sz w:val="24"/>
      <w:szCs w:val="24"/>
    </w:rPr>
  </w:style>
  <w:style w:type="paragraph" w:styleId="CommentText">
    <w:name w:val="annotation text"/>
    <w:basedOn w:val="Normal"/>
    <w:link w:val="CommentTextChar1"/>
    <w:rsid w:val="00E77794"/>
    <w:pPr>
      <w:spacing w:line="240" w:lineRule="auto"/>
    </w:pPr>
    <w:rPr>
      <w:sz w:val="20"/>
      <w:szCs w:val="20"/>
      <w:lang/>
    </w:rPr>
  </w:style>
  <w:style w:type="paragraph" w:styleId="BalloonText">
    <w:name w:val="Balloon Text"/>
    <w:basedOn w:val="Normal"/>
    <w:uiPriority w:val="99"/>
    <w:rsid w:val="00E77794"/>
    <w:pPr>
      <w:spacing w:after="0" w:line="240" w:lineRule="auto"/>
    </w:pPr>
    <w:rPr>
      <w:rFonts w:ascii="Tahoma" w:hAnsi="Tahoma" w:cs="Tahoma"/>
      <w:sz w:val="16"/>
      <w:szCs w:val="16"/>
    </w:rPr>
  </w:style>
  <w:style w:type="paragraph" w:styleId="PlainText">
    <w:name w:val="Plain Text"/>
    <w:basedOn w:val="Normal"/>
    <w:uiPriority w:val="99"/>
    <w:rsid w:val="00E77794"/>
    <w:pPr>
      <w:spacing w:after="0" w:line="240" w:lineRule="auto"/>
    </w:pPr>
    <w:rPr>
      <w:rFonts w:ascii="Consolas" w:hAnsi="Consolas" w:cs="Consolas"/>
      <w:sz w:val="21"/>
      <w:szCs w:val="21"/>
    </w:rPr>
  </w:style>
  <w:style w:type="paragraph" w:customStyle="1" w:styleId="ColorfulList-Accent11">
    <w:name w:val="Colorful List - Accent 11"/>
    <w:basedOn w:val="Normal"/>
    <w:rsid w:val="00E77794"/>
    <w:pPr>
      <w:spacing w:after="0" w:line="240" w:lineRule="auto"/>
      <w:ind w:left="720"/>
    </w:pPr>
    <w:rPr>
      <w:rFonts w:ascii="Cambria" w:hAnsi="Cambria" w:cs="Cambria"/>
      <w:sz w:val="24"/>
      <w:szCs w:val="24"/>
    </w:rPr>
  </w:style>
  <w:style w:type="paragraph" w:styleId="NormalWeb">
    <w:name w:val="Normal (Web)"/>
    <w:basedOn w:val="Normal"/>
    <w:uiPriority w:val="99"/>
    <w:rsid w:val="00E77794"/>
    <w:pPr>
      <w:spacing w:after="0" w:line="240" w:lineRule="auto"/>
    </w:pPr>
    <w:rPr>
      <w:rFonts w:ascii="Times" w:hAnsi="Times" w:cs="Times"/>
      <w:sz w:val="20"/>
      <w:szCs w:val="20"/>
    </w:rPr>
  </w:style>
  <w:style w:type="paragraph" w:customStyle="1" w:styleId="Framecontents">
    <w:name w:val="Frame contents"/>
    <w:basedOn w:val="BodyText"/>
    <w:rsid w:val="00E77794"/>
  </w:style>
  <w:style w:type="paragraph" w:customStyle="1" w:styleId="TableContents">
    <w:name w:val="Table Contents"/>
    <w:basedOn w:val="Normal"/>
    <w:rsid w:val="00E77794"/>
    <w:pPr>
      <w:suppressLineNumbers/>
    </w:pPr>
  </w:style>
  <w:style w:type="paragraph" w:customStyle="1" w:styleId="TableHeading">
    <w:name w:val="Table Heading"/>
    <w:basedOn w:val="TableContents"/>
    <w:rsid w:val="00E77794"/>
    <w:pPr>
      <w:jc w:val="center"/>
    </w:pPr>
    <w:rPr>
      <w:b/>
      <w:bCs/>
    </w:rPr>
  </w:style>
  <w:style w:type="paragraph" w:styleId="Header">
    <w:name w:val="header"/>
    <w:basedOn w:val="Normal"/>
    <w:link w:val="HeaderChar"/>
    <w:uiPriority w:val="99"/>
    <w:rsid w:val="00C34A22"/>
    <w:pPr>
      <w:tabs>
        <w:tab w:val="center" w:pos="4320"/>
        <w:tab w:val="right" w:pos="8640"/>
      </w:tabs>
    </w:pPr>
    <w:rPr>
      <w:lang/>
    </w:rPr>
  </w:style>
  <w:style w:type="character" w:customStyle="1" w:styleId="HeaderChar">
    <w:name w:val="Header Char"/>
    <w:link w:val="Header"/>
    <w:uiPriority w:val="99"/>
    <w:rsid w:val="00C34A22"/>
    <w:rPr>
      <w:rFonts w:ascii="Calibri" w:eastAsia="SimSun" w:hAnsi="Calibri"/>
      <w:sz w:val="22"/>
      <w:szCs w:val="22"/>
      <w:lang w:eastAsia="zh-CN"/>
    </w:rPr>
  </w:style>
  <w:style w:type="paragraph" w:styleId="Footer">
    <w:name w:val="footer"/>
    <w:basedOn w:val="Normal"/>
    <w:link w:val="FooterChar"/>
    <w:uiPriority w:val="99"/>
    <w:rsid w:val="00C34A22"/>
    <w:pPr>
      <w:tabs>
        <w:tab w:val="center" w:pos="4320"/>
        <w:tab w:val="right" w:pos="8640"/>
      </w:tabs>
    </w:pPr>
    <w:rPr>
      <w:lang/>
    </w:rPr>
  </w:style>
  <w:style w:type="character" w:customStyle="1" w:styleId="FooterChar">
    <w:name w:val="Footer Char"/>
    <w:link w:val="Footer"/>
    <w:uiPriority w:val="99"/>
    <w:rsid w:val="00C34A22"/>
    <w:rPr>
      <w:rFonts w:ascii="Calibri" w:eastAsia="SimSun" w:hAnsi="Calibri"/>
      <w:sz w:val="22"/>
      <w:szCs w:val="22"/>
      <w:lang w:eastAsia="zh-CN"/>
    </w:rPr>
  </w:style>
  <w:style w:type="character" w:customStyle="1" w:styleId="CommentTextChar1">
    <w:name w:val="Comment Text Char1"/>
    <w:link w:val="CommentText"/>
    <w:rsid w:val="00767D24"/>
    <w:rPr>
      <w:rFonts w:ascii="Calibri" w:hAnsi="Calibri"/>
    </w:rPr>
  </w:style>
  <w:style w:type="paragraph" w:styleId="CommentSubject">
    <w:name w:val="annotation subject"/>
    <w:basedOn w:val="CommentText"/>
    <w:next w:val="CommentText"/>
    <w:link w:val="CommentSubjectChar"/>
    <w:uiPriority w:val="99"/>
    <w:rsid w:val="00D137AA"/>
    <w:pPr>
      <w:spacing w:line="276" w:lineRule="auto"/>
    </w:pPr>
    <w:rPr>
      <w:b/>
      <w:bCs/>
      <w:lang w:eastAsia="zh-CN"/>
    </w:rPr>
  </w:style>
  <w:style w:type="character" w:customStyle="1" w:styleId="CommentSubjectChar">
    <w:name w:val="Comment Subject Char"/>
    <w:link w:val="CommentSubject"/>
    <w:uiPriority w:val="99"/>
    <w:rsid w:val="00D137AA"/>
    <w:rPr>
      <w:rFonts w:ascii="Calibri" w:hAnsi="Calibri"/>
      <w:b/>
      <w:bCs/>
      <w:lang w:eastAsia="zh-CN"/>
    </w:rPr>
  </w:style>
  <w:style w:type="character" w:styleId="LineNumber">
    <w:name w:val="line number"/>
    <w:basedOn w:val="DefaultParagraphFont"/>
    <w:rsid w:val="00D96492"/>
  </w:style>
  <w:style w:type="paragraph" w:customStyle="1" w:styleId="MediumList1-Accent41">
    <w:name w:val="Medium List 1 - Accent 41"/>
    <w:hidden/>
    <w:rsid w:val="0052243B"/>
    <w:rPr>
      <w:rFonts w:ascii="Calibri" w:hAnsi="Calibri"/>
      <w:sz w:val="22"/>
      <w:szCs w:val="22"/>
      <w:lang w:eastAsia="zh-CN"/>
    </w:rPr>
  </w:style>
  <w:style w:type="paragraph" w:styleId="Date">
    <w:name w:val="Date"/>
    <w:basedOn w:val="Normal"/>
    <w:next w:val="Normal"/>
    <w:link w:val="DateChar"/>
    <w:rsid w:val="00CE223B"/>
    <w:rPr>
      <w:lang/>
    </w:rPr>
  </w:style>
  <w:style w:type="character" w:customStyle="1" w:styleId="DateChar">
    <w:name w:val="Date Char"/>
    <w:link w:val="Date"/>
    <w:rsid w:val="00CE223B"/>
    <w:rPr>
      <w:rFonts w:ascii="Calibri" w:hAnsi="Calibri"/>
      <w:sz w:val="22"/>
      <w:szCs w:val="22"/>
    </w:rPr>
  </w:style>
  <w:style w:type="paragraph" w:customStyle="1" w:styleId="LightList-Accent31">
    <w:name w:val="Light List - Accent 31"/>
    <w:hidden/>
    <w:rsid w:val="003F77D2"/>
    <w:rPr>
      <w:rFonts w:ascii="Calibri" w:hAnsi="Calibri"/>
      <w:sz w:val="22"/>
      <w:szCs w:val="22"/>
      <w:lang w:eastAsia="zh-CN"/>
    </w:rPr>
  </w:style>
  <w:style w:type="character" w:customStyle="1" w:styleId="Heading1Char">
    <w:name w:val="Heading 1 Char"/>
    <w:link w:val="Heading1"/>
    <w:uiPriority w:val="9"/>
    <w:rsid w:val="008556C2"/>
    <w:rPr>
      <w:rFonts w:ascii="Times" w:hAnsi="Times"/>
      <w:b/>
      <w:kern w:val="36"/>
      <w:sz w:val="48"/>
    </w:rPr>
  </w:style>
  <w:style w:type="table" w:styleId="TableGrid">
    <w:name w:val="Table Grid"/>
    <w:basedOn w:val="TableNormal"/>
    <w:uiPriority w:val="59"/>
    <w:rsid w:val="00DC11C4"/>
    <w:rPr>
      <w:rFonts w:ascii="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lorfulShading-Accent11">
    <w:name w:val="Colorful Shading - Accent 11"/>
    <w:hidden/>
    <w:rsid w:val="00EE22AA"/>
    <w:rPr>
      <w:rFonts w:ascii="Calibri" w:hAnsi="Calibri"/>
      <w:sz w:val="22"/>
      <w:szCs w:val="22"/>
      <w:lang w:eastAsia="zh-CN"/>
    </w:rPr>
  </w:style>
  <w:style w:type="character" w:customStyle="1" w:styleId="il">
    <w:name w:val="il"/>
    <w:basedOn w:val="DefaultParagraphFont"/>
    <w:rsid w:val="002C01D0"/>
  </w:style>
  <w:style w:type="paragraph" w:styleId="Revision">
    <w:name w:val="Revision"/>
    <w:hidden/>
    <w:uiPriority w:val="99"/>
    <w:rsid w:val="004F6EE7"/>
    <w:rPr>
      <w:rFonts w:ascii="Calibri" w:hAnsi="Calibri"/>
      <w:sz w:val="22"/>
      <w:szCs w:val="22"/>
      <w:lang w:eastAsia="zh-CN"/>
    </w:rPr>
  </w:style>
  <w:style w:type="paragraph" w:styleId="Bibliography">
    <w:name w:val="Bibliography"/>
    <w:basedOn w:val="Normal"/>
    <w:next w:val="Normal"/>
    <w:uiPriority w:val="37"/>
    <w:unhideWhenUsed/>
    <w:rsid w:val="00B91FD0"/>
    <w:pPr>
      <w:widowControl/>
      <w:tabs>
        <w:tab w:val="left" w:pos="384"/>
      </w:tabs>
      <w:suppressAutoHyphens w:val="0"/>
      <w:spacing w:after="240" w:line="240" w:lineRule="auto"/>
      <w:ind w:left="384" w:hanging="384"/>
    </w:pPr>
    <w:rPr>
      <w:lang w:eastAsia="en-US"/>
    </w:rPr>
  </w:style>
  <w:style w:type="paragraph" w:customStyle="1" w:styleId="MTDisplayEquation">
    <w:name w:val="MTDisplayEquation"/>
    <w:basedOn w:val="Normal"/>
    <w:next w:val="Normal"/>
    <w:link w:val="MTDisplayEquationChar"/>
    <w:rsid w:val="00B91FD0"/>
    <w:pPr>
      <w:widowControl/>
      <w:tabs>
        <w:tab w:val="center" w:pos="5040"/>
        <w:tab w:val="right" w:pos="10080"/>
      </w:tabs>
      <w:suppressAutoHyphens w:val="0"/>
    </w:pPr>
    <w:rPr>
      <w:rFonts w:ascii="Times New Roman" w:hAnsi="Times New Roman"/>
      <w:sz w:val="24"/>
      <w:szCs w:val="20"/>
      <w:lang/>
    </w:rPr>
  </w:style>
  <w:style w:type="character" w:customStyle="1" w:styleId="MTDisplayEquationChar">
    <w:name w:val="MTDisplayEquation Char"/>
    <w:link w:val="MTDisplayEquation"/>
    <w:rsid w:val="00B91FD0"/>
    <w:rPr>
      <w:rFonts w:eastAsia="SimSun"/>
      <w:sz w:val="24"/>
    </w:rPr>
  </w:style>
  <w:style w:type="paragraph" w:styleId="ListParagraph">
    <w:name w:val="List Paragraph"/>
    <w:basedOn w:val="Normal"/>
    <w:uiPriority w:val="34"/>
    <w:qFormat/>
    <w:rsid w:val="00B91FD0"/>
    <w:pPr>
      <w:widowControl/>
      <w:suppressAutoHyphens w:val="0"/>
      <w:ind w:left="720"/>
      <w:contextualSpacing/>
    </w:pPr>
    <w:rPr>
      <w:lang w:eastAsia="en-US"/>
    </w:rPr>
  </w:style>
  <w:style w:type="paragraph" w:customStyle="1" w:styleId="AckText">
    <w:name w:val="Ack Text"/>
    <w:basedOn w:val="Normal"/>
    <w:rsid w:val="00B91FD0"/>
    <w:pPr>
      <w:widowControl/>
      <w:suppressAutoHyphens w:val="0"/>
      <w:spacing w:after="0" w:line="220" w:lineRule="exact"/>
      <w:jc w:val="both"/>
    </w:pPr>
    <w:rPr>
      <w:rFonts w:ascii="Times New Roman" w:hAnsi="Times New Roman"/>
      <w:sz w:val="18"/>
      <w:szCs w:val="20"/>
      <w:lang w:eastAsia="en-US"/>
    </w:rPr>
  </w:style>
  <w:style w:type="character" w:customStyle="1" w:styleId="Heading3Char">
    <w:name w:val="Heading 3 Char"/>
    <w:link w:val="Heading3"/>
    <w:semiHidden/>
    <w:rsid w:val="00A70240"/>
    <w:rPr>
      <w:rFonts w:ascii="Cambria" w:eastAsia="Times New Roman" w:hAnsi="Cambria" w:cs="Times New Roman"/>
      <w:b/>
      <w:bCs/>
      <w:sz w:val="26"/>
      <w:szCs w:val="26"/>
      <w:lang w:eastAsia="zh-CN"/>
    </w:rPr>
  </w:style>
  <w:style w:type="paragraph" w:customStyle="1" w:styleId="Authorname">
    <w:name w:val="Author name"/>
    <w:rsid w:val="00C7372D"/>
    <w:pPr>
      <w:spacing w:before="70" w:line="300" w:lineRule="exact"/>
    </w:pPr>
    <w:rPr>
      <w:rFonts w:ascii="Helvetica-Light" w:hAnsi="Helvetica-Light"/>
      <w:iCs/>
      <w:sz w:val="26"/>
    </w:rPr>
  </w:style>
  <w:style w:type="table" w:customStyle="1" w:styleId="ListTable6Colorful-Accent31">
    <w:name w:val="List Table 6 Colorful - Accent 31"/>
    <w:basedOn w:val="TableNormal"/>
    <w:uiPriority w:val="51"/>
    <w:rsid w:val="00D03F07"/>
    <w:rPr>
      <w:color w:val="7B7B7B" w:themeColor="accent3" w:themeShade="BF"/>
    </w:rPr>
    <w:tblPr>
      <w:tblStyleRowBandSize w:val="1"/>
      <w:tblStyleColBandSize w:val="1"/>
      <w:tblInd w:w="0" w:type="dxa"/>
      <w:tblBorders>
        <w:top w:val="single" w:sz="4" w:space="0" w:color="A5A5A5" w:themeColor="accent3"/>
        <w:bottom w:val="single" w:sz="4" w:space="0" w:color="A5A5A5" w:themeColor="accent3"/>
      </w:tblBorders>
      <w:tblCellMar>
        <w:top w:w="0" w:type="dxa"/>
        <w:left w:w="108" w:type="dxa"/>
        <w:bottom w:w="0" w:type="dxa"/>
        <w:right w:w="108" w:type="dxa"/>
      </w:tblCellMar>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r="http://schemas.openxmlformats.org/officeDocument/2006/relationships" xmlns:w="http://schemas.openxmlformats.org/wordprocessingml/2006/main">
  <w:divs>
    <w:div w:id="109785789">
      <w:bodyDiv w:val="1"/>
      <w:marLeft w:val="0"/>
      <w:marRight w:val="0"/>
      <w:marTop w:val="0"/>
      <w:marBottom w:val="0"/>
      <w:divBdr>
        <w:top w:val="none" w:sz="0" w:space="0" w:color="auto"/>
        <w:left w:val="none" w:sz="0" w:space="0" w:color="auto"/>
        <w:bottom w:val="none" w:sz="0" w:space="0" w:color="auto"/>
        <w:right w:val="none" w:sz="0" w:space="0" w:color="auto"/>
      </w:divBdr>
    </w:div>
    <w:div w:id="163396398">
      <w:bodyDiv w:val="1"/>
      <w:marLeft w:val="0"/>
      <w:marRight w:val="0"/>
      <w:marTop w:val="0"/>
      <w:marBottom w:val="0"/>
      <w:divBdr>
        <w:top w:val="none" w:sz="0" w:space="0" w:color="auto"/>
        <w:left w:val="none" w:sz="0" w:space="0" w:color="auto"/>
        <w:bottom w:val="none" w:sz="0" w:space="0" w:color="auto"/>
        <w:right w:val="none" w:sz="0" w:space="0" w:color="auto"/>
      </w:divBdr>
    </w:div>
    <w:div w:id="270671118">
      <w:bodyDiv w:val="1"/>
      <w:marLeft w:val="0"/>
      <w:marRight w:val="0"/>
      <w:marTop w:val="0"/>
      <w:marBottom w:val="0"/>
      <w:divBdr>
        <w:top w:val="none" w:sz="0" w:space="0" w:color="auto"/>
        <w:left w:val="none" w:sz="0" w:space="0" w:color="auto"/>
        <w:bottom w:val="none" w:sz="0" w:space="0" w:color="auto"/>
        <w:right w:val="none" w:sz="0" w:space="0" w:color="auto"/>
      </w:divBdr>
    </w:div>
    <w:div w:id="377320685">
      <w:bodyDiv w:val="1"/>
      <w:marLeft w:val="0"/>
      <w:marRight w:val="0"/>
      <w:marTop w:val="0"/>
      <w:marBottom w:val="0"/>
      <w:divBdr>
        <w:top w:val="none" w:sz="0" w:space="0" w:color="auto"/>
        <w:left w:val="none" w:sz="0" w:space="0" w:color="auto"/>
        <w:bottom w:val="none" w:sz="0" w:space="0" w:color="auto"/>
        <w:right w:val="none" w:sz="0" w:space="0" w:color="auto"/>
      </w:divBdr>
    </w:div>
    <w:div w:id="603419556">
      <w:bodyDiv w:val="1"/>
      <w:marLeft w:val="0"/>
      <w:marRight w:val="0"/>
      <w:marTop w:val="0"/>
      <w:marBottom w:val="0"/>
      <w:divBdr>
        <w:top w:val="none" w:sz="0" w:space="0" w:color="auto"/>
        <w:left w:val="none" w:sz="0" w:space="0" w:color="auto"/>
        <w:bottom w:val="none" w:sz="0" w:space="0" w:color="auto"/>
        <w:right w:val="none" w:sz="0" w:space="0" w:color="auto"/>
      </w:divBdr>
    </w:div>
    <w:div w:id="605691856">
      <w:bodyDiv w:val="1"/>
      <w:marLeft w:val="0"/>
      <w:marRight w:val="0"/>
      <w:marTop w:val="0"/>
      <w:marBottom w:val="0"/>
      <w:divBdr>
        <w:top w:val="none" w:sz="0" w:space="0" w:color="auto"/>
        <w:left w:val="none" w:sz="0" w:space="0" w:color="auto"/>
        <w:bottom w:val="none" w:sz="0" w:space="0" w:color="auto"/>
        <w:right w:val="none" w:sz="0" w:space="0" w:color="auto"/>
      </w:divBdr>
      <w:divsChild>
        <w:div w:id="2121945802">
          <w:marLeft w:val="0"/>
          <w:marRight w:val="0"/>
          <w:marTop w:val="0"/>
          <w:marBottom w:val="0"/>
          <w:divBdr>
            <w:top w:val="none" w:sz="0" w:space="0" w:color="auto"/>
            <w:left w:val="none" w:sz="0" w:space="0" w:color="auto"/>
            <w:bottom w:val="none" w:sz="0" w:space="0" w:color="auto"/>
            <w:right w:val="none" w:sz="0" w:space="0" w:color="auto"/>
          </w:divBdr>
        </w:div>
      </w:divsChild>
    </w:div>
    <w:div w:id="761755915">
      <w:bodyDiv w:val="1"/>
      <w:marLeft w:val="0"/>
      <w:marRight w:val="0"/>
      <w:marTop w:val="0"/>
      <w:marBottom w:val="0"/>
      <w:divBdr>
        <w:top w:val="none" w:sz="0" w:space="0" w:color="auto"/>
        <w:left w:val="none" w:sz="0" w:space="0" w:color="auto"/>
        <w:bottom w:val="none" w:sz="0" w:space="0" w:color="auto"/>
        <w:right w:val="none" w:sz="0" w:space="0" w:color="auto"/>
      </w:divBdr>
    </w:div>
    <w:div w:id="919339292">
      <w:bodyDiv w:val="1"/>
      <w:marLeft w:val="0"/>
      <w:marRight w:val="0"/>
      <w:marTop w:val="0"/>
      <w:marBottom w:val="0"/>
      <w:divBdr>
        <w:top w:val="none" w:sz="0" w:space="0" w:color="auto"/>
        <w:left w:val="none" w:sz="0" w:space="0" w:color="auto"/>
        <w:bottom w:val="none" w:sz="0" w:space="0" w:color="auto"/>
        <w:right w:val="none" w:sz="0" w:space="0" w:color="auto"/>
      </w:divBdr>
    </w:div>
    <w:div w:id="920214022">
      <w:bodyDiv w:val="1"/>
      <w:marLeft w:val="0"/>
      <w:marRight w:val="0"/>
      <w:marTop w:val="0"/>
      <w:marBottom w:val="0"/>
      <w:divBdr>
        <w:top w:val="none" w:sz="0" w:space="0" w:color="auto"/>
        <w:left w:val="none" w:sz="0" w:space="0" w:color="auto"/>
        <w:bottom w:val="none" w:sz="0" w:space="0" w:color="auto"/>
        <w:right w:val="none" w:sz="0" w:space="0" w:color="auto"/>
      </w:divBdr>
    </w:div>
    <w:div w:id="970941708">
      <w:bodyDiv w:val="1"/>
      <w:marLeft w:val="0"/>
      <w:marRight w:val="0"/>
      <w:marTop w:val="0"/>
      <w:marBottom w:val="0"/>
      <w:divBdr>
        <w:top w:val="none" w:sz="0" w:space="0" w:color="auto"/>
        <w:left w:val="none" w:sz="0" w:space="0" w:color="auto"/>
        <w:bottom w:val="none" w:sz="0" w:space="0" w:color="auto"/>
        <w:right w:val="none" w:sz="0" w:space="0" w:color="auto"/>
      </w:divBdr>
    </w:div>
    <w:div w:id="1205798511">
      <w:bodyDiv w:val="1"/>
      <w:marLeft w:val="0"/>
      <w:marRight w:val="0"/>
      <w:marTop w:val="0"/>
      <w:marBottom w:val="0"/>
      <w:divBdr>
        <w:top w:val="none" w:sz="0" w:space="0" w:color="auto"/>
        <w:left w:val="none" w:sz="0" w:space="0" w:color="auto"/>
        <w:bottom w:val="none" w:sz="0" w:space="0" w:color="auto"/>
        <w:right w:val="none" w:sz="0" w:space="0" w:color="auto"/>
      </w:divBdr>
      <w:divsChild>
        <w:div w:id="405958626">
          <w:marLeft w:val="0"/>
          <w:marRight w:val="0"/>
          <w:marTop w:val="0"/>
          <w:marBottom w:val="0"/>
          <w:divBdr>
            <w:top w:val="none" w:sz="0" w:space="0" w:color="auto"/>
            <w:left w:val="none" w:sz="0" w:space="0" w:color="auto"/>
            <w:bottom w:val="none" w:sz="0" w:space="0" w:color="auto"/>
            <w:right w:val="none" w:sz="0" w:space="0" w:color="auto"/>
          </w:divBdr>
        </w:div>
        <w:div w:id="1352880708">
          <w:marLeft w:val="0"/>
          <w:marRight w:val="0"/>
          <w:marTop w:val="0"/>
          <w:marBottom w:val="0"/>
          <w:divBdr>
            <w:top w:val="none" w:sz="0" w:space="0" w:color="auto"/>
            <w:left w:val="none" w:sz="0" w:space="0" w:color="auto"/>
            <w:bottom w:val="none" w:sz="0" w:space="0" w:color="auto"/>
            <w:right w:val="none" w:sz="0" w:space="0" w:color="auto"/>
          </w:divBdr>
        </w:div>
        <w:div w:id="1590314034">
          <w:marLeft w:val="0"/>
          <w:marRight w:val="0"/>
          <w:marTop w:val="0"/>
          <w:marBottom w:val="0"/>
          <w:divBdr>
            <w:top w:val="none" w:sz="0" w:space="0" w:color="auto"/>
            <w:left w:val="none" w:sz="0" w:space="0" w:color="auto"/>
            <w:bottom w:val="none" w:sz="0" w:space="0" w:color="auto"/>
            <w:right w:val="none" w:sz="0" w:space="0" w:color="auto"/>
          </w:divBdr>
        </w:div>
      </w:divsChild>
    </w:div>
    <w:div w:id="1503550223">
      <w:bodyDiv w:val="1"/>
      <w:marLeft w:val="0"/>
      <w:marRight w:val="0"/>
      <w:marTop w:val="0"/>
      <w:marBottom w:val="0"/>
      <w:divBdr>
        <w:top w:val="none" w:sz="0" w:space="0" w:color="auto"/>
        <w:left w:val="none" w:sz="0" w:space="0" w:color="auto"/>
        <w:bottom w:val="none" w:sz="0" w:space="0" w:color="auto"/>
        <w:right w:val="none" w:sz="0" w:space="0" w:color="auto"/>
      </w:divBdr>
    </w:div>
    <w:div w:id="1599604211">
      <w:bodyDiv w:val="1"/>
      <w:marLeft w:val="0"/>
      <w:marRight w:val="0"/>
      <w:marTop w:val="0"/>
      <w:marBottom w:val="0"/>
      <w:divBdr>
        <w:top w:val="none" w:sz="0" w:space="0" w:color="auto"/>
        <w:left w:val="none" w:sz="0" w:space="0" w:color="auto"/>
        <w:bottom w:val="none" w:sz="0" w:space="0" w:color="auto"/>
        <w:right w:val="none" w:sz="0" w:space="0" w:color="auto"/>
      </w:divBdr>
    </w:div>
    <w:div w:id="1764718914">
      <w:bodyDiv w:val="1"/>
      <w:marLeft w:val="0"/>
      <w:marRight w:val="0"/>
      <w:marTop w:val="0"/>
      <w:marBottom w:val="0"/>
      <w:divBdr>
        <w:top w:val="none" w:sz="0" w:space="0" w:color="auto"/>
        <w:left w:val="none" w:sz="0" w:space="0" w:color="auto"/>
        <w:bottom w:val="none" w:sz="0" w:space="0" w:color="auto"/>
        <w:right w:val="none" w:sz="0" w:space="0" w:color="auto"/>
      </w:divBdr>
      <w:divsChild>
        <w:div w:id="183904105">
          <w:marLeft w:val="0"/>
          <w:marRight w:val="0"/>
          <w:marTop w:val="288"/>
          <w:marBottom w:val="100"/>
          <w:divBdr>
            <w:top w:val="none" w:sz="0" w:space="0" w:color="auto"/>
            <w:left w:val="none" w:sz="0" w:space="0" w:color="auto"/>
            <w:bottom w:val="none" w:sz="0" w:space="0" w:color="auto"/>
            <w:right w:val="none" w:sz="0" w:space="0" w:color="auto"/>
          </w:divBdr>
          <w:divsChild>
            <w:div w:id="203057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45074">
      <w:bodyDiv w:val="1"/>
      <w:marLeft w:val="0"/>
      <w:marRight w:val="0"/>
      <w:marTop w:val="0"/>
      <w:marBottom w:val="0"/>
      <w:divBdr>
        <w:top w:val="none" w:sz="0" w:space="0" w:color="auto"/>
        <w:left w:val="none" w:sz="0" w:space="0" w:color="auto"/>
        <w:bottom w:val="none" w:sz="0" w:space="0" w:color="auto"/>
        <w:right w:val="none" w:sz="0" w:space="0" w:color="auto"/>
      </w:divBdr>
    </w:div>
    <w:div w:id="1846554480">
      <w:bodyDiv w:val="1"/>
      <w:marLeft w:val="0"/>
      <w:marRight w:val="0"/>
      <w:marTop w:val="0"/>
      <w:marBottom w:val="0"/>
      <w:divBdr>
        <w:top w:val="none" w:sz="0" w:space="0" w:color="auto"/>
        <w:left w:val="none" w:sz="0" w:space="0" w:color="auto"/>
        <w:bottom w:val="none" w:sz="0" w:space="0" w:color="auto"/>
        <w:right w:val="none" w:sz="0" w:space="0" w:color="auto"/>
      </w:divBdr>
    </w:div>
    <w:div w:id="1887452619">
      <w:bodyDiv w:val="1"/>
      <w:marLeft w:val="0"/>
      <w:marRight w:val="0"/>
      <w:marTop w:val="0"/>
      <w:marBottom w:val="0"/>
      <w:divBdr>
        <w:top w:val="none" w:sz="0" w:space="0" w:color="auto"/>
        <w:left w:val="none" w:sz="0" w:space="0" w:color="auto"/>
        <w:bottom w:val="none" w:sz="0" w:space="0" w:color="auto"/>
        <w:right w:val="none" w:sz="0" w:space="0" w:color="auto"/>
      </w:divBdr>
    </w:div>
    <w:div w:id="2009673026">
      <w:bodyDiv w:val="1"/>
      <w:marLeft w:val="0"/>
      <w:marRight w:val="0"/>
      <w:marTop w:val="0"/>
      <w:marBottom w:val="0"/>
      <w:divBdr>
        <w:top w:val="none" w:sz="0" w:space="0" w:color="auto"/>
        <w:left w:val="none" w:sz="0" w:space="0" w:color="auto"/>
        <w:bottom w:val="none" w:sz="0" w:space="0" w:color="auto"/>
        <w:right w:val="none" w:sz="0" w:space="0" w:color="auto"/>
      </w:divBdr>
    </w:div>
    <w:div w:id="20137550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sleal@bcm.edu" TargetMode="External"/><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6.wmf"/><Relationship Id="rId3" Type="http://schemas.openxmlformats.org/officeDocument/2006/relationships/styles" Target="styles.xml"/><Relationship Id="rId21" Type="http://schemas.openxmlformats.org/officeDocument/2006/relationships/image" Target="media/image7.wmf"/><Relationship Id="rId34" Type="http://schemas.openxmlformats.org/officeDocument/2006/relationships/oleObject" Target="embeddings/oleObject13.bin"/><Relationship Id="rId42" Type="http://schemas.openxmlformats.org/officeDocument/2006/relationships/oleObject" Target="embeddings/oleObject17.bin"/><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5.bin"/><Relationship Id="rId46" Type="http://schemas.microsoft.com/office/2011/relationships/people" Target="people.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wmf"/><Relationship Id="rId41" Type="http://schemas.openxmlformats.org/officeDocument/2006/relationships/image" Target="media/image17.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wmf"/><Relationship Id="rId40" Type="http://schemas.openxmlformats.org/officeDocument/2006/relationships/oleObject" Target="embeddings/oleObject16.bin"/><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image" Target="media/image12.wmf"/><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4.wmf"/><Relationship Id="rId43" Type="http://schemas.openxmlformats.org/officeDocument/2006/relationships/hyperlink" Target="http://bioinformatics.org/seq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7744E-7344-4A0B-BE3E-A13815389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18</Pages>
  <Words>9558</Words>
  <Characters>54481</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Baylor College of Medicine</Company>
  <LinksUpToDate>false</LinksUpToDate>
  <CharactersWithSpaces>63912</CharactersWithSpaces>
  <SharedDoc>false</SharedDoc>
  <HLinks>
    <vt:vector size="6" baseType="variant">
      <vt:variant>
        <vt:i4>458798</vt:i4>
      </vt:variant>
      <vt:variant>
        <vt:i4>0</vt:i4>
      </vt:variant>
      <vt:variant>
        <vt:i4>0</vt:i4>
      </vt:variant>
      <vt:variant>
        <vt:i4>5</vt:i4>
      </vt:variant>
      <vt:variant>
        <vt:lpwstr>mailto:sleal@bcm.edu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Gao Wang</dc:creator>
  <cp:lastModifiedBy>Suzanne M. Leal</cp:lastModifiedBy>
  <cp:revision>2</cp:revision>
  <cp:lastPrinted>2014-11-07T18:18:00Z</cp:lastPrinted>
  <dcterms:created xsi:type="dcterms:W3CDTF">2015-01-30T23:17:00Z</dcterms:created>
  <dcterms:modified xsi:type="dcterms:W3CDTF">2015-01-30T23:17:00Z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&lt;ENInstantFormat&gt;&lt;Enabled&gt;1&lt;/Enabled&gt;&lt;ScanUnformatted&gt;1&lt;/ScanUnformatted&gt;&lt;ScanChanges&gt;1&lt;/ScanChanges&gt;&lt;/ENInstantFormat&gt;</vt:lpwstr>
  </property>
  <property fmtid="{D5CDD505-2E9C-101B-9397-08002B2CF9AE}" pid="3" name="EN.Libraries">
    <vt:lpwstr>&lt;ENLibraries&gt;&lt;Libraries&gt;&lt;item&gt;RareTdt.enl&lt;/item&gt;&lt;/Libraries&gt;&lt;/ENLibraries&gt;</vt:lpwstr>
  </property>
  <property fmtid="{D5CDD505-2E9C-101B-9397-08002B2CF9AE}" pid="4" name="ZOTERO_PREF_1">
    <vt:lpwstr>&lt;data data-version="3" zotero-version="4.0.22"&gt;&lt;session id="DVRfpuQi"/&gt;&lt;style id="http://www.zotero.org/styles/european-journal-of-human-genetics" hasBibliography="1" bibliographyStyleHasBeenSet="1"/&gt;&lt;prefs&gt;&lt;pref name="fieldType" value="Field"/&gt;&lt;pref name</vt:lpwstr>
  </property>
  <property fmtid="{D5CDD505-2E9C-101B-9397-08002B2CF9AE}" pid="5" name="ZOTERO_PREF_2">
    <vt:lpwstr>="storeReferences" value="true"/&gt;&lt;pref name="automaticJournalAbbreviations" value="true"/&gt;&lt;pref name="noteType" value="0"/&gt;&lt;/prefs&gt;&lt;/data&gt;</vt:lpwstr>
  </property>
  <property fmtid="{D5CDD505-2E9C-101B-9397-08002B2CF9AE}" pid="6" name="MTWinEqns">
    <vt:bool>true</vt:bool>
  </property>
</Properties>
</file>