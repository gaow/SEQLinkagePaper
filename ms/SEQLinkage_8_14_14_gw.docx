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54C42CE0"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0C5DE611"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Pr="00BF6CD2"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7F19A1"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50903174"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mutations.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compatible with many linkage analysis tools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451EEEE9" w14:textId="2D3107D0" w:rsidR="00C57DCF" w:rsidRPr="00C57DCF" w:rsidRDefault="009E501D" w:rsidP="007B7B7D">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5E756B32"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del w:id="0" w:author="Gao Wang" w:date="2014-08-15T13:46:00Z">
        <w:r w:rsidRPr="007E05B7" w:rsidDel="00986A64">
          <w:rPr>
            <w:rFonts w:ascii="Times New Roman" w:hAnsi="Times New Roman"/>
            <w:sz w:val="24"/>
          </w:rPr>
          <w:delText xml:space="preserve">removing </w:delText>
        </w:r>
      </w:del>
      <w:ins w:id="1" w:author="Gao Wang" w:date="2014-08-15T13:46:00Z">
        <w:r w:rsidR="00986A64">
          <w:rPr>
            <w:rFonts w:ascii="Times New Roman" w:hAnsi="Times New Roman"/>
            <w:sz w:val="24"/>
          </w:rPr>
          <w:t>excluding</w:t>
        </w:r>
        <w:r w:rsidR="00986A64" w:rsidRPr="007E05B7">
          <w:rPr>
            <w:rFonts w:ascii="Times New Roman" w:hAnsi="Times New Roman"/>
            <w:sz w:val="24"/>
          </w:rPr>
          <w:t xml:space="preserve"> </w:t>
        </w:r>
      </w:ins>
      <w:r w:rsidRPr="007E05B7">
        <w:rPr>
          <w:rFonts w:ascii="Times New Roman" w:hAnsi="Times New Roman"/>
          <w:sz w:val="24"/>
        </w:rPr>
        <w:t>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Pr="007E05B7">
        <w:rPr>
          <w:rFonts w:ascii="Times New Roman" w:hAnsi="Times New Roman"/>
          <w:sz w:val="24"/>
        </w:rPr>
        <w:t xml:space="preserve"> from WES data provides acceptable linkage results, due to the low heterozygosity of SNV</w:t>
      </w:r>
      <w:r>
        <w:rPr>
          <w:rFonts w:ascii="Times New Roman" w:hAnsi="Times New Roman"/>
          <w:sz w:val="24"/>
        </w:rPr>
        <w:t>s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4660EF7D"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collapsed haplotype pattern (CHP) method to create markers that are more heterozygous and informative for linkage analysis than individual SNVs. Unlike when SNPs are analyzed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8D59E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8D59E6">
        <w:rPr>
          <w:rFonts w:ascii="Times New Roman" w:hAnsi="Times New Roman"/>
          <w:sz w:val="24"/>
        </w:rPr>
        <w:fldChar w:fldCharType="separate"/>
      </w:r>
      <w:r w:rsidR="008D59E6" w:rsidRPr="008D59E6">
        <w:rPr>
          <w:rFonts w:ascii="Times New Roman" w:hAnsi="Times New Roman"/>
          <w:sz w:val="24"/>
          <w:szCs w:val="24"/>
          <w:vertAlign w:val="superscript"/>
        </w:rPr>
        <w:t>4</w:t>
      </w:r>
      <w:r w:rsidR="008D59E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xml:space="preserve">, a phenomenon commonly </w:t>
      </w:r>
      <w:r w:rsidR="00573566">
        <w:rPr>
          <w:rFonts w:ascii="Times New Roman" w:hAnsi="Times New Roman"/>
          <w:sz w:val="24"/>
        </w:rPr>
        <w:lastRenderedPageBreak/>
        <w:t>observed for Mendelian diseases</w:t>
      </w:r>
      <w:r w:rsidR="007E05B7" w:rsidRPr="007E05B7">
        <w:rPr>
          <w:rFonts w:ascii="Times New Roman" w:hAnsi="Times New Roman"/>
          <w:sz w:val="24"/>
        </w:rPr>
        <w:t xml:space="preserve">.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339066FB"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 xml:space="preserve">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w:t>
      </w:r>
      <w:del w:id="2" w:author="Gao Wang" w:date="2014-08-15T13:54:00Z">
        <w:r w:rsidRPr="000433E1" w:rsidDel="008E64E2">
          <w:rPr>
            <w:rFonts w:ascii="Times New Roman" w:hAnsi="Times New Roman"/>
            <w:sz w:val="24"/>
          </w:rPr>
          <w:delText xml:space="preserve">which is present </w:delText>
        </w:r>
      </w:del>
      <w:r w:rsidRPr="000433E1">
        <w:rPr>
          <w:rFonts w:ascii="Times New Roman" w:hAnsi="Times New Roman"/>
          <w:sz w:val="24"/>
        </w:rPr>
        <w:t>between and within families in a region and often have higher heterozygosity than SNVs, making them more informative and powerful to detect linkage.</w:t>
      </w:r>
    </w:p>
    <w:p w14:paraId="0AB6BF64" w14:textId="34C8DBA4"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 Mendelian inconsistencies are treated as missing data. An improved version of the Lander-Green algorithm for genetic phasing and missing genotype imputation is then applied to reconstruct haplotypes in the pedigrees</w:t>
      </w:r>
      <w:r w:rsidR="00CD23E0">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8D59E6" w:rsidRPr="008D59E6">
        <w:rPr>
          <w:rFonts w:ascii="Times New Roman" w:hAnsi="Times New Roman"/>
          <w:sz w:val="24"/>
          <w:szCs w:val="24"/>
          <w:vertAlign w:val="superscript"/>
        </w:rPr>
        <w:t>5</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The resulting haplotypes are converted to markers for linkage analysis using </w:t>
      </w:r>
      <w:r w:rsidR="00CD23E0">
        <w:rPr>
          <w:rFonts w:ascii="Times New Roman" w:hAnsi="Times New Roman"/>
          <w:sz w:val="24"/>
        </w:rPr>
        <w:t xml:space="preserve">CHP method illustrated in Figure </w:t>
      </w:r>
      <w:r w:rsidRPr="000433E1">
        <w:rPr>
          <w:rFonts w:ascii="Times New Roman" w:hAnsi="Times New Roman"/>
          <w:sz w:val="24"/>
        </w:rPr>
        <w:t xml:space="preserve">1. For each pedigree, we first cluster variants on regional haplotypes by “bins”, e.g. LD blocks, and collapse variants in a bin into an indicator variable with values 0 or 1 for having no minor allele or at least one minor allele within the bin, </w:t>
      </w:r>
      <w:r w:rsidRPr="000433E1">
        <w:rPr>
          <w:rFonts w:ascii="Times New Roman" w:hAnsi="Times New Roman"/>
          <w:sz w:val="24"/>
        </w:rPr>
        <w:lastRenderedPageBreak/>
        <w:t xml:space="preserve">which is similar to 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8D59E6" w:rsidRPr="008D59E6">
        <w:rPr>
          <w:rFonts w:ascii="Times New Roman" w:hAnsi="Times New Roman"/>
          <w:sz w:val="24"/>
          <w:szCs w:val="24"/>
          <w:vertAlign w:val="superscript"/>
        </w:rPr>
        <w:t>6</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all samples are uniquely represented.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346C7A5F" w14:textId="63BBE6DC"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without sequence data, linkage analysis requires marker allele frequencies. Frequencies of regional markers generated by CHP method can be derived from the cumulative minor allele frequency (MAF) within collapsed bins. Consider a haplotype divided into </w:t>
      </w:r>
      <w:r w:rsidRPr="0016487C">
        <w:rPr>
          <w:rFonts w:ascii="Times New Roman" w:hAnsi="Times New Roman"/>
          <w:i/>
          <w:sz w:val="24"/>
        </w:rPr>
        <w:t>K</w:t>
      </w:r>
      <w:r w:rsidRPr="00566129">
        <w:rPr>
          <w:rFonts w:ascii="Times New Roman" w:hAnsi="Times New Roman"/>
          <w:sz w:val="24"/>
        </w:rPr>
        <w:t xml:space="preserve"> bins with each bin having </w:t>
      </w:r>
      <w:r w:rsidRPr="0016487C">
        <w:rPr>
          <w:rFonts w:ascii="Times New Roman" w:hAnsi="Times New Roman"/>
          <w:i/>
          <w:sz w:val="24"/>
        </w:rPr>
        <w:t>J</w:t>
      </w:r>
      <w:r w:rsidRPr="00566129">
        <w:rPr>
          <w:rFonts w:ascii="Times New Roman" w:hAnsi="Times New Roman"/>
          <w:sz w:val="24"/>
        </w:rPr>
        <w:t xml:space="preserve"> variants. Cumulative MAF for bin </w:t>
      </w:r>
      <w:r w:rsidRPr="00561D98">
        <w:rPr>
          <w:rFonts w:ascii="Times New Roman" w:hAnsi="Times New Roman"/>
          <w:i/>
          <w:sz w:val="24"/>
        </w:rPr>
        <w:t>k</w:t>
      </w:r>
      <w:r w:rsidRPr="00566129">
        <w:rPr>
          <w:rFonts w:ascii="Times New Roman" w:hAnsi="Times New Roman"/>
          <w:sz w:val="24"/>
        </w:rPr>
        <w:t xml:space="preserve"> is </w:t>
      </w:r>
      <w:r w:rsidR="002D6051" w:rsidRPr="002D6051">
        <w:rPr>
          <w:rFonts w:ascii="Times New Roman" w:hAnsi="Times New Roman"/>
          <w:position w:val="-14"/>
          <w:sz w:val="24"/>
        </w:rPr>
        <w:object w:dxaOrig="1980" w:dyaOrig="460" w14:anchorId="518DC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21.6pt" o:ole="">
            <v:imagedata r:id="rId9" o:title=""/>
          </v:shape>
          <o:OLEObject Type="Embed" ProgID="Equation.DSMT4" ShapeID="_x0000_i1025" DrawAspect="Content" ObjectID="_1469616642" r:id="rId10"/>
        </w:object>
      </w:r>
      <w:r w:rsidRPr="00566129">
        <w:rPr>
          <w:rFonts w:ascii="Times New Roman" w:hAnsi="Times New Roman"/>
          <w:sz w:val="24"/>
        </w:rPr>
        <w:t xml:space="preserve"> where</w:t>
      </w:r>
      <w:r w:rsidR="000A70C3">
        <w:rPr>
          <w:rFonts w:ascii="Times New Roman" w:hAnsi="Times New Roman"/>
          <w:sz w:val="24"/>
        </w:rPr>
        <w:t xml:space="preserve"> </w:t>
      </w:r>
      <w:r w:rsidR="000A70C3" w:rsidRPr="002D6051">
        <w:rPr>
          <w:rFonts w:ascii="Times New Roman" w:hAnsi="Times New Roman"/>
          <w:position w:val="-14"/>
          <w:sz w:val="24"/>
        </w:rPr>
        <w:object w:dxaOrig="360" w:dyaOrig="380" w14:anchorId="274791BC">
          <v:shape id="_x0000_i1026" type="#_x0000_t75" style="width:21.6pt;height:21.6pt" o:ole="">
            <v:imagedata r:id="rId11" o:title=""/>
          </v:shape>
          <o:OLEObject Type="Embed" ProgID="Equation.DSMT4" ShapeID="_x0000_i1026" DrawAspect="Content" ObjectID="_1469616643" r:id="rId12"/>
        </w:object>
      </w:r>
      <w:r w:rsidRPr="00566129">
        <w:rPr>
          <w:rFonts w:ascii="Times New Roman" w:hAnsi="Times New Roman"/>
          <w:sz w:val="24"/>
        </w:rPr>
        <w:t xml:space="preserve"> is MAF for the </w:t>
      </w:r>
      <w:r w:rsidRPr="00561D98">
        <w:rPr>
          <w:rFonts w:ascii="Times New Roman" w:hAnsi="Times New Roman"/>
          <w:i/>
          <w:sz w:val="24"/>
        </w:rPr>
        <w:t>j</w:t>
      </w:r>
      <w:r w:rsidRPr="00561D98">
        <w:rPr>
          <w:rFonts w:ascii="Times New Roman" w:hAnsi="Times New Roman"/>
          <w:sz w:val="24"/>
          <w:vertAlign w:val="superscript"/>
        </w:rPr>
        <w:t>th</w:t>
      </w:r>
      <w:r w:rsidRPr="00566129">
        <w:rPr>
          <w:rFonts w:ascii="Times New Roman" w:hAnsi="Times New Roman"/>
          <w:sz w:val="24"/>
        </w:rPr>
        <w:t xml:space="preserve"> locus in the bin. The collapsed haplotype </w:t>
      </w:r>
      <w:r w:rsidRPr="00561D98">
        <w:rPr>
          <w:rFonts w:ascii="Times New Roman" w:hAnsi="Times New Roman"/>
          <w:i/>
          <w:sz w:val="24"/>
        </w:rPr>
        <w:t>h</w:t>
      </w:r>
      <w:r w:rsidRPr="00566129">
        <w:rPr>
          <w:rFonts w:ascii="Times New Roman" w:hAnsi="Times New Roman"/>
          <w:sz w:val="24"/>
        </w:rPr>
        <w:t xml:space="preserve"> contains </w:t>
      </w:r>
      <w:r w:rsidRPr="00561D98">
        <w:rPr>
          <w:rFonts w:ascii="Times New Roman" w:hAnsi="Times New Roman"/>
          <w:i/>
          <w:sz w:val="24"/>
        </w:rPr>
        <w:t>K</w:t>
      </w:r>
      <w:r w:rsidRPr="00566129">
        <w:rPr>
          <w:rFonts w:ascii="Times New Roman" w:hAnsi="Times New Roman"/>
          <w:sz w:val="24"/>
        </w:rPr>
        <w:t xml:space="preserve"> elements</w:t>
      </w:r>
      <w:r w:rsidR="00D60383">
        <w:rPr>
          <w:rFonts w:ascii="Times New Roman" w:hAnsi="Times New Roman"/>
          <w:sz w:val="24"/>
        </w:rPr>
        <w:t xml:space="preserve"> </w:t>
      </w:r>
      <w:r w:rsidR="00D60383" w:rsidRPr="00D60383">
        <w:rPr>
          <w:rFonts w:ascii="Times New Roman" w:hAnsi="Times New Roman"/>
          <w:position w:val="-12"/>
          <w:sz w:val="24"/>
        </w:rPr>
        <w:object w:dxaOrig="2740" w:dyaOrig="360" w14:anchorId="6EBE2AD5">
          <v:shape id="_x0000_i1027" type="#_x0000_t75" style="width:136.8pt;height:21.6pt" o:ole="">
            <v:imagedata r:id="rId13" o:title=""/>
          </v:shape>
          <o:OLEObject Type="Embed" ProgID="Equation.DSMT4" ShapeID="_x0000_i1027" DrawAspect="Content" ObjectID="_1469616644" r:id="rId14"/>
        </w:object>
      </w:r>
      <w:r w:rsidRPr="00566129">
        <w:rPr>
          <w:rFonts w:ascii="Times New Roman" w:hAnsi="Times New Roman"/>
          <w:sz w:val="24"/>
        </w:rPr>
        <w:t xml:space="preserve">, and the allele frequency for </w:t>
      </w:r>
      <w:r w:rsidRPr="00561D98">
        <w:rPr>
          <w:rFonts w:ascii="Times New Roman" w:hAnsi="Times New Roman"/>
          <w:i/>
          <w:sz w:val="24"/>
        </w:rPr>
        <w:t>h</w:t>
      </w:r>
      <w:r w:rsidRPr="00566129">
        <w:rPr>
          <w:rFonts w:ascii="Times New Roman" w:hAnsi="Times New Roman"/>
          <w:sz w:val="24"/>
        </w:rPr>
        <w:t xml:space="preserve"> is given by</w:t>
      </w:r>
      <w:r w:rsidR="00856654">
        <w:rPr>
          <w:rFonts w:ascii="Times New Roman" w:hAnsi="Times New Roman"/>
          <w:sz w:val="24"/>
        </w:rPr>
        <w:t xml:space="preserve"> </w:t>
      </w:r>
      <w:r w:rsidR="00856654" w:rsidRPr="00856654">
        <w:rPr>
          <w:rFonts w:ascii="Times New Roman" w:hAnsi="Times New Roman"/>
          <w:position w:val="-12"/>
          <w:sz w:val="24"/>
        </w:rPr>
        <w:object w:dxaOrig="1800" w:dyaOrig="440" w14:anchorId="5F7BC01A">
          <v:shape id="_x0000_i1028" type="#_x0000_t75" style="width:93.6pt;height:21.6pt" o:ole="">
            <v:imagedata r:id="rId15" o:title=""/>
          </v:shape>
          <o:OLEObject Type="Embed" ProgID="Equation.DSMT4" ShapeID="_x0000_i1028" DrawAspect="Content" ObjectID="_1469616645" r:id="rId16"/>
        </w:object>
      </w:r>
      <w:r w:rsidR="00856654">
        <w:rPr>
          <w:rFonts w:ascii="Times New Roman" w:hAnsi="Times New Roman"/>
          <w:sz w:val="24"/>
        </w:rPr>
        <w:t xml:space="preserve"> </w:t>
      </w:r>
      <w:r w:rsidRPr="00566129">
        <w:rPr>
          <w:rFonts w:ascii="Times New Roman" w:hAnsi="Times New Roman"/>
          <w:sz w:val="24"/>
        </w:rPr>
        <w:t>. For collapsed haplot</w:t>
      </w:r>
      <w:r w:rsidR="008A0C70">
        <w:rPr>
          <w:rFonts w:ascii="Times New Roman" w:hAnsi="Times New Roman"/>
          <w:sz w:val="24"/>
        </w:rPr>
        <w:t xml:space="preserve">ype patterns within a pedigree, </w:t>
      </w:r>
      <w:r w:rsidRPr="00566129">
        <w:rPr>
          <w:rFonts w:ascii="Times New Roman" w:hAnsi="Times New Roman"/>
          <w:sz w:val="24"/>
        </w:rPr>
        <w:t>the frequencies will be normalized such that they sum to 1. The normalized collapsed haplotype pattern frequencies are then used as the allele frequencies for the corresponding regional genotype markers.</w:t>
      </w:r>
    </w:p>
    <w:p w14:paraId="1746AAE3" w14:textId="77777777" w:rsidR="000A70C3" w:rsidRP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For variants having high MAFs it is not advisable to include them in regional marker generation, as their genotypes may predominate the marker pattern. We therefore exclude variants above a specified MAF cutoff and these markers are analyzed individually.</w:t>
      </w:r>
    </w:p>
    <w:p w14:paraId="52BF90A8" w14:textId="3003387A"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lastRenderedPageBreak/>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8D59E6">
        <w:rPr>
          <w:rFonts w:ascii="Times New Roman" w:hAnsi="Times New Roman"/>
          <w:sz w:val="24"/>
        </w:rPr>
        <w:instrText xml:space="preserve"> ADDIN ZOTERO_ITEM CSL_CITATION {"citationID":"QZZKPaLT","properties":{"formattedCitation":"{\\rtf \\super 7\\nosupersub{}}","plainCitation":"7"},"citationItems":[{"id":21,"uris":["http://zotero.org/users/1116201/items/TJ929S39"],"uri":["http://zotero.org/users/1116201/items/TJ929S39"],"itemData":{"id":21,"type":"article-journal","title":"Faster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8D59E6" w:rsidRPr="008D59E6">
        <w:rPr>
          <w:rFonts w:ascii="Times New Roman" w:hAnsi="Times New Roman"/>
          <w:sz w:val="24"/>
          <w:szCs w:val="24"/>
          <w:vertAlign w:val="superscript"/>
        </w:rPr>
        <w:t>7</w:t>
      </w:r>
      <w:r w:rsidR="008065D1">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686A14">
        <w:rPr>
          <w:rFonts w:ascii="Times New Roman" w:hAnsi="Times New Roman"/>
          <w:sz w:val="24"/>
        </w:rPr>
        <w:fldChar w:fldCharType="begin"/>
      </w:r>
      <w:r w:rsidR="008D59E6">
        <w:rPr>
          <w:rFonts w:ascii="Times New Roman" w:hAnsi="Times New Roman"/>
          <w:sz w:val="24"/>
        </w:rPr>
        <w:instrText xml:space="preserve"> ADDIN ZOTERO_ITEM CSL_CITATION {"citationID":"LVR9fP5S","properties":{"formattedCitation":"{\\rtf \\super 8\\nosupersub{}}","plainCitation":"8"},"citationItems":[{"id":209,"uris":["http://zotero.org/users/1116201/items/N9BCUBFX"],"uri":["http://zotero.org/users/1116201/items/N9BCUBFX"],"itemData":{"id":209,"type":"article-journal","title":"Strategies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8D59E6" w:rsidRPr="008D59E6">
        <w:rPr>
          <w:rFonts w:ascii="Times New Roman" w:hAnsi="Times New Roman"/>
          <w:sz w:val="24"/>
          <w:szCs w:val="24"/>
          <w:vertAlign w:val="superscript"/>
        </w:rPr>
        <w:t>8</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8D59E6">
        <w:rPr>
          <w:rFonts w:ascii="Times New Roman" w:hAnsi="Times New Roman"/>
          <w:sz w:val="24"/>
        </w:rPr>
        <w:instrText xml:space="preserve"> ADDIN ZOTERO_ITEM CSL_CITATION {"citationID":"0jGoO09L","properties":{"formattedCitation":"{\\rtf \\super 9\\nosupersub{}}","plainCitation":"9"},"citationItems":[{"id":308,"uris":["http://zotero.org/users/1116201/items/4JEX8JDR"],"uri":["http://zotero.org/users/1116201/items/4JEX8JDR"],"itemData":{"id":308,"type":"article-journal","title":"Merlin--rapid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8D59E6" w:rsidRPr="008D59E6">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8D59E6">
        <w:rPr>
          <w:rFonts w:ascii="Times New Roman" w:hAnsi="Times New Roman"/>
          <w:sz w:val="24"/>
        </w:rPr>
        <w:instrText xml:space="preserve"> ADDIN ZOTERO_ITEM CSL_CITATION {"citationID":"ARoOempc","properties":{"formattedCitation":"{\\rtf \\super 10\\nosupersub{}}","plainCitation":"10"},"citationItems":[{"id":321,"uris":["http://zotero.org/users/1116201/items/ZCIF3H3A"],"uri":["http://zotero.org/users/1116201/items/ZCIF3H3A"],"itemData":{"id":321,"type":"article-journal","title":"Mega2: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8D59E6" w:rsidRPr="008D59E6">
        <w:rPr>
          <w:rFonts w:ascii="Times New Roman" w:hAnsi="Times New Roman"/>
          <w:sz w:val="24"/>
          <w:szCs w:val="24"/>
          <w:vertAlign w:val="superscript"/>
        </w:rPr>
        <w:t>10</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02493349" w14:textId="3B017F9A" w:rsidR="002E14F8" w:rsidRDefault="00135840" w:rsidP="002E14F8">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 We annotate these variants using Deafness Variation Database (DVD) and NCBI ClinVar, labelling variants as “pathogenic” if they present in both databases as pathogenic. Disease status for individuals are determined by genotypes on those pathogenic 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w:t>
      </w:r>
      <w:r w:rsidR="002E14F8">
        <w:rPr>
          <w:rFonts w:ascii="Times New Roman" w:hAnsi="Times New Roman"/>
          <w:sz w:val="24"/>
          <w:szCs w:val="24"/>
        </w:rPr>
        <w:lastRenderedPageBreak/>
        <w:t>in a gene may not be the same for different families. We ascertain simulated families having two or more affected offspring for linkage analysis. To introduce locus heterogeneity we mix families having pathogenic mutations in one gene but not others, so that each simulated gene contributes to etiology of only a proportion of families in the entire dataset. We simulate 500 replicates under each different setting of sample size, mode</w:t>
      </w:r>
      <w:del w:id="3" w:author="Gao Wang" w:date="2014-08-15T13:59:00Z">
        <w:r w:rsidR="002E14F8" w:rsidDel="00462C35">
          <w:rPr>
            <w:rFonts w:ascii="Times New Roman" w:hAnsi="Times New Roman"/>
            <w:sz w:val="24"/>
            <w:szCs w:val="24"/>
          </w:rPr>
          <w:delText>s</w:delText>
        </w:r>
      </w:del>
      <w:r w:rsidR="002E14F8">
        <w:rPr>
          <w:rFonts w:ascii="Times New Roman" w:hAnsi="Times New Roman"/>
          <w:sz w:val="24"/>
          <w:szCs w:val="24"/>
        </w:rPr>
        <w:t xml:space="preserve"> of inheritance, presence of allelic heterogeneity and locus heterogeneity. For each replicate we compute LOD and HLOD scores using </w:t>
      </w:r>
      <w:r w:rsidR="00913563">
        <w:rPr>
          <w:rFonts w:ascii="Times New Roman" w:hAnsi="Times New Roman"/>
          <w:sz w:val="24"/>
          <w:szCs w:val="24"/>
        </w:rPr>
        <w:t xml:space="preserve">the CHP method and also for </w:t>
      </w:r>
      <w:r w:rsidR="002E14F8">
        <w:rPr>
          <w:rFonts w:ascii="Times New Roman" w:hAnsi="Times New Roman"/>
          <w:sz w:val="24"/>
          <w:szCs w:val="24"/>
        </w:rPr>
        <w:t xml:space="preserve">SNV markers for comparison purposes. Power is estimated by </w:t>
      </w:r>
      <w:r w:rsidR="002E14F8" w:rsidRPr="00822991">
        <w:rPr>
          <w:rFonts w:ascii="Times New Roman" w:hAnsi="Times New Roman"/>
          <w:position w:val="-24"/>
          <w:sz w:val="24"/>
          <w:szCs w:val="24"/>
        </w:rPr>
        <w:object w:dxaOrig="1140" w:dyaOrig="620" w14:anchorId="378B9E6B">
          <v:shape id="_x0000_i1029" type="#_x0000_t75" style="width:50.4pt;height:28.8pt" o:ole="">
            <v:imagedata r:id="rId17" o:title=""/>
          </v:shape>
          <o:OLEObject Type="Embed" ProgID="Equation.DSMT4" ShapeID="_x0000_i1029" DrawAspect="Content" ObjectID="_1469616646" r:id="rId18"/>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4149D8">
        <w:rPr>
          <w:rFonts w:ascii="Times New Roman" w:hAnsi="Times New Roman"/>
          <w:sz w:val="24"/>
          <w:szCs w:val="24"/>
        </w:rPr>
        <w:fldChar w:fldCharType="begin"/>
      </w:r>
      <w:r w:rsidR="008D59E6">
        <w:rPr>
          <w:rFonts w:ascii="Times New Roman" w:hAnsi="Times New Roman"/>
          <w:sz w:val="24"/>
          <w:szCs w:val="24"/>
        </w:rPr>
        <w:instrText xml:space="preserve"> ADDIN ZOTERO_ITEM CSL_CITATION {"citationID":"DjboVF56","properties":{"formattedCitation":"{\\rtf \\super 11\\nosupersub{}}","plainCitation":"11"},"citationItems":[{"id":365,"uris":["http://zotero.org/users/1116201/items/MCMDWBX5"],"uri":["http://zotero.org/users/1116201/items/MCMDWBX5"],"itemData":{"id":365,"type":"article-journal","title":"Genetic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4149D8">
        <w:rPr>
          <w:rFonts w:ascii="Times New Roman" w:hAnsi="Times New Roman"/>
          <w:sz w:val="24"/>
          <w:szCs w:val="24"/>
        </w:rPr>
        <w:fldChar w:fldCharType="separate"/>
      </w:r>
      <w:r w:rsidR="008D59E6" w:rsidRPr="008D59E6">
        <w:rPr>
          <w:rFonts w:ascii="Times New Roman" w:hAnsi="Times New Roman"/>
          <w:sz w:val="24"/>
          <w:szCs w:val="24"/>
          <w:vertAlign w:val="superscript"/>
        </w:rPr>
        <w:t>11</w:t>
      </w:r>
      <w:r w:rsidR="004149D8">
        <w:rPr>
          <w:rFonts w:ascii="Times New Roman" w:hAnsi="Times New Roman"/>
          <w:sz w:val="24"/>
          <w:szCs w:val="24"/>
        </w:rPr>
        <w:fldChar w:fldCharType="end"/>
      </w:r>
      <w:r w:rsidR="002E14F8">
        <w:rPr>
          <w:rFonts w:ascii="Times New Roman" w:hAnsi="Times New Roman"/>
          <w:sz w:val="24"/>
          <w:szCs w:val="24"/>
        </w:rPr>
        <w:t>.</w:t>
      </w:r>
    </w:p>
    <w:p w14:paraId="220F7F98" w14:textId="2A3967EE"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6A4AB665" w:rsidR="00EB07F2" w:rsidRDefault="00AB2E27" w:rsidP="00942701">
      <w:pPr>
        <w:spacing w:afterLines="280" w:after="672" w:line="480" w:lineRule="auto"/>
        <w:jc w:val="both"/>
        <w:rPr>
          <w:rFonts w:ascii="Times New Roman" w:hAnsi="Times New Roman"/>
          <w:sz w:val="24"/>
        </w:rPr>
      </w:pPr>
      <w:r>
        <w:rPr>
          <w:rFonts w:ascii="Times New Roman" w:hAnsi="Times New Roman"/>
          <w:sz w:val="24"/>
        </w:rPr>
        <w:t>E</w:t>
      </w:r>
      <w:r w:rsidRPr="00745C62">
        <w:rPr>
          <w:rFonts w:ascii="Times New Roman" w:hAnsi="Times New Roman"/>
          <w:sz w:val="24"/>
        </w:rPr>
        <w:t xml:space="preserve">mpirical power calculations </w:t>
      </w:r>
      <w:r w:rsidR="00913563">
        <w:rPr>
          <w:rFonts w:ascii="Times New Roman" w:hAnsi="Times New Roman"/>
          <w:sz w:val="24"/>
        </w:rPr>
        <w:t xml:space="preserve">for </w:t>
      </w:r>
      <w:r w:rsidRPr="00745C62">
        <w:rPr>
          <w:rFonts w:ascii="Times New Roman" w:hAnsi="Times New Roman"/>
          <w:sz w:val="24"/>
        </w:rPr>
        <w:t>several known non-syndromic hearing loss genes</w:t>
      </w:r>
      <w:r>
        <w:rPr>
          <w:rFonts w:ascii="Times New Roman" w:hAnsi="Times New Roman"/>
          <w:sz w:val="24"/>
          <w:szCs w:val="24"/>
        </w:rPr>
        <w:t xml:space="preserve"> using </w:t>
      </w:r>
      <w:r w:rsidR="00913563">
        <w:rPr>
          <w:rFonts w:ascii="Times New Roman" w:hAnsi="Times New Roman"/>
          <w:sz w:val="24"/>
          <w:szCs w:val="24"/>
        </w:rPr>
        <w:t xml:space="preserve">the </w:t>
      </w:r>
      <w:r>
        <w:rPr>
          <w:rFonts w:ascii="Times New Roman" w:hAnsi="Times New Roman"/>
          <w:sz w:val="24"/>
          <w:szCs w:val="24"/>
        </w:rPr>
        <w:t xml:space="preserve">CHP </w:t>
      </w:r>
      <w:r w:rsidR="00913563">
        <w:rPr>
          <w:rFonts w:ascii="Times New Roman" w:hAnsi="Times New Roman"/>
          <w:sz w:val="24"/>
          <w:szCs w:val="24"/>
        </w:rPr>
        <w:t xml:space="preserve">method as well as for </w:t>
      </w:r>
      <w:r>
        <w:rPr>
          <w:rFonts w:ascii="Times New Roman" w:hAnsi="Times New Roman"/>
          <w:sz w:val="24"/>
          <w:szCs w:val="24"/>
        </w:rPr>
        <w:t>individual SNV are summarized by contour plots as displayed in Figures 2.</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he presence of intra- (Figure 2C</w:t>
      </w:r>
      <w:r w:rsidR="00745C62" w:rsidRPr="00745C62">
        <w:rPr>
          <w:rFonts w:ascii="Times New Roman" w:hAnsi="Times New Roman"/>
          <w:sz w:val="24"/>
        </w:rPr>
        <w:t>) and inter-family a</w:t>
      </w:r>
      <w:r w:rsidR="00745C62">
        <w:rPr>
          <w:rFonts w:ascii="Times New Roman" w:hAnsi="Times New Roman"/>
          <w:sz w:val="24"/>
        </w:rPr>
        <w:t>llelic heterogeneity (Figures 2</w:t>
      </w:r>
      <w:r w:rsidR="00021F2C">
        <w:rPr>
          <w:rFonts w:ascii="Times New Roman" w:hAnsi="Times New Roman"/>
          <w:sz w:val="24"/>
        </w:rPr>
        <w:t>A–2C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r w:rsidR="00EB07F2">
        <w:rPr>
          <w:rFonts w:ascii="Times New Roman" w:hAnsi="Times New Roman"/>
          <w:sz w:val="24"/>
        </w:rPr>
        <w:t xml:space="preserve"> </w:t>
      </w:r>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lastRenderedPageBreak/>
        <w:t>Discussion</w:t>
      </w:r>
    </w:p>
    <w:p w14:paraId="20C32CD6" w14:textId="1D4D6D8F" w:rsidR="00BF16FA" w:rsidRPr="00BF16FA" w:rsidRDefault="00BF16FA" w:rsidP="00BF16FA">
      <w:pPr>
        <w:spacing w:afterLines="280" w:after="672" w:line="480" w:lineRule="auto"/>
        <w:jc w:val="both"/>
        <w:rPr>
          <w:rFonts w:ascii="Times New Roman" w:hAnsi="Times New Roman"/>
          <w:sz w:val="24"/>
        </w:rPr>
      </w:pPr>
      <w:r w:rsidRPr="00BF16FA">
        <w:rPr>
          <w:rFonts w:ascii="Times New Roman" w:hAnsi="Times New Roman"/>
          <w:sz w:val="24"/>
        </w:rPr>
        <w:t>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with recombination events, the sub-unit that shows the strongest evidence of linkage among all sub-units created by recombination events is chosen to represent the entire region. 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8D59E6">
        <w:rPr>
          <w:rFonts w:ascii="Times New Roman" w:hAnsi="Times New Roman"/>
          <w:sz w:val="24"/>
        </w:rPr>
        <w:instrText xml:space="preserve"> ADDIN ZOTERO_ITEM CSL_CITATION {"citationID":"7QC7lJsD","properties":{"formattedCitation":"{\\rtf \\super 12\\nosupersub{}}","plainCitation":"12"},"citationItems":[{"id":305,"uris":["http://zotero.org/users/1116201/items/QM5EU9S3"],"uri":["http://zotero.org/users/1116201/items/QM5EU9S3"],"itemData":{"id":305,"type":"article-journal","title":"Incorrect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8D59E6" w:rsidRPr="008D59E6">
        <w:rPr>
          <w:rFonts w:ascii="Times New Roman" w:hAnsi="Times New Roman"/>
          <w:sz w:val="24"/>
          <w:szCs w:val="24"/>
          <w:vertAlign w:val="superscript"/>
        </w:rPr>
        <w:t>12</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p>
    <w:p w14:paraId="35A5B302" w14:textId="34092D1B"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hyperlink r:id="rId19"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 xml:space="preserve">can efficiently extract genotypes from VCF files and </w:t>
      </w:r>
      <w:r w:rsidRPr="00BF16FA">
        <w:rPr>
          <w:rFonts w:ascii="Times New Roman" w:hAnsi="Times New Roman"/>
          <w:sz w:val="24"/>
        </w:rPr>
        <w:t>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w:t>
      </w:r>
      <w:r w:rsidR="00BF16FA" w:rsidRPr="00BF16FA">
        <w:rPr>
          <w:rFonts w:ascii="Times New Roman" w:hAnsi="Times New Roman"/>
          <w:sz w:val="24"/>
        </w:rPr>
        <w:t xml:space="preserve">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w:t>
      </w:r>
      <w:r w:rsidR="00BF16FA" w:rsidRPr="00BF16FA">
        <w:rPr>
          <w:rFonts w:ascii="Times New Roman" w:hAnsi="Times New Roman"/>
          <w:sz w:val="24"/>
        </w:rPr>
        <w:lastRenderedPageBreak/>
        <w:t>penetrance models it is less likely than filtering to exclude causal variants in the presen</w:t>
      </w:r>
      <w:ins w:id="4" w:author="Gao Wang" w:date="2014-08-15T14:01:00Z">
        <w:r w:rsidR="00A44A08">
          <w:rPr>
            <w:rFonts w:ascii="Times New Roman" w:hAnsi="Times New Roman"/>
            <w:sz w:val="24"/>
          </w:rPr>
          <w:t>ce</w:t>
        </w:r>
      </w:ins>
      <w:del w:id="5" w:author="Gao Wang" w:date="2014-08-15T14:01:00Z">
        <w:r w:rsidR="00BF16FA" w:rsidRPr="00BF16FA" w:rsidDel="00A44A08">
          <w:rPr>
            <w:rFonts w:ascii="Times New Roman" w:hAnsi="Times New Roman"/>
            <w:sz w:val="24"/>
          </w:rPr>
          <w:delText>ts</w:delText>
        </w:r>
      </w:del>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18BF7C96" w14:textId="77777777" w:rsidR="008D59E6" w:rsidRPr="008D59E6" w:rsidRDefault="00410402" w:rsidP="008D59E6">
      <w:pPr>
        <w:pStyle w:val="Bibliography"/>
        <w:rPr>
          <w:rFonts w:ascii="Times New Roman" w:hAnsi="Times New Roman"/>
          <w:sz w:val="24"/>
        </w:rPr>
      </w:pPr>
      <w:r>
        <w:fldChar w:fldCharType="begin"/>
      </w:r>
      <w:r w:rsidR="008D59E6">
        <w:instrText xml:space="preserve"> ADDIN ZOTERO_BIBL {"custom":[]} CSL_BIBLIOGRAPHY </w:instrText>
      </w:r>
      <w:r>
        <w:fldChar w:fldCharType="separate"/>
      </w:r>
      <w:r w:rsidR="008D59E6" w:rsidRPr="008D59E6">
        <w:rPr>
          <w:rFonts w:ascii="Times New Roman" w:hAnsi="Times New Roman"/>
          <w:sz w:val="24"/>
        </w:rPr>
        <w:t xml:space="preserve">1 </w:t>
      </w:r>
      <w:r w:rsidR="008D59E6" w:rsidRPr="008D59E6">
        <w:rPr>
          <w:rFonts w:ascii="Times New Roman" w:hAnsi="Times New Roman"/>
          <w:sz w:val="24"/>
        </w:rPr>
        <w:tab/>
        <w:t xml:space="preserve">Ng SB, Buckingham KJ, Lee C, Bigham AW, Tabor HK, Dent KM </w:t>
      </w:r>
      <w:r w:rsidR="008D59E6" w:rsidRPr="008D59E6">
        <w:rPr>
          <w:rFonts w:ascii="Times New Roman" w:hAnsi="Times New Roman"/>
          <w:i/>
          <w:iCs/>
          <w:sz w:val="24"/>
        </w:rPr>
        <w:t>et al.</w:t>
      </w:r>
      <w:r w:rsidR="008D59E6" w:rsidRPr="008D59E6">
        <w:rPr>
          <w:rFonts w:ascii="Times New Roman" w:hAnsi="Times New Roman"/>
          <w:sz w:val="24"/>
        </w:rPr>
        <w:t xml:space="preserve"> Exome sequencing identifies the cause of a mendelian disorder. </w:t>
      </w:r>
      <w:r w:rsidR="008D59E6" w:rsidRPr="008D59E6">
        <w:rPr>
          <w:rFonts w:ascii="Times New Roman" w:hAnsi="Times New Roman"/>
          <w:i/>
          <w:iCs/>
          <w:sz w:val="24"/>
        </w:rPr>
        <w:t>Nat Genet</w:t>
      </w:r>
      <w:r w:rsidR="008D59E6" w:rsidRPr="008D59E6">
        <w:rPr>
          <w:rFonts w:ascii="Times New Roman" w:hAnsi="Times New Roman"/>
          <w:sz w:val="24"/>
        </w:rPr>
        <w:t xml:space="preserve"> 2010; </w:t>
      </w:r>
      <w:r w:rsidR="008D59E6" w:rsidRPr="008D59E6">
        <w:rPr>
          <w:rFonts w:ascii="Times New Roman" w:hAnsi="Times New Roman"/>
          <w:b/>
          <w:bCs/>
          <w:sz w:val="24"/>
        </w:rPr>
        <w:t>42</w:t>
      </w:r>
      <w:r w:rsidR="008D59E6" w:rsidRPr="008D59E6">
        <w:rPr>
          <w:rFonts w:ascii="Times New Roman" w:hAnsi="Times New Roman"/>
          <w:sz w:val="24"/>
        </w:rPr>
        <w:t>: 30–35.</w:t>
      </w:r>
    </w:p>
    <w:p w14:paraId="051B5865"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2 </w:t>
      </w:r>
      <w:r w:rsidRPr="008D59E6">
        <w:rPr>
          <w:rFonts w:ascii="Times New Roman" w:hAnsi="Times New Roman"/>
          <w:sz w:val="24"/>
        </w:rPr>
        <w:tab/>
        <w:t xml:space="preserve">Santos-Cortez RLP, Lee K, Azeem Z, Antonellis PJ, Pollock LM, Khan S </w:t>
      </w:r>
      <w:r w:rsidRPr="008D59E6">
        <w:rPr>
          <w:rFonts w:ascii="Times New Roman" w:hAnsi="Times New Roman"/>
          <w:i/>
          <w:iCs/>
          <w:sz w:val="24"/>
        </w:rPr>
        <w:t>et al.</w:t>
      </w:r>
      <w:r w:rsidRPr="008D59E6">
        <w:rPr>
          <w:rFonts w:ascii="Times New Roman" w:hAnsi="Times New Roman"/>
          <w:sz w:val="24"/>
        </w:rPr>
        <w:t xml:space="preserve"> Mutations in KARS, Encoding Lysyl-tRNA Synthetase, Cause Autosomal-Recessive Nonsyndromic Hearing Impairment DFNB89. </w:t>
      </w:r>
      <w:r w:rsidRPr="008D59E6">
        <w:rPr>
          <w:rFonts w:ascii="Times New Roman" w:hAnsi="Times New Roman"/>
          <w:i/>
          <w:iCs/>
          <w:sz w:val="24"/>
        </w:rPr>
        <w:t>Am J Hum Genet</w:t>
      </w:r>
      <w:r w:rsidRPr="008D59E6">
        <w:rPr>
          <w:rFonts w:ascii="Times New Roman" w:hAnsi="Times New Roman"/>
          <w:sz w:val="24"/>
        </w:rPr>
        <w:t xml:space="preserve"> 2013; </w:t>
      </w:r>
      <w:r w:rsidRPr="008D59E6">
        <w:rPr>
          <w:rFonts w:ascii="Times New Roman" w:hAnsi="Times New Roman"/>
          <w:b/>
          <w:bCs/>
          <w:sz w:val="24"/>
        </w:rPr>
        <w:t>93</w:t>
      </w:r>
      <w:r w:rsidRPr="008D59E6">
        <w:rPr>
          <w:rFonts w:ascii="Times New Roman" w:hAnsi="Times New Roman"/>
          <w:sz w:val="24"/>
        </w:rPr>
        <w:t>: 132–140.</w:t>
      </w:r>
    </w:p>
    <w:p w14:paraId="051ABC43"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3 </w:t>
      </w:r>
      <w:r w:rsidRPr="008D59E6">
        <w:rPr>
          <w:rFonts w:ascii="Times New Roman" w:hAnsi="Times New Roman"/>
          <w:sz w:val="24"/>
        </w:rPr>
        <w:tab/>
        <w:t xml:space="preserve">Smith KR, Bromhead CJ, Hildebrand MS, Shearer AE, Lockhart PJ, Najmabadi H </w:t>
      </w:r>
      <w:r w:rsidRPr="008D59E6">
        <w:rPr>
          <w:rFonts w:ascii="Times New Roman" w:hAnsi="Times New Roman"/>
          <w:i/>
          <w:iCs/>
          <w:sz w:val="24"/>
        </w:rPr>
        <w:t>et al.</w:t>
      </w:r>
      <w:r w:rsidRPr="008D59E6">
        <w:rPr>
          <w:rFonts w:ascii="Times New Roman" w:hAnsi="Times New Roman"/>
          <w:sz w:val="24"/>
        </w:rPr>
        <w:t xml:space="preserve"> Reducing the exome search space for Mendelian diseases using genetic linkage analysis of exome genotypes. </w:t>
      </w:r>
      <w:r w:rsidRPr="008D59E6">
        <w:rPr>
          <w:rFonts w:ascii="Times New Roman" w:hAnsi="Times New Roman"/>
          <w:i/>
          <w:iCs/>
          <w:sz w:val="24"/>
        </w:rPr>
        <w:t>Genome Biol</w:t>
      </w:r>
      <w:r w:rsidRPr="008D59E6">
        <w:rPr>
          <w:rFonts w:ascii="Times New Roman" w:hAnsi="Times New Roman"/>
          <w:sz w:val="24"/>
        </w:rPr>
        <w:t xml:space="preserve"> 2011; </w:t>
      </w:r>
      <w:r w:rsidRPr="008D59E6">
        <w:rPr>
          <w:rFonts w:ascii="Times New Roman" w:hAnsi="Times New Roman"/>
          <w:b/>
          <w:bCs/>
          <w:sz w:val="24"/>
        </w:rPr>
        <w:t>12</w:t>
      </w:r>
      <w:r w:rsidRPr="008D59E6">
        <w:rPr>
          <w:rFonts w:ascii="Times New Roman" w:hAnsi="Times New Roman"/>
          <w:sz w:val="24"/>
        </w:rPr>
        <w:t>: R85.</w:t>
      </w:r>
    </w:p>
    <w:p w14:paraId="6DB51833"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4 </w:t>
      </w:r>
      <w:r w:rsidRPr="008D59E6">
        <w:rPr>
          <w:rFonts w:ascii="Times New Roman" w:hAnsi="Times New Roman"/>
          <w:sz w:val="24"/>
        </w:rPr>
        <w:tab/>
        <w:t xml:space="preserve">Huang Q, Shete S, Amos CI. Ignoring linkage disequilibrium among tightly linked markers induces false-positive evidence of linkage for affected sib pair analysis. </w:t>
      </w:r>
      <w:r w:rsidRPr="008D59E6">
        <w:rPr>
          <w:rFonts w:ascii="Times New Roman" w:hAnsi="Times New Roman"/>
          <w:i/>
          <w:iCs/>
          <w:sz w:val="24"/>
        </w:rPr>
        <w:t>Am J Hum Genet</w:t>
      </w:r>
      <w:r w:rsidRPr="008D59E6">
        <w:rPr>
          <w:rFonts w:ascii="Times New Roman" w:hAnsi="Times New Roman"/>
          <w:sz w:val="24"/>
        </w:rPr>
        <w:t xml:space="preserve"> 2004; </w:t>
      </w:r>
      <w:r w:rsidRPr="008D59E6">
        <w:rPr>
          <w:rFonts w:ascii="Times New Roman" w:hAnsi="Times New Roman"/>
          <w:b/>
          <w:bCs/>
          <w:sz w:val="24"/>
        </w:rPr>
        <w:t>75</w:t>
      </w:r>
      <w:r w:rsidRPr="008D59E6">
        <w:rPr>
          <w:rFonts w:ascii="Times New Roman" w:hAnsi="Times New Roman"/>
          <w:sz w:val="24"/>
        </w:rPr>
        <w:t>: 1106–1112.</w:t>
      </w:r>
    </w:p>
    <w:p w14:paraId="576E4FC4"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5 </w:t>
      </w:r>
      <w:r w:rsidRPr="008D59E6">
        <w:rPr>
          <w:rFonts w:ascii="Times New Roman" w:hAnsi="Times New Roman"/>
          <w:sz w:val="24"/>
        </w:rPr>
        <w:tab/>
        <w:t xml:space="preserve">Abecasis GR, Wigginton JE. Handling Marker-Marker Linkage Disequilibrium: Pedigree Analysis with Clustered Markers. </w:t>
      </w:r>
      <w:r w:rsidRPr="008D59E6">
        <w:rPr>
          <w:rFonts w:ascii="Times New Roman" w:hAnsi="Times New Roman"/>
          <w:i/>
          <w:iCs/>
          <w:sz w:val="24"/>
        </w:rPr>
        <w:t>Am J Hum Genet</w:t>
      </w:r>
      <w:r w:rsidRPr="008D59E6">
        <w:rPr>
          <w:rFonts w:ascii="Times New Roman" w:hAnsi="Times New Roman"/>
          <w:sz w:val="24"/>
        </w:rPr>
        <w:t xml:space="preserve"> 2005; </w:t>
      </w:r>
      <w:r w:rsidRPr="008D59E6">
        <w:rPr>
          <w:rFonts w:ascii="Times New Roman" w:hAnsi="Times New Roman"/>
          <w:b/>
          <w:bCs/>
          <w:sz w:val="24"/>
        </w:rPr>
        <w:t>77</w:t>
      </w:r>
      <w:r w:rsidRPr="008D59E6">
        <w:rPr>
          <w:rFonts w:ascii="Times New Roman" w:hAnsi="Times New Roman"/>
          <w:sz w:val="24"/>
        </w:rPr>
        <w:t>: 754–767.</w:t>
      </w:r>
    </w:p>
    <w:p w14:paraId="3DF6FA21"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6 </w:t>
      </w:r>
      <w:r w:rsidRPr="008D59E6">
        <w:rPr>
          <w:rFonts w:ascii="Times New Roman" w:hAnsi="Times New Roman"/>
          <w:sz w:val="24"/>
        </w:rPr>
        <w:tab/>
        <w:t xml:space="preserve">Li B, Leal SM. Methods for detecting associations with rare variants for common diseases: application to analysis of sequence data. </w:t>
      </w:r>
      <w:r w:rsidRPr="008D59E6">
        <w:rPr>
          <w:rFonts w:ascii="Times New Roman" w:hAnsi="Times New Roman"/>
          <w:i/>
          <w:iCs/>
          <w:sz w:val="24"/>
        </w:rPr>
        <w:t>Am J Hum Genet</w:t>
      </w:r>
      <w:r w:rsidRPr="008D59E6">
        <w:rPr>
          <w:rFonts w:ascii="Times New Roman" w:hAnsi="Times New Roman"/>
          <w:sz w:val="24"/>
        </w:rPr>
        <w:t xml:space="preserve"> 2008; </w:t>
      </w:r>
      <w:r w:rsidRPr="008D59E6">
        <w:rPr>
          <w:rFonts w:ascii="Times New Roman" w:hAnsi="Times New Roman"/>
          <w:b/>
          <w:bCs/>
          <w:sz w:val="24"/>
        </w:rPr>
        <w:t>83</w:t>
      </w:r>
      <w:r w:rsidRPr="008D59E6">
        <w:rPr>
          <w:rFonts w:ascii="Times New Roman" w:hAnsi="Times New Roman"/>
          <w:sz w:val="24"/>
        </w:rPr>
        <w:t>: 311–321.</w:t>
      </w:r>
    </w:p>
    <w:p w14:paraId="46E69B5B"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7 </w:t>
      </w:r>
      <w:r w:rsidRPr="008D59E6">
        <w:rPr>
          <w:rFonts w:ascii="Times New Roman" w:hAnsi="Times New Roman"/>
          <w:sz w:val="24"/>
        </w:rPr>
        <w:tab/>
        <w:t xml:space="preserve">Cottingham RW Jr, Idury RM, Schäffer AA. Faster sequential genetic linkage computations. </w:t>
      </w:r>
      <w:r w:rsidRPr="008D59E6">
        <w:rPr>
          <w:rFonts w:ascii="Times New Roman" w:hAnsi="Times New Roman"/>
          <w:i/>
          <w:iCs/>
          <w:sz w:val="24"/>
        </w:rPr>
        <w:t>Am J Hum Genet</w:t>
      </w:r>
      <w:r w:rsidRPr="008D59E6">
        <w:rPr>
          <w:rFonts w:ascii="Times New Roman" w:hAnsi="Times New Roman"/>
          <w:sz w:val="24"/>
        </w:rPr>
        <w:t xml:space="preserve"> 1993; </w:t>
      </w:r>
      <w:r w:rsidRPr="008D59E6">
        <w:rPr>
          <w:rFonts w:ascii="Times New Roman" w:hAnsi="Times New Roman"/>
          <w:b/>
          <w:bCs/>
          <w:sz w:val="24"/>
        </w:rPr>
        <w:t>53</w:t>
      </w:r>
      <w:r w:rsidRPr="008D59E6">
        <w:rPr>
          <w:rFonts w:ascii="Times New Roman" w:hAnsi="Times New Roman"/>
          <w:sz w:val="24"/>
        </w:rPr>
        <w:t>: 252–263.</w:t>
      </w:r>
    </w:p>
    <w:p w14:paraId="17E2C3F5"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8 </w:t>
      </w:r>
      <w:r w:rsidRPr="008D59E6">
        <w:rPr>
          <w:rFonts w:ascii="Times New Roman" w:hAnsi="Times New Roman"/>
          <w:sz w:val="24"/>
        </w:rPr>
        <w:tab/>
        <w:t xml:space="preserve">Lathrop GM, Lalouel JM, Julier C, Ott J. Strategies for multilocus linkage analysis in humans. </w:t>
      </w:r>
      <w:r w:rsidRPr="008D59E6">
        <w:rPr>
          <w:rFonts w:ascii="Times New Roman" w:hAnsi="Times New Roman"/>
          <w:i/>
          <w:iCs/>
          <w:sz w:val="24"/>
        </w:rPr>
        <w:t>Proc Natl Acad Sci</w:t>
      </w:r>
      <w:r w:rsidRPr="008D59E6">
        <w:rPr>
          <w:rFonts w:ascii="Times New Roman" w:hAnsi="Times New Roman"/>
          <w:sz w:val="24"/>
        </w:rPr>
        <w:t xml:space="preserve"> 1984; </w:t>
      </w:r>
      <w:r w:rsidRPr="008D59E6">
        <w:rPr>
          <w:rFonts w:ascii="Times New Roman" w:hAnsi="Times New Roman"/>
          <w:b/>
          <w:bCs/>
          <w:sz w:val="24"/>
        </w:rPr>
        <w:t>81</w:t>
      </w:r>
      <w:r w:rsidRPr="008D59E6">
        <w:rPr>
          <w:rFonts w:ascii="Times New Roman" w:hAnsi="Times New Roman"/>
          <w:sz w:val="24"/>
        </w:rPr>
        <w:t>: 3443–3446.</w:t>
      </w:r>
    </w:p>
    <w:p w14:paraId="718455EF"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9 </w:t>
      </w:r>
      <w:r w:rsidRPr="008D59E6">
        <w:rPr>
          <w:rFonts w:ascii="Times New Roman" w:hAnsi="Times New Roman"/>
          <w:sz w:val="24"/>
        </w:rPr>
        <w:tab/>
        <w:t xml:space="preserve">Abecasis GR, Cherny SS, Cookson WO, Cardon LR. Merlin--rapid analysis of dense genetic maps using sparse gene flow trees. </w:t>
      </w:r>
      <w:r w:rsidRPr="008D59E6">
        <w:rPr>
          <w:rFonts w:ascii="Times New Roman" w:hAnsi="Times New Roman"/>
          <w:i/>
          <w:iCs/>
          <w:sz w:val="24"/>
        </w:rPr>
        <w:t>Nat Genet</w:t>
      </w:r>
      <w:r w:rsidRPr="008D59E6">
        <w:rPr>
          <w:rFonts w:ascii="Times New Roman" w:hAnsi="Times New Roman"/>
          <w:sz w:val="24"/>
        </w:rPr>
        <w:t xml:space="preserve"> 2002; </w:t>
      </w:r>
      <w:r w:rsidRPr="008D59E6">
        <w:rPr>
          <w:rFonts w:ascii="Times New Roman" w:hAnsi="Times New Roman"/>
          <w:b/>
          <w:bCs/>
          <w:sz w:val="24"/>
        </w:rPr>
        <w:t>30</w:t>
      </w:r>
      <w:r w:rsidRPr="008D59E6">
        <w:rPr>
          <w:rFonts w:ascii="Times New Roman" w:hAnsi="Times New Roman"/>
          <w:sz w:val="24"/>
        </w:rPr>
        <w:t>: 97–101.</w:t>
      </w:r>
    </w:p>
    <w:p w14:paraId="7CE19A0C"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10 </w:t>
      </w:r>
      <w:r w:rsidRPr="008D59E6">
        <w:rPr>
          <w:rFonts w:ascii="Times New Roman" w:hAnsi="Times New Roman"/>
          <w:sz w:val="24"/>
        </w:rPr>
        <w:tab/>
        <w:t xml:space="preserve">Mukhopadhyay N, Almasy L, Schroeder M, Mulvihill WP, Weeks DE. Mega2: data-handling for facilitating genetic linkage and association analyses. </w:t>
      </w:r>
      <w:r w:rsidRPr="008D59E6">
        <w:rPr>
          <w:rFonts w:ascii="Times New Roman" w:hAnsi="Times New Roman"/>
          <w:i/>
          <w:iCs/>
          <w:sz w:val="24"/>
        </w:rPr>
        <w:t>Bioinformatics</w:t>
      </w:r>
      <w:r w:rsidRPr="008D59E6">
        <w:rPr>
          <w:rFonts w:ascii="Times New Roman" w:hAnsi="Times New Roman"/>
          <w:sz w:val="24"/>
        </w:rPr>
        <w:t xml:space="preserve"> 2005; </w:t>
      </w:r>
      <w:r w:rsidRPr="008D59E6">
        <w:rPr>
          <w:rFonts w:ascii="Times New Roman" w:hAnsi="Times New Roman"/>
          <w:b/>
          <w:bCs/>
          <w:sz w:val="24"/>
        </w:rPr>
        <w:t>21</w:t>
      </w:r>
      <w:r w:rsidRPr="008D59E6">
        <w:rPr>
          <w:rFonts w:ascii="Times New Roman" w:hAnsi="Times New Roman"/>
          <w:sz w:val="24"/>
        </w:rPr>
        <w:t>: 2556–2557.</w:t>
      </w:r>
    </w:p>
    <w:p w14:paraId="75DFB1AC"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11 </w:t>
      </w:r>
      <w:r w:rsidRPr="008D59E6">
        <w:rPr>
          <w:rFonts w:ascii="Times New Roman" w:hAnsi="Times New Roman"/>
          <w:sz w:val="24"/>
        </w:rPr>
        <w:tab/>
        <w:t xml:space="preserve">Lander E, Kruglyak L. Genetic dissection of complex traits: guidelines for interpreting and reporting linkage results. </w:t>
      </w:r>
      <w:r w:rsidRPr="008D59E6">
        <w:rPr>
          <w:rFonts w:ascii="Times New Roman" w:hAnsi="Times New Roman"/>
          <w:i/>
          <w:iCs/>
          <w:sz w:val="24"/>
        </w:rPr>
        <w:t>Nat Genet</w:t>
      </w:r>
      <w:r w:rsidRPr="008D59E6">
        <w:rPr>
          <w:rFonts w:ascii="Times New Roman" w:hAnsi="Times New Roman"/>
          <w:sz w:val="24"/>
        </w:rPr>
        <w:t xml:space="preserve"> 1995; </w:t>
      </w:r>
      <w:r w:rsidRPr="008D59E6">
        <w:rPr>
          <w:rFonts w:ascii="Times New Roman" w:hAnsi="Times New Roman"/>
          <w:b/>
          <w:bCs/>
          <w:sz w:val="24"/>
        </w:rPr>
        <w:t>11</w:t>
      </w:r>
      <w:r w:rsidRPr="008D59E6">
        <w:rPr>
          <w:rFonts w:ascii="Times New Roman" w:hAnsi="Times New Roman"/>
          <w:sz w:val="24"/>
        </w:rPr>
        <w:t>: 241–247.</w:t>
      </w:r>
    </w:p>
    <w:p w14:paraId="21B0024E" w14:textId="77777777" w:rsidR="008D59E6" w:rsidRPr="008D59E6" w:rsidRDefault="008D59E6" w:rsidP="008D59E6">
      <w:pPr>
        <w:pStyle w:val="Bibliography"/>
        <w:rPr>
          <w:rFonts w:ascii="Times New Roman" w:hAnsi="Times New Roman"/>
          <w:sz w:val="24"/>
        </w:rPr>
      </w:pPr>
      <w:r w:rsidRPr="008D59E6">
        <w:rPr>
          <w:rFonts w:ascii="Times New Roman" w:hAnsi="Times New Roman"/>
          <w:sz w:val="24"/>
        </w:rPr>
        <w:t xml:space="preserve">12 </w:t>
      </w:r>
      <w:r w:rsidRPr="008D59E6">
        <w:rPr>
          <w:rFonts w:ascii="Times New Roman" w:hAnsi="Times New Roman"/>
          <w:sz w:val="24"/>
        </w:rPr>
        <w:tab/>
        <w:t xml:space="preserve">Freimer NB, Sandkuijl LA, Blower SM. Incorrect specification of marker allele frequencies: effects on linkage analysis. </w:t>
      </w:r>
      <w:r w:rsidRPr="008D59E6">
        <w:rPr>
          <w:rFonts w:ascii="Times New Roman" w:hAnsi="Times New Roman"/>
          <w:i/>
          <w:iCs/>
          <w:sz w:val="24"/>
        </w:rPr>
        <w:t>Am J Hum Genet</w:t>
      </w:r>
      <w:r w:rsidRPr="008D59E6">
        <w:rPr>
          <w:rFonts w:ascii="Times New Roman" w:hAnsi="Times New Roman"/>
          <w:sz w:val="24"/>
        </w:rPr>
        <w:t xml:space="preserve"> 1993; </w:t>
      </w:r>
      <w:r w:rsidRPr="008D59E6">
        <w:rPr>
          <w:rFonts w:ascii="Times New Roman" w:hAnsi="Times New Roman"/>
          <w:b/>
          <w:bCs/>
          <w:sz w:val="24"/>
        </w:rPr>
        <w:t>52</w:t>
      </w:r>
      <w:r w:rsidRPr="008D59E6">
        <w:rPr>
          <w:rFonts w:ascii="Times New Roman" w:hAnsi="Times New Roman"/>
          <w:sz w:val="24"/>
        </w:rPr>
        <w:t>: 1102–1110.</w:t>
      </w:r>
    </w:p>
    <w:p w14:paraId="56EB148D" w14:textId="785536AF"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Pr="004751AB"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038A44A2" w14:textId="29DB8CE7" w:rsidR="00994203" w:rsidRPr="00CC032D" w:rsidRDefault="00F42EAE" w:rsidP="00CC032D">
      <w:pPr>
        <w:spacing w:afterLines="280" w:after="672" w:line="480" w:lineRule="auto"/>
        <w:jc w:val="both"/>
        <w:rPr>
          <w:rFonts w:ascii="Times New Roman" w:hAnsi="Times New Roman"/>
          <w:sz w:val="24"/>
          <w:szCs w:val="24"/>
        </w:rPr>
      </w:pPr>
      <w:r>
        <w:rPr>
          <w:rFonts w:ascii="Times New Roman" w:hAnsi="Times New Roman"/>
          <w:b/>
          <w:sz w:val="24"/>
          <w:szCs w:val="24"/>
        </w:rPr>
        <w:t>Figure 1.</w:t>
      </w:r>
      <w:r w:rsidR="00994203" w:rsidRPr="00F42EAE">
        <w:rPr>
          <w:rFonts w:ascii="Times New Roman" w:hAnsi="Times New Roman"/>
          <w:b/>
          <w:sz w:val="24"/>
          <w:szCs w:val="24"/>
        </w:rPr>
        <w:t xml:space="preserve"> </w:t>
      </w:r>
      <w:r w:rsidR="00CC032D">
        <w:rPr>
          <w:rFonts w:ascii="Times New Roman" w:hAnsi="Times New Roman"/>
          <w:b/>
          <w:sz w:val="24"/>
          <w:szCs w:val="24"/>
        </w:rPr>
        <w:t>The Collapsed Haplotype Pattern (CHP) method</w:t>
      </w:r>
      <w:r w:rsidR="00CC032D">
        <w:rPr>
          <w:rFonts w:ascii="Times New Roman" w:hAnsi="Times New Roman"/>
          <w:sz w:val="24"/>
          <w:szCs w:val="24"/>
        </w:rPr>
        <w:t xml:space="preserve">. This figure illustrates the creation of regional markers for 6 variants in </w:t>
      </w:r>
      <w:r w:rsidR="00CC032D">
        <w:rPr>
          <w:rFonts w:ascii="Times New Roman" w:hAnsi="Times New Roman"/>
          <w:sz w:val="24"/>
          <w:szCs w:val="24"/>
        </w:rPr>
        <w:t>pedigree</w:t>
      </w:r>
      <w:r w:rsidR="00BA5207">
        <w:rPr>
          <w:rFonts w:ascii="Times New Roman" w:hAnsi="Times New Roman"/>
          <w:sz w:val="24"/>
          <w:szCs w:val="24"/>
        </w:rPr>
        <w:t>s</w:t>
      </w:r>
      <w:r w:rsidR="00CC032D">
        <w:rPr>
          <w:rFonts w:ascii="Times New Roman" w:hAnsi="Times New Roman"/>
          <w:sz w:val="24"/>
          <w:szCs w:val="24"/>
        </w:rPr>
        <w:t xml:space="preserve"> with autosomal recessive </w:t>
      </w:r>
      <w:r w:rsidR="00BA5207">
        <w:rPr>
          <w:rFonts w:ascii="Times New Roman" w:hAnsi="Times New Roman"/>
          <w:sz w:val="24"/>
          <w:szCs w:val="24"/>
        </w:rPr>
        <w:t>inheritance</w:t>
      </w:r>
      <w:r w:rsidR="00CC032D">
        <w:rPr>
          <w:rFonts w:ascii="Times New Roman" w:hAnsi="Times New Roman"/>
          <w:sz w:val="24"/>
          <w:szCs w:val="24"/>
        </w:rPr>
        <w:t>. Panel A displays the use of original haplotype patte</w:t>
      </w:r>
      <w:r w:rsidR="006B58F4">
        <w:rPr>
          <w:rFonts w:ascii="Times New Roman" w:hAnsi="Times New Roman"/>
          <w:sz w:val="24"/>
          <w:szCs w:val="24"/>
        </w:rPr>
        <w:t>rns as regional markers without collapsing the SNVs</w:t>
      </w:r>
      <w:r w:rsidR="00CC032D">
        <w:rPr>
          <w:rFonts w:ascii="Times New Roman" w:hAnsi="Times New Roman"/>
          <w:sz w:val="24"/>
          <w:szCs w:val="24"/>
        </w:rPr>
        <w:t>; panel B</w:t>
      </w:r>
      <w:r w:rsidR="00CC032D" w:rsidRPr="00E60CF2">
        <w:rPr>
          <w:rFonts w:ascii="Times New Roman" w:hAnsi="Times New Roman"/>
          <w:sz w:val="24"/>
          <w:szCs w:val="24"/>
        </w:rPr>
        <w:t xml:space="preserve"> displays </w:t>
      </w:r>
      <w:r w:rsidR="00CC032D">
        <w:rPr>
          <w:rFonts w:ascii="Times New Roman" w:hAnsi="Times New Roman"/>
          <w:sz w:val="24"/>
          <w:szCs w:val="24"/>
        </w:rPr>
        <w:t>the</w:t>
      </w:r>
      <w:r w:rsidR="00CC032D" w:rsidRPr="00E60CF2">
        <w:rPr>
          <w:rFonts w:ascii="Times New Roman" w:hAnsi="Times New Roman"/>
          <w:sz w:val="24"/>
          <w:szCs w:val="24"/>
        </w:rPr>
        <w:t xml:space="preserve"> </w:t>
      </w:r>
      <w:r w:rsidR="00CC032D">
        <w:rPr>
          <w:rFonts w:ascii="Times New Roman" w:hAnsi="Times New Roman"/>
          <w:i/>
          <w:sz w:val="24"/>
          <w:szCs w:val="24"/>
        </w:rPr>
        <w:t xml:space="preserve">LD based collapsing </w:t>
      </w:r>
      <w:r w:rsidR="00CC032D">
        <w:rPr>
          <w:rFonts w:ascii="Times New Roman" w:hAnsi="Times New Roman"/>
          <w:sz w:val="24"/>
          <w:szCs w:val="24"/>
        </w:rPr>
        <w:t xml:space="preserve">theme </w:t>
      </w:r>
      <w:r w:rsidR="0064366A">
        <w:rPr>
          <w:rFonts w:ascii="Times New Roman" w:hAnsi="Times New Roman"/>
          <w:sz w:val="24"/>
          <w:szCs w:val="24"/>
        </w:rPr>
        <w:t xml:space="preserve">when the </w:t>
      </w:r>
      <w:r w:rsidR="00DE0084">
        <w:rPr>
          <w:rFonts w:ascii="Times New Roman" w:hAnsi="Times New Roman"/>
          <w:sz w:val="24"/>
          <w:szCs w:val="24"/>
        </w:rPr>
        <w:t>1</w:t>
      </w:r>
      <w:r w:rsidR="00DE0084" w:rsidRPr="00DE0084">
        <w:rPr>
          <w:rFonts w:ascii="Times New Roman" w:hAnsi="Times New Roman"/>
          <w:sz w:val="24"/>
          <w:szCs w:val="24"/>
          <w:vertAlign w:val="superscript"/>
        </w:rPr>
        <w:t>st</w:t>
      </w:r>
      <w:r w:rsidR="00DE0084">
        <w:rPr>
          <w:rFonts w:ascii="Times New Roman" w:hAnsi="Times New Roman"/>
          <w:sz w:val="24"/>
          <w:szCs w:val="24"/>
        </w:rPr>
        <w:t xml:space="preserve"> to 3</w:t>
      </w:r>
      <w:r w:rsidR="00DE0084" w:rsidRPr="00DE0084">
        <w:rPr>
          <w:rFonts w:ascii="Times New Roman" w:hAnsi="Times New Roman"/>
          <w:sz w:val="24"/>
          <w:szCs w:val="24"/>
          <w:vertAlign w:val="superscript"/>
        </w:rPr>
        <w:t>rd</w:t>
      </w:r>
      <w:r w:rsidR="00DE0084">
        <w:rPr>
          <w:rFonts w:ascii="Times New Roman" w:hAnsi="Times New Roman"/>
          <w:sz w:val="24"/>
          <w:szCs w:val="24"/>
          <w:vertAlign w:val="superscript"/>
        </w:rPr>
        <w:t xml:space="preserve"> </w:t>
      </w:r>
      <w:r w:rsidR="00DE0084">
        <w:rPr>
          <w:rFonts w:ascii="Times New Roman" w:hAnsi="Times New Roman"/>
          <w:sz w:val="24"/>
          <w:szCs w:val="24"/>
        </w:rPr>
        <w:t>variants are in one LD cluster, and the 4</w:t>
      </w:r>
      <w:r w:rsidR="00DE0084" w:rsidRPr="00DE0084">
        <w:rPr>
          <w:rFonts w:ascii="Times New Roman" w:hAnsi="Times New Roman"/>
          <w:sz w:val="24"/>
          <w:szCs w:val="24"/>
          <w:vertAlign w:val="superscript"/>
        </w:rPr>
        <w:t>th</w:t>
      </w:r>
      <w:r w:rsidR="00DE0084">
        <w:rPr>
          <w:rFonts w:ascii="Times New Roman" w:hAnsi="Times New Roman"/>
          <w:sz w:val="24"/>
          <w:szCs w:val="24"/>
        </w:rPr>
        <w:t xml:space="preserve"> to 6</w:t>
      </w:r>
      <w:r w:rsidR="00DE0084" w:rsidRPr="00DE0084">
        <w:rPr>
          <w:rFonts w:ascii="Times New Roman" w:hAnsi="Times New Roman"/>
          <w:sz w:val="24"/>
          <w:szCs w:val="24"/>
          <w:vertAlign w:val="superscript"/>
        </w:rPr>
        <w:t>th</w:t>
      </w:r>
      <w:r w:rsidR="00DE0084">
        <w:rPr>
          <w:rFonts w:ascii="Times New Roman" w:hAnsi="Times New Roman"/>
          <w:sz w:val="24"/>
          <w:szCs w:val="24"/>
        </w:rPr>
        <w:t xml:space="preserve"> variants are in another LD cluster. </w:t>
      </w:r>
    </w:p>
    <w:p w14:paraId="0D2555A8" w14:textId="54FFCB28" w:rsidR="001719DA" w:rsidRPr="009D4E37" w:rsidRDefault="00CC032D" w:rsidP="00CC032D">
      <w:pPr>
        <w:spacing w:afterLines="280" w:after="672" w:line="480" w:lineRule="auto"/>
        <w:jc w:val="both"/>
        <w:rPr>
          <w:rFonts w:ascii="Times New Roman" w:hAnsi="Times New Roman"/>
          <w:color w:val="000000"/>
          <w:kern w:val="24"/>
          <w:sz w:val="24"/>
          <w:szCs w:val="24"/>
        </w:rPr>
      </w:pPr>
      <w:r>
        <w:rPr>
          <w:rFonts w:ascii="Times New Roman" w:hAnsi="Times New Roman"/>
          <w:b/>
          <w:sz w:val="24"/>
        </w:rPr>
        <w:t xml:space="preserve">Figure 2.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bookmarkStart w:id="6" w:name="_GoBack"/>
      <w:bookmarkEnd w:id="6"/>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mutations 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HLOD is not greater than LOD. This is because </w:t>
      </w:r>
      <w:r w:rsidR="00BA5207">
        <w:rPr>
          <w:rFonts w:ascii="Times New Roman" w:hAnsi="Times New Roman"/>
          <w:sz w:val="24"/>
          <w:szCs w:val="24"/>
        </w:rPr>
        <w:t xml:space="preserve">due to the very low MAFs for the genes under study </w:t>
      </w:r>
      <w:r>
        <w:rPr>
          <w:rFonts w:ascii="Times New Roman" w:hAnsi="Times New Roman"/>
          <w:sz w:val="24"/>
          <w:szCs w:val="24"/>
        </w:rPr>
        <w:t xml:space="preserve">for most families </w:t>
      </w:r>
      <w:r w:rsidR="00BA5207">
        <w:rPr>
          <w:rFonts w:ascii="Times New Roman" w:hAnsi="Times New Roman"/>
          <w:sz w:val="24"/>
          <w:szCs w:val="24"/>
        </w:rPr>
        <w:t xml:space="preserve">all </w:t>
      </w:r>
      <w:r w:rsidR="00BA5207">
        <w:rPr>
          <w:rFonts w:ascii="Times New Roman" w:hAnsi="Times New Roman"/>
          <w:sz w:val="24"/>
          <w:szCs w:val="24"/>
        </w:rPr>
        <w:lastRenderedPageBreak/>
        <w:t xml:space="preserve">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sectPr w:rsidR="001719DA" w:rsidRPr="009D4E37"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9A9C3" w14:textId="77777777" w:rsidR="0014612A" w:rsidRDefault="0014612A">
      <w:pPr>
        <w:spacing w:after="0" w:line="240" w:lineRule="auto"/>
      </w:pPr>
      <w:r>
        <w:separator/>
      </w:r>
    </w:p>
  </w:endnote>
  <w:endnote w:type="continuationSeparator" w:id="0">
    <w:p w14:paraId="46DD54C3" w14:textId="77777777" w:rsidR="0014612A" w:rsidRDefault="0014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FBF89" w14:textId="77777777" w:rsidR="0014612A" w:rsidRDefault="0014612A">
      <w:pPr>
        <w:spacing w:after="0" w:line="240" w:lineRule="auto"/>
      </w:pPr>
      <w:r>
        <w:separator/>
      </w:r>
    </w:p>
  </w:footnote>
  <w:footnote w:type="continuationSeparator" w:id="0">
    <w:p w14:paraId="05F2179B" w14:textId="77777777" w:rsidR="0014612A" w:rsidRDefault="001461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9"/>
  </w:num>
  <w:num w:numId="6">
    <w:abstractNumId w:val="5"/>
  </w:num>
  <w:num w:numId="7">
    <w:abstractNumId w:val="2"/>
  </w:num>
  <w:num w:numId="8">
    <w:abstractNumId w:val="4"/>
  </w:num>
  <w:num w:numId="9">
    <w:abstractNumId w:val="7"/>
  </w:num>
  <w:num w:numId="10">
    <w:abstractNumId w:val="3"/>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1C52"/>
    <w:rsid w:val="00001D34"/>
    <w:rsid w:val="0000340C"/>
    <w:rsid w:val="00003700"/>
    <w:rsid w:val="000038AB"/>
    <w:rsid w:val="0000408F"/>
    <w:rsid w:val="00004BF6"/>
    <w:rsid w:val="000063C6"/>
    <w:rsid w:val="00007612"/>
    <w:rsid w:val="00007DF7"/>
    <w:rsid w:val="00010A08"/>
    <w:rsid w:val="00010B9A"/>
    <w:rsid w:val="00011D46"/>
    <w:rsid w:val="00011FFE"/>
    <w:rsid w:val="000128E6"/>
    <w:rsid w:val="000128EF"/>
    <w:rsid w:val="00012C1F"/>
    <w:rsid w:val="00013F0C"/>
    <w:rsid w:val="000140DF"/>
    <w:rsid w:val="0001512B"/>
    <w:rsid w:val="0001522E"/>
    <w:rsid w:val="000170B7"/>
    <w:rsid w:val="00017345"/>
    <w:rsid w:val="00017FA9"/>
    <w:rsid w:val="00021F2C"/>
    <w:rsid w:val="00027566"/>
    <w:rsid w:val="0003004A"/>
    <w:rsid w:val="000312E8"/>
    <w:rsid w:val="000321D9"/>
    <w:rsid w:val="00032A0C"/>
    <w:rsid w:val="00033DA4"/>
    <w:rsid w:val="00034677"/>
    <w:rsid w:val="00034993"/>
    <w:rsid w:val="00034F82"/>
    <w:rsid w:val="00036024"/>
    <w:rsid w:val="00037015"/>
    <w:rsid w:val="00037054"/>
    <w:rsid w:val="000372CD"/>
    <w:rsid w:val="000374D2"/>
    <w:rsid w:val="000427B3"/>
    <w:rsid w:val="0004315E"/>
    <w:rsid w:val="000433E1"/>
    <w:rsid w:val="00043E7C"/>
    <w:rsid w:val="00046DDC"/>
    <w:rsid w:val="000478C2"/>
    <w:rsid w:val="00047C55"/>
    <w:rsid w:val="00052214"/>
    <w:rsid w:val="00053476"/>
    <w:rsid w:val="00053687"/>
    <w:rsid w:val="000541BA"/>
    <w:rsid w:val="00055000"/>
    <w:rsid w:val="000569F9"/>
    <w:rsid w:val="00056B08"/>
    <w:rsid w:val="000579D6"/>
    <w:rsid w:val="0006058F"/>
    <w:rsid w:val="0006100B"/>
    <w:rsid w:val="00062B25"/>
    <w:rsid w:val="00063317"/>
    <w:rsid w:val="000640F2"/>
    <w:rsid w:val="00065C5D"/>
    <w:rsid w:val="00065FA3"/>
    <w:rsid w:val="00066655"/>
    <w:rsid w:val="0006691C"/>
    <w:rsid w:val="000669E8"/>
    <w:rsid w:val="0006707A"/>
    <w:rsid w:val="00067777"/>
    <w:rsid w:val="00067FAD"/>
    <w:rsid w:val="00070F31"/>
    <w:rsid w:val="00076393"/>
    <w:rsid w:val="00076FDA"/>
    <w:rsid w:val="0008034A"/>
    <w:rsid w:val="00080444"/>
    <w:rsid w:val="00082929"/>
    <w:rsid w:val="00083579"/>
    <w:rsid w:val="000838F4"/>
    <w:rsid w:val="00084FC1"/>
    <w:rsid w:val="00086555"/>
    <w:rsid w:val="000870E6"/>
    <w:rsid w:val="000875AA"/>
    <w:rsid w:val="00091049"/>
    <w:rsid w:val="00091E34"/>
    <w:rsid w:val="000924AB"/>
    <w:rsid w:val="00093245"/>
    <w:rsid w:val="00093943"/>
    <w:rsid w:val="00094253"/>
    <w:rsid w:val="000955F2"/>
    <w:rsid w:val="00095DDA"/>
    <w:rsid w:val="00096584"/>
    <w:rsid w:val="0009664C"/>
    <w:rsid w:val="00096FCF"/>
    <w:rsid w:val="00097DE7"/>
    <w:rsid w:val="000A0AAD"/>
    <w:rsid w:val="000A21FB"/>
    <w:rsid w:val="000A2E25"/>
    <w:rsid w:val="000A3064"/>
    <w:rsid w:val="000A321A"/>
    <w:rsid w:val="000A465C"/>
    <w:rsid w:val="000A4C39"/>
    <w:rsid w:val="000A6F78"/>
    <w:rsid w:val="000A70C3"/>
    <w:rsid w:val="000A753E"/>
    <w:rsid w:val="000B03C1"/>
    <w:rsid w:val="000B0BA6"/>
    <w:rsid w:val="000B109A"/>
    <w:rsid w:val="000B3175"/>
    <w:rsid w:val="000B399B"/>
    <w:rsid w:val="000B45F9"/>
    <w:rsid w:val="000B4F10"/>
    <w:rsid w:val="000B5F69"/>
    <w:rsid w:val="000C151C"/>
    <w:rsid w:val="000C3F6E"/>
    <w:rsid w:val="000C5661"/>
    <w:rsid w:val="000D163E"/>
    <w:rsid w:val="000D1CB5"/>
    <w:rsid w:val="000D52E6"/>
    <w:rsid w:val="000D54A4"/>
    <w:rsid w:val="000D7360"/>
    <w:rsid w:val="000E0184"/>
    <w:rsid w:val="000E08AC"/>
    <w:rsid w:val="000E21BB"/>
    <w:rsid w:val="000E30E2"/>
    <w:rsid w:val="000E37D3"/>
    <w:rsid w:val="000E5145"/>
    <w:rsid w:val="000E5653"/>
    <w:rsid w:val="000E5CFE"/>
    <w:rsid w:val="000F1542"/>
    <w:rsid w:val="000F4CFE"/>
    <w:rsid w:val="000F5256"/>
    <w:rsid w:val="000F6FBA"/>
    <w:rsid w:val="00100EAF"/>
    <w:rsid w:val="00102002"/>
    <w:rsid w:val="0010201B"/>
    <w:rsid w:val="001033F5"/>
    <w:rsid w:val="00104ED3"/>
    <w:rsid w:val="00105F9D"/>
    <w:rsid w:val="00107674"/>
    <w:rsid w:val="001114C7"/>
    <w:rsid w:val="00112978"/>
    <w:rsid w:val="00112ECB"/>
    <w:rsid w:val="001139C0"/>
    <w:rsid w:val="00113CBB"/>
    <w:rsid w:val="00114E0C"/>
    <w:rsid w:val="00116596"/>
    <w:rsid w:val="00117586"/>
    <w:rsid w:val="001202D8"/>
    <w:rsid w:val="00120F32"/>
    <w:rsid w:val="0012162E"/>
    <w:rsid w:val="00122DB1"/>
    <w:rsid w:val="00123849"/>
    <w:rsid w:val="0012408E"/>
    <w:rsid w:val="00124470"/>
    <w:rsid w:val="001262B2"/>
    <w:rsid w:val="00130745"/>
    <w:rsid w:val="00130CD6"/>
    <w:rsid w:val="00132A4A"/>
    <w:rsid w:val="00134BD7"/>
    <w:rsid w:val="00134E57"/>
    <w:rsid w:val="00135244"/>
    <w:rsid w:val="00135840"/>
    <w:rsid w:val="00135BEB"/>
    <w:rsid w:val="0013751D"/>
    <w:rsid w:val="0013788F"/>
    <w:rsid w:val="00141220"/>
    <w:rsid w:val="0014141A"/>
    <w:rsid w:val="0014176D"/>
    <w:rsid w:val="00141CC3"/>
    <w:rsid w:val="001429C4"/>
    <w:rsid w:val="001436A8"/>
    <w:rsid w:val="0014394C"/>
    <w:rsid w:val="0014402E"/>
    <w:rsid w:val="00146034"/>
    <w:rsid w:val="0014612A"/>
    <w:rsid w:val="00147F98"/>
    <w:rsid w:val="00151E7D"/>
    <w:rsid w:val="00151EE4"/>
    <w:rsid w:val="00152A03"/>
    <w:rsid w:val="0015410A"/>
    <w:rsid w:val="001543AF"/>
    <w:rsid w:val="001551E3"/>
    <w:rsid w:val="0015535C"/>
    <w:rsid w:val="00155AED"/>
    <w:rsid w:val="00155E1C"/>
    <w:rsid w:val="00156509"/>
    <w:rsid w:val="00157290"/>
    <w:rsid w:val="00160F9A"/>
    <w:rsid w:val="00161768"/>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CB7"/>
    <w:rsid w:val="001832E4"/>
    <w:rsid w:val="00183465"/>
    <w:rsid w:val="001854D3"/>
    <w:rsid w:val="001864F5"/>
    <w:rsid w:val="00187118"/>
    <w:rsid w:val="001911D2"/>
    <w:rsid w:val="00191F23"/>
    <w:rsid w:val="0019300B"/>
    <w:rsid w:val="00193AB5"/>
    <w:rsid w:val="0019415F"/>
    <w:rsid w:val="001946D1"/>
    <w:rsid w:val="00195CA0"/>
    <w:rsid w:val="00197300"/>
    <w:rsid w:val="001A0212"/>
    <w:rsid w:val="001A1767"/>
    <w:rsid w:val="001A48A2"/>
    <w:rsid w:val="001A4D2D"/>
    <w:rsid w:val="001A6644"/>
    <w:rsid w:val="001A75C3"/>
    <w:rsid w:val="001A7769"/>
    <w:rsid w:val="001B0FD2"/>
    <w:rsid w:val="001B231F"/>
    <w:rsid w:val="001B2E55"/>
    <w:rsid w:val="001B2F0C"/>
    <w:rsid w:val="001B2F14"/>
    <w:rsid w:val="001B33E7"/>
    <w:rsid w:val="001B3B25"/>
    <w:rsid w:val="001B492C"/>
    <w:rsid w:val="001B542A"/>
    <w:rsid w:val="001B56E9"/>
    <w:rsid w:val="001B702D"/>
    <w:rsid w:val="001C1B0B"/>
    <w:rsid w:val="001C1C40"/>
    <w:rsid w:val="001C38A5"/>
    <w:rsid w:val="001C58BE"/>
    <w:rsid w:val="001C5BEA"/>
    <w:rsid w:val="001C7709"/>
    <w:rsid w:val="001C7B8D"/>
    <w:rsid w:val="001D08AA"/>
    <w:rsid w:val="001D3A3F"/>
    <w:rsid w:val="001D4027"/>
    <w:rsid w:val="001D5A24"/>
    <w:rsid w:val="001D5BCB"/>
    <w:rsid w:val="001D6EA5"/>
    <w:rsid w:val="001D7B6E"/>
    <w:rsid w:val="001E1C74"/>
    <w:rsid w:val="001E2662"/>
    <w:rsid w:val="001E48AE"/>
    <w:rsid w:val="001E538D"/>
    <w:rsid w:val="001F1079"/>
    <w:rsid w:val="001F1C7E"/>
    <w:rsid w:val="001F2F09"/>
    <w:rsid w:val="001F4D4C"/>
    <w:rsid w:val="001F5768"/>
    <w:rsid w:val="001F6E4B"/>
    <w:rsid w:val="001F7802"/>
    <w:rsid w:val="0020046A"/>
    <w:rsid w:val="002015F3"/>
    <w:rsid w:val="00203B1E"/>
    <w:rsid w:val="002062B6"/>
    <w:rsid w:val="00210D97"/>
    <w:rsid w:val="0021178A"/>
    <w:rsid w:val="00211E71"/>
    <w:rsid w:val="0021238A"/>
    <w:rsid w:val="0021268D"/>
    <w:rsid w:val="00217F8C"/>
    <w:rsid w:val="002236F9"/>
    <w:rsid w:val="00223ABA"/>
    <w:rsid w:val="00224A84"/>
    <w:rsid w:val="00227C82"/>
    <w:rsid w:val="002309EA"/>
    <w:rsid w:val="002332CC"/>
    <w:rsid w:val="00234073"/>
    <w:rsid w:val="00234DC1"/>
    <w:rsid w:val="00237A3C"/>
    <w:rsid w:val="002402AE"/>
    <w:rsid w:val="0024098E"/>
    <w:rsid w:val="00240D31"/>
    <w:rsid w:val="00247252"/>
    <w:rsid w:val="0025063F"/>
    <w:rsid w:val="0025219D"/>
    <w:rsid w:val="002526B8"/>
    <w:rsid w:val="002561ED"/>
    <w:rsid w:val="00256F94"/>
    <w:rsid w:val="00256FBD"/>
    <w:rsid w:val="002579B8"/>
    <w:rsid w:val="0026093E"/>
    <w:rsid w:val="00261D16"/>
    <w:rsid w:val="00262016"/>
    <w:rsid w:val="002629C0"/>
    <w:rsid w:val="0026429E"/>
    <w:rsid w:val="0026533A"/>
    <w:rsid w:val="00266B97"/>
    <w:rsid w:val="00267AC1"/>
    <w:rsid w:val="00267D91"/>
    <w:rsid w:val="002714CD"/>
    <w:rsid w:val="00271CC1"/>
    <w:rsid w:val="0027454F"/>
    <w:rsid w:val="00277275"/>
    <w:rsid w:val="002804F0"/>
    <w:rsid w:val="00281080"/>
    <w:rsid w:val="00281B9A"/>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7944"/>
    <w:rsid w:val="002B1A78"/>
    <w:rsid w:val="002B381A"/>
    <w:rsid w:val="002B5FFE"/>
    <w:rsid w:val="002C01D0"/>
    <w:rsid w:val="002C2C08"/>
    <w:rsid w:val="002C35EE"/>
    <w:rsid w:val="002C3E19"/>
    <w:rsid w:val="002C6413"/>
    <w:rsid w:val="002D0A1E"/>
    <w:rsid w:val="002D10FA"/>
    <w:rsid w:val="002D2277"/>
    <w:rsid w:val="002D6051"/>
    <w:rsid w:val="002D698F"/>
    <w:rsid w:val="002E0C8E"/>
    <w:rsid w:val="002E14F8"/>
    <w:rsid w:val="002E7351"/>
    <w:rsid w:val="002F0A02"/>
    <w:rsid w:val="002F24E1"/>
    <w:rsid w:val="002F26B5"/>
    <w:rsid w:val="002F2B61"/>
    <w:rsid w:val="002F2BB1"/>
    <w:rsid w:val="002F3A41"/>
    <w:rsid w:val="002F41D4"/>
    <w:rsid w:val="002F533B"/>
    <w:rsid w:val="002F5A9F"/>
    <w:rsid w:val="00300CCA"/>
    <w:rsid w:val="00300FAC"/>
    <w:rsid w:val="00301537"/>
    <w:rsid w:val="0030166C"/>
    <w:rsid w:val="003036E1"/>
    <w:rsid w:val="003039FB"/>
    <w:rsid w:val="0030478F"/>
    <w:rsid w:val="003054FA"/>
    <w:rsid w:val="003065D6"/>
    <w:rsid w:val="00307919"/>
    <w:rsid w:val="00310A32"/>
    <w:rsid w:val="00310C15"/>
    <w:rsid w:val="00312179"/>
    <w:rsid w:val="00312857"/>
    <w:rsid w:val="00314CB4"/>
    <w:rsid w:val="00315777"/>
    <w:rsid w:val="00321525"/>
    <w:rsid w:val="00321691"/>
    <w:rsid w:val="00323278"/>
    <w:rsid w:val="003255B3"/>
    <w:rsid w:val="0032769B"/>
    <w:rsid w:val="003278A3"/>
    <w:rsid w:val="0033200E"/>
    <w:rsid w:val="00332237"/>
    <w:rsid w:val="00332A83"/>
    <w:rsid w:val="00332AAB"/>
    <w:rsid w:val="00334A62"/>
    <w:rsid w:val="003354ED"/>
    <w:rsid w:val="00341AE7"/>
    <w:rsid w:val="00342483"/>
    <w:rsid w:val="00347268"/>
    <w:rsid w:val="003504AB"/>
    <w:rsid w:val="00352406"/>
    <w:rsid w:val="003535BD"/>
    <w:rsid w:val="00357F99"/>
    <w:rsid w:val="00362485"/>
    <w:rsid w:val="00365181"/>
    <w:rsid w:val="00370909"/>
    <w:rsid w:val="00371680"/>
    <w:rsid w:val="00372917"/>
    <w:rsid w:val="00372DCF"/>
    <w:rsid w:val="00372FA8"/>
    <w:rsid w:val="003745B5"/>
    <w:rsid w:val="003747B2"/>
    <w:rsid w:val="00375BDC"/>
    <w:rsid w:val="0037711B"/>
    <w:rsid w:val="00380627"/>
    <w:rsid w:val="00380D64"/>
    <w:rsid w:val="00381404"/>
    <w:rsid w:val="00385071"/>
    <w:rsid w:val="003850BB"/>
    <w:rsid w:val="00390246"/>
    <w:rsid w:val="00390F52"/>
    <w:rsid w:val="003910C6"/>
    <w:rsid w:val="00391280"/>
    <w:rsid w:val="003913C0"/>
    <w:rsid w:val="0039248F"/>
    <w:rsid w:val="00393BAE"/>
    <w:rsid w:val="00394444"/>
    <w:rsid w:val="00394918"/>
    <w:rsid w:val="00395108"/>
    <w:rsid w:val="003A0B2E"/>
    <w:rsid w:val="003A196E"/>
    <w:rsid w:val="003A2F03"/>
    <w:rsid w:val="003A446F"/>
    <w:rsid w:val="003A55C2"/>
    <w:rsid w:val="003A6DC9"/>
    <w:rsid w:val="003A6F22"/>
    <w:rsid w:val="003A78E8"/>
    <w:rsid w:val="003B02F4"/>
    <w:rsid w:val="003B13E7"/>
    <w:rsid w:val="003B53B1"/>
    <w:rsid w:val="003B60F5"/>
    <w:rsid w:val="003C39FD"/>
    <w:rsid w:val="003C3D4F"/>
    <w:rsid w:val="003C5F9D"/>
    <w:rsid w:val="003C6B68"/>
    <w:rsid w:val="003C6BA8"/>
    <w:rsid w:val="003C781A"/>
    <w:rsid w:val="003D13F0"/>
    <w:rsid w:val="003D1DDE"/>
    <w:rsid w:val="003D2EC6"/>
    <w:rsid w:val="003D306E"/>
    <w:rsid w:val="003D31C2"/>
    <w:rsid w:val="003E0317"/>
    <w:rsid w:val="003E21E1"/>
    <w:rsid w:val="003E3B7B"/>
    <w:rsid w:val="003E434C"/>
    <w:rsid w:val="003E448D"/>
    <w:rsid w:val="003F0053"/>
    <w:rsid w:val="003F0240"/>
    <w:rsid w:val="003F3016"/>
    <w:rsid w:val="003F5249"/>
    <w:rsid w:val="003F5DD0"/>
    <w:rsid w:val="00400C86"/>
    <w:rsid w:val="00403759"/>
    <w:rsid w:val="00403E59"/>
    <w:rsid w:val="00405A25"/>
    <w:rsid w:val="00406C30"/>
    <w:rsid w:val="00407B85"/>
    <w:rsid w:val="00410402"/>
    <w:rsid w:val="004143D8"/>
    <w:rsid w:val="004149D8"/>
    <w:rsid w:val="00417528"/>
    <w:rsid w:val="004201D9"/>
    <w:rsid w:val="004205F6"/>
    <w:rsid w:val="0042103F"/>
    <w:rsid w:val="00421C0E"/>
    <w:rsid w:val="00422F44"/>
    <w:rsid w:val="00425546"/>
    <w:rsid w:val="0042570D"/>
    <w:rsid w:val="00426CD6"/>
    <w:rsid w:val="00426E17"/>
    <w:rsid w:val="00432981"/>
    <w:rsid w:val="00433F79"/>
    <w:rsid w:val="00435AD5"/>
    <w:rsid w:val="004362A0"/>
    <w:rsid w:val="0044209F"/>
    <w:rsid w:val="00442F17"/>
    <w:rsid w:val="00450946"/>
    <w:rsid w:val="0045477E"/>
    <w:rsid w:val="00455B87"/>
    <w:rsid w:val="00457019"/>
    <w:rsid w:val="00457BA2"/>
    <w:rsid w:val="00460239"/>
    <w:rsid w:val="00462090"/>
    <w:rsid w:val="00462A0D"/>
    <w:rsid w:val="00462C35"/>
    <w:rsid w:val="00465153"/>
    <w:rsid w:val="0046693D"/>
    <w:rsid w:val="00467413"/>
    <w:rsid w:val="00471B85"/>
    <w:rsid w:val="00473407"/>
    <w:rsid w:val="00473DBF"/>
    <w:rsid w:val="004747A3"/>
    <w:rsid w:val="00474DF1"/>
    <w:rsid w:val="004751AB"/>
    <w:rsid w:val="00481F28"/>
    <w:rsid w:val="00482B55"/>
    <w:rsid w:val="004839BE"/>
    <w:rsid w:val="0048412A"/>
    <w:rsid w:val="00485B00"/>
    <w:rsid w:val="00486D98"/>
    <w:rsid w:val="00487F98"/>
    <w:rsid w:val="00490691"/>
    <w:rsid w:val="00491772"/>
    <w:rsid w:val="00491A88"/>
    <w:rsid w:val="00492243"/>
    <w:rsid w:val="0049327B"/>
    <w:rsid w:val="004932B5"/>
    <w:rsid w:val="0049438D"/>
    <w:rsid w:val="00494920"/>
    <w:rsid w:val="004A62FB"/>
    <w:rsid w:val="004A7952"/>
    <w:rsid w:val="004B15A4"/>
    <w:rsid w:val="004B24A8"/>
    <w:rsid w:val="004B26AE"/>
    <w:rsid w:val="004B3185"/>
    <w:rsid w:val="004B42FC"/>
    <w:rsid w:val="004B5224"/>
    <w:rsid w:val="004B758B"/>
    <w:rsid w:val="004B7D59"/>
    <w:rsid w:val="004C2066"/>
    <w:rsid w:val="004C404A"/>
    <w:rsid w:val="004C4CF8"/>
    <w:rsid w:val="004C7002"/>
    <w:rsid w:val="004C7670"/>
    <w:rsid w:val="004C776C"/>
    <w:rsid w:val="004D2281"/>
    <w:rsid w:val="004D2D13"/>
    <w:rsid w:val="004D395D"/>
    <w:rsid w:val="004D3DF7"/>
    <w:rsid w:val="004D43E6"/>
    <w:rsid w:val="004D6205"/>
    <w:rsid w:val="004D6728"/>
    <w:rsid w:val="004D6A05"/>
    <w:rsid w:val="004E1941"/>
    <w:rsid w:val="004E1BD4"/>
    <w:rsid w:val="004E1DE4"/>
    <w:rsid w:val="004E68FE"/>
    <w:rsid w:val="004E701E"/>
    <w:rsid w:val="004E78D5"/>
    <w:rsid w:val="004E7F05"/>
    <w:rsid w:val="004F05BC"/>
    <w:rsid w:val="004F0A32"/>
    <w:rsid w:val="004F1C6A"/>
    <w:rsid w:val="004F28C7"/>
    <w:rsid w:val="004F4835"/>
    <w:rsid w:val="004F498C"/>
    <w:rsid w:val="004F4A65"/>
    <w:rsid w:val="004F54BE"/>
    <w:rsid w:val="004F6EE7"/>
    <w:rsid w:val="004F7493"/>
    <w:rsid w:val="00501181"/>
    <w:rsid w:val="00501658"/>
    <w:rsid w:val="00502A66"/>
    <w:rsid w:val="00504E5A"/>
    <w:rsid w:val="0050700E"/>
    <w:rsid w:val="00510325"/>
    <w:rsid w:val="00510563"/>
    <w:rsid w:val="00510A01"/>
    <w:rsid w:val="005135FD"/>
    <w:rsid w:val="00513F57"/>
    <w:rsid w:val="005142F7"/>
    <w:rsid w:val="005150D2"/>
    <w:rsid w:val="00515100"/>
    <w:rsid w:val="0051703B"/>
    <w:rsid w:val="00517B8E"/>
    <w:rsid w:val="005207CD"/>
    <w:rsid w:val="00521175"/>
    <w:rsid w:val="00521EB9"/>
    <w:rsid w:val="00522160"/>
    <w:rsid w:val="00522326"/>
    <w:rsid w:val="00522794"/>
    <w:rsid w:val="00522EA2"/>
    <w:rsid w:val="005239A8"/>
    <w:rsid w:val="00524286"/>
    <w:rsid w:val="00525CE8"/>
    <w:rsid w:val="00526061"/>
    <w:rsid w:val="00526856"/>
    <w:rsid w:val="005275D4"/>
    <w:rsid w:val="00531205"/>
    <w:rsid w:val="005323C3"/>
    <w:rsid w:val="005334AE"/>
    <w:rsid w:val="00535E10"/>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59"/>
    <w:rsid w:val="00561D98"/>
    <w:rsid w:val="00562748"/>
    <w:rsid w:val="00565C81"/>
    <w:rsid w:val="00565D52"/>
    <w:rsid w:val="00565FD9"/>
    <w:rsid w:val="00566129"/>
    <w:rsid w:val="00567AEA"/>
    <w:rsid w:val="0057204B"/>
    <w:rsid w:val="00573566"/>
    <w:rsid w:val="005742A4"/>
    <w:rsid w:val="005762A5"/>
    <w:rsid w:val="005778AB"/>
    <w:rsid w:val="0058027D"/>
    <w:rsid w:val="005818ED"/>
    <w:rsid w:val="00581ACF"/>
    <w:rsid w:val="0058456C"/>
    <w:rsid w:val="0058747A"/>
    <w:rsid w:val="00590CFA"/>
    <w:rsid w:val="00590F06"/>
    <w:rsid w:val="00591B72"/>
    <w:rsid w:val="00591BDD"/>
    <w:rsid w:val="00592956"/>
    <w:rsid w:val="0059324B"/>
    <w:rsid w:val="0059418B"/>
    <w:rsid w:val="005957EF"/>
    <w:rsid w:val="005A0AD7"/>
    <w:rsid w:val="005A2017"/>
    <w:rsid w:val="005A259F"/>
    <w:rsid w:val="005A2622"/>
    <w:rsid w:val="005A316D"/>
    <w:rsid w:val="005A3A78"/>
    <w:rsid w:val="005A3CFE"/>
    <w:rsid w:val="005A4B82"/>
    <w:rsid w:val="005A56FB"/>
    <w:rsid w:val="005A6A54"/>
    <w:rsid w:val="005A6B8E"/>
    <w:rsid w:val="005B02E1"/>
    <w:rsid w:val="005B0EE9"/>
    <w:rsid w:val="005B34C0"/>
    <w:rsid w:val="005B35C3"/>
    <w:rsid w:val="005B3CB2"/>
    <w:rsid w:val="005B49E3"/>
    <w:rsid w:val="005B57CC"/>
    <w:rsid w:val="005B5ED9"/>
    <w:rsid w:val="005B737D"/>
    <w:rsid w:val="005C083E"/>
    <w:rsid w:val="005C1CEE"/>
    <w:rsid w:val="005C5061"/>
    <w:rsid w:val="005C523B"/>
    <w:rsid w:val="005C5E8D"/>
    <w:rsid w:val="005C7D8E"/>
    <w:rsid w:val="005C7EB1"/>
    <w:rsid w:val="005D080B"/>
    <w:rsid w:val="005D2384"/>
    <w:rsid w:val="005D40D8"/>
    <w:rsid w:val="005D4B57"/>
    <w:rsid w:val="005D63D3"/>
    <w:rsid w:val="005D788D"/>
    <w:rsid w:val="005E1C91"/>
    <w:rsid w:val="005E2223"/>
    <w:rsid w:val="005E4081"/>
    <w:rsid w:val="005E577F"/>
    <w:rsid w:val="005E58BD"/>
    <w:rsid w:val="005F06F9"/>
    <w:rsid w:val="005F1211"/>
    <w:rsid w:val="005F27A2"/>
    <w:rsid w:val="005F2B28"/>
    <w:rsid w:val="005F5483"/>
    <w:rsid w:val="005F7F9C"/>
    <w:rsid w:val="00600D51"/>
    <w:rsid w:val="00603867"/>
    <w:rsid w:val="00603BEE"/>
    <w:rsid w:val="00604421"/>
    <w:rsid w:val="00604E96"/>
    <w:rsid w:val="0060720B"/>
    <w:rsid w:val="00610F9B"/>
    <w:rsid w:val="00611025"/>
    <w:rsid w:val="00612DBE"/>
    <w:rsid w:val="00613710"/>
    <w:rsid w:val="00615867"/>
    <w:rsid w:val="0062110E"/>
    <w:rsid w:val="00621A06"/>
    <w:rsid w:val="006233E2"/>
    <w:rsid w:val="006234AE"/>
    <w:rsid w:val="00623518"/>
    <w:rsid w:val="00623F66"/>
    <w:rsid w:val="006257B0"/>
    <w:rsid w:val="00625CD5"/>
    <w:rsid w:val="00627E46"/>
    <w:rsid w:val="00630D97"/>
    <w:rsid w:val="006357F2"/>
    <w:rsid w:val="00636233"/>
    <w:rsid w:val="00636D9A"/>
    <w:rsid w:val="0063720C"/>
    <w:rsid w:val="006404E9"/>
    <w:rsid w:val="0064112A"/>
    <w:rsid w:val="0064123C"/>
    <w:rsid w:val="0064366A"/>
    <w:rsid w:val="00643E9F"/>
    <w:rsid w:val="006441B5"/>
    <w:rsid w:val="00644B82"/>
    <w:rsid w:val="0064691D"/>
    <w:rsid w:val="006474BC"/>
    <w:rsid w:val="0065007C"/>
    <w:rsid w:val="00651423"/>
    <w:rsid w:val="00651BAC"/>
    <w:rsid w:val="006553C8"/>
    <w:rsid w:val="00657271"/>
    <w:rsid w:val="006604AF"/>
    <w:rsid w:val="0066059A"/>
    <w:rsid w:val="00661BCA"/>
    <w:rsid w:val="00662002"/>
    <w:rsid w:val="00662C11"/>
    <w:rsid w:val="00663008"/>
    <w:rsid w:val="00663B7E"/>
    <w:rsid w:val="0067376B"/>
    <w:rsid w:val="0067435B"/>
    <w:rsid w:val="0067604D"/>
    <w:rsid w:val="00680A0A"/>
    <w:rsid w:val="00681C54"/>
    <w:rsid w:val="00681DA8"/>
    <w:rsid w:val="006820F3"/>
    <w:rsid w:val="00684438"/>
    <w:rsid w:val="00684662"/>
    <w:rsid w:val="00686A14"/>
    <w:rsid w:val="00690158"/>
    <w:rsid w:val="0069143D"/>
    <w:rsid w:val="00693656"/>
    <w:rsid w:val="00694A28"/>
    <w:rsid w:val="00694EE6"/>
    <w:rsid w:val="0069555E"/>
    <w:rsid w:val="00697015"/>
    <w:rsid w:val="00697BE1"/>
    <w:rsid w:val="006A01A6"/>
    <w:rsid w:val="006A03A2"/>
    <w:rsid w:val="006A3477"/>
    <w:rsid w:val="006A3607"/>
    <w:rsid w:val="006A3B5E"/>
    <w:rsid w:val="006A5A90"/>
    <w:rsid w:val="006A66A4"/>
    <w:rsid w:val="006A72BB"/>
    <w:rsid w:val="006B2A13"/>
    <w:rsid w:val="006B45D1"/>
    <w:rsid w:val="006B4FC2"/>
    <w:rsid w:val="006B58F4"/>
    <w:rsid w:val="006B5FED"/>
    <w:rsid w:val="006C1257"/>
    <w:rsid w:val="006C1D3F"/>
    <w:rsid w:val="006C21E6"/>
    <w:rsid w:val="006C2915"/>
    <w:rsid w:val="006C54DB"/>
    <w:rsid w:val="006C7394"/>
    <w:rsid w:val="006D080E"/>
    <w:rsid w:val="006D0F84"/>
    <w:rsid w:val="006D131A"/>
    <w:rsid w:val="006D2653"/>
    <w:rsid w:val="006D2A20"/>
    <w:rsid w:val="006D2CEE"/>
    <w:rsid w:val="006D2F78"/>
    <w:rsid w:val="006D4A19"/>
    <w:rsid w:val="006D4DF4"/>
    <w:rsid w:val="006D66BD"/>
    <w:rsid w:val="006E0380"/>
    <w:rsid w:val="006E2CB5"/>
    <w:rsid w:val="006E4365"/>
    <w:rsid w:val="006E4D82"/>
    <w:rsid w:val="006E56D2"/>
    <w:rsid w:val="006E65AF"/>
    <w:rsid w:val="006E77F3"/>
    <w:rsid w:val="006F0FFD"/>
    <w:rsid w:val="006F3225"/>
    <w:rsid w:val="006F3F5F"/>
    <w:rsid w:val="006F53A4"/>
    <w:rsid w:val="00701058"/>
    <w:rsid w:val="007025B4"/>
    <w:rsid w:val="0070380E"/>
    <w:rsid w:val="00703CAC"/>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AEB"/>
    <w:rsid w:val="007328F5"/>
    <w:rsid w:val="00732E29"/>
    <w:rsid w:val="00733A22"/>
    <w:rsid w:val="0073453D"/>
    <w:rsid w:val="00735D67"/>
    <w:rsid w:val="00737091"/>
    <w:rsid w:val="00737A6C"/>
    <w:rsid w:val="00737C2A"/>
    <w:rsid w:val="007429BD"/>
    <w:rsid w:val="007444A1"/>
    <w:rsid w:val="00744586"/>
    <w:rsid w:val="00745C62"/>
    <w:rsid w:val="00746D86"/>
    <w:rsid w:val="007477D9"/>
    <w:rsid w:val="007501F3"/>
    <w:rsid w:val="0075103C"/>
    <w:rsid w:val="00755294"/>
    <w:rsid w:val="007611B0"/>
    <w:rsid w:val="00761F44"/>
    <w:rsid w:val="007627C3"/>
    <w:rsid w:val="007632B5"/>
    <w:rsid w:val="007659D8"/>
    <w:rsid w:val="00766206"/>
    <w:rsid w:val="00767CFF"/>
    <w:rsid w:val="00767F43"/>
    <w:rsid w:val="00772121"/>
    <w:rsid w:val="007721C9"/>
    <w:rsid w:val="00776100"/>
    <w:rsid w:val="007774C9"/>
    <w:rsid w:val="007806DF"/>
    <w:rsid w:val="00780D5E"/>
    <w:rsid w:val="00780F23"/>
    <w:rsid w:val="00781498"/>
    <w:rsid w:val="0078272B"/>
    <w:rsid w:val="007843B5"/>
    <w:rsid w:val="00786DCC"/>
    <w:rsid w:val="0079034C"/>
    <w:rsid w:val="0079379E"/>
    <w:rsid w:val="00793B74"/>
    <w:rsid w:val="00794C0D"/>
    <w:rsid w:val="0079704D"/>
    <w:rsid w:val="00797E9E"/>
    <w:rsid w:val="007A0D80"/>
    <w:rsid w:val="007A19C2"/>
    <w:rsid w:val="007A1F0C"/>
    <w:rsid w:val="007A5AC9"/>
    <w:rsid w:val="007A6310"/>
    <w:rsid w:val="007A6F49"/>
    <w:rsid w:val="007A791E"/>
    <w:rsid w:val="007A7E86"/>
    <w:rsid w:val="007A7EF6"/>
    <w:rsid w:val="007B01DC"/>
    <w:rsid w:val="007B2385"/>
    <w:rsid w:val="007B482E"/>
    <w:rsid w:val="007B4EF4"/>
    <w:rsid w:val="007B61B4"/>
    <w:rsid w:val="007B724E"/>
    <w:rsid w:val="007B7B7D"/>
    <w:rsid w:val="007C0226"/>
    <w:rsid w:val="007C09EE"/>
    <w:rsid w:val="007C0E4B"/>
    <w:rsid w:val="007C14D4"/>
    <w:rsid w:val="007C22F0"/>
    <w:rsid w:val="007C3A16"/>
    <w:rsid w:val="007C3A7E"/>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19A1"/>
    <w:rsid w:val="007F4296"/>
    <w:rsid w:val="007F596F"/>
    <w:rsid w:val="007F7129"/>
    <w:rsid w:val="007F7466"/>
    <w:rsid w:val="007F7506"/>
    <w:rsid w:val="007F776A"/>
    <w:rsid w:val="00801523"/>
    <w:rsid w:val="00805651"/>
    <w:rsid w:val="008058E2"/>
    <w:rsid w:val="008065D1"/>
    <w:rsid w:val="00806E7D"/>
    <w:rsid w:val="00807263"/>
    <w:rsid w:val="00810F05"/>
    <w:rsid w:val="00811F8F"/>
    <w:rsid w:val="00812E4B"/>
    <w:rsid w:val="008132B6"/>
    <w:rsid w:val="008140FA"/>
    <w:rsid w:val="00814946"/>
    <w:rsid w:val="00814D6D"/>
    <w:rsid w:val="008155FA"/>
    <w:rsid w:val="00816104"/>
    <w:rsid w:val="00816288"/>
    <w:rsid w:val="00817DCC"/>
    <w:rsid w:val="00820321"/>
    <w:rsid w:val="00820402"/>
    <w:rsid w:val="00822225"/>
    <w:rsid w:val="00822D44"/>
    <w:rsid w:val="008239D2"/>
    <w:rsid w:val="00823B02"/>
    <w:rsid w:val="00826C86"/>
    <w:rsid w:val="008315C4"/>
    <w:rsid w:val="00831F24"/>
    <w:rsid w:val="00833120"/>
    <w:rsid w:val="008349C9"/>
    <w:rsid w:val="00836407"/>
    <w:rsid w:val="00836484"/>
    <w:rsid w:val="00837DD8"/>
    <w:rsid w:val="008400BF"/>
    <w:rsid w:val="008404DF"/>
    <w:rsid w:val="008424F8"/>
    <w:rsid w:val="0084287A"/>
    <w:rsid w:val="008448F7"/>
    <w:rsid w:val="00851AA5"/>
    <w:rsid w:val="008523C7"/>
    <w:rsid w:val="00853F5F"/>
    <w:rsid w:val="00856654"/>
    <w:rsid w:val="0086286D"/>
    <w:rsid w:val="00862893"/>
    <w:rsid w:val="008654AE"/>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6A4B"/>
    <w:rsid w:val="00886C59"/>
    <w:rsid w:val="0088721A"/>
    <w:rsid w:val="008872C9"/>
    <w:rsid w:val="008901A7"/>
    <w:rsid w:val="00895FBE"/>
    <w:rsid w:val="008972B9"/>
    <w:rsid w:val="008A027B"/>
    <w:rsid w:val="008A0C70"/>
    <w:rsid w:val="008A14DD"/>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AE9"/>
    <w:rsid w:val="008C4BA9"/>
    <w:rsid w:val="008C4F23"/>
    <w:rsid w:val="008C5475"/>
    <w:rsid w:val="008C6E55"/>
    <w:rsid w:val="008C6EB2"/>
    <w:rsid w:val="008C77C1"/>
    <w:rsid w:val="008D00BD"/>
    <w:rsid w:val="008D2D10"/>
    <w:rsid w:val="008D4F85"/>
    <w:rsid w:val="008D52B3"/>
    <w:rsid w:val="008D59E6"/>
    <w:rsid w:val="008D62D0"/>
    <w:rsid w:val="008E00BC"/>
    <w:rsid w:val="008E1529"/>
    <w:rsid w:val="008E2B8E"/>
    <w:rsid w:val="008E37B0"/>
    <w:rsid w:val="008E4FCC"/>
    <w:rsid w:val="008E554A"/>
    <w:rsid w:val="008E64E2"/>
    <w:rsid w:val="008E6791"/>
    <w:rsid w:val="008E6C46"/>
    <w:rsid w:val="008F3610"/>
    <w:rsid w:val="008F3FB1"/>
    <w:rsid w:val="008F42BC"/>
    <w:rsid w:val="008F54D8"/>
    <w:rsid w:val="008F557C"/>
    <w:rsid w:val="008F56B7"/>
    <w:rsid w:val="008F68F4"/>
    <w:rsid w:val="008F77F5"/>
    <w:rsid w:val="00900605"/>
    <w:rsid w:val="00900743"/>
    <w:rsid w:val="0090410B"/>
    <w:rsid w:val="00904636"/>
    <w:rsid w:val="00904C9A"/>
    <w:rsid w:val="00904FB4"/>
    <w:rsid w:val="0090770A"/>
    <w:rsid w:val="009077AC"/>
    <w:rsid w:val="00910CA5"/>
    <w:rsid w:val="009117E9"/>
    <w:rsid w:val="00911C7F"/>
    <w:rsid w:val="00912CED"/>
    <w:rsid w:val="00913563"/>
    <w:rsid w:val="00914B5B"/>
    <w:rsid w:val="009156E9"/>
    <w:rsid w:val="00917770"/>
    <w:rsid w:val="00917F11"/>
    <w:rsid w:val="00921234"/>
    <w:rsid w:val="00924537"/>
    <w:rsid w:val="00925C7C"/>
    <w:rsid w:val="00925FA2"/>
    <w:rsid w:val="00927CAE"/>
    <w:rsid w:val="00930EB4"/>
    <w:rsid w:val="009311C7"/>
    <w:rsid w:val="00931819"/>
    <w:rsid w:val="0093345B"/>
    <w:rsid w:val="00933AC8"/>
    <w:rsid w:val="00934DE0"/>
    <w:rsid w:val="00934F2D"/>
    <w:rsid w:val="0093680B"/>
    <w:rsid w:val="0093753C"/>
    <w:rsid w:val="0094052A"/>
    <w:rsid w:val="0094085F"/>
    <w:rsid w:val="0094128C"/>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65D2"/>
    <w:rsid w:val="00956F1A"/>
    <w:rsid w:val="009618C9"/>
    <w:rsid w:val="0096716F"/>
    <w:rsid w:val="00967596"/>
    <w:rsid w:val="00967FC2"/>
    <w:rsid w:val="00970727"/>
    <w:rsid w:val="009710A6"/>
    <w:rsid w:val="00973DEF"/>
    <w:rsid w:val="00976376"/>
    <w:rsid w:val="009768AF"/>
    <w:rsid w:val="009837C5"/>
    <w:rsid w:val="009860EA"/>
    <w:rsid w:val="00986A64"/>
    <w:rsid w:val="00987D8C"/>
    <w:rsid w:val="00990031"/>
    <w:rsid w:val="00990AD8"/>
    <w:rsid w:val="009910F9"/>
    <w:rsid w:val="00991944"/>
    <w:rsid w:val="0099351B"/>
    <w:rsid w:val="00994203"/>
    <w:rsid w:val="00994899"/>
    <w:rsid w:val="00994D6A"/>
    <w:rsid w:val="00994F0B"/>
    <w:rsid w:val="00997345"/>
    <w:rsid w:val="00997B10"/>
    <w:rsid w:val="009A1318"/>
    <w:rsid w:val="009A154B"/>
    <w:rsid w:val="009A4057"/>
    <w:rsid w:val="009A5B51"/>
    <w:rsid w:val="009B0181"/>
    <w:rsid w:val="009B1200"/>
    <w:rsid w:val="009B1911"/>
    <w:rsid w:val="009B2690"/>
    <w:rsid w:val="009B270B"/>
    <w:rsid w:val="009B2DF2"/>
    <w:rsid w:val="009B4D75"/>
    <w:rsid w:val="009B6EFE"/>
    <w:rsid w:val="009B75EB"/>
    <w:rsid w:val="009B7753"/>
    <w:rsid w:val="009C15A7"/>
    <w:rsid w:val="009C167C"/>
    <w:rsid w:val="009C2072"/>
    <w:rsid w:val="009C443A"/>
    <w:rsid w:val="009C6053"/>
    <w:rsid w:val="009C7824"/>
    <w:rsid w:val="009C7CD6"/>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7288"/>
    <w:rsid w:val="009E75E7"/>
    <w:rsid w:val="009E796E"/>
    <w:rsid w:val="009F0666"/>
    <w:rsid w:val="009F1577"/>
    <w:rsid w:val="009F5106"/>
    <w:rsid w:val="009F563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203FF"/>
    <w:rsid w:val="00A21474"/>
    <w:rsid w:val="00A2189A"/>
    <w:rsid w:val="00A21986"/>
    <w:rsid w:val="00A22C0D"/>
    <w:rsid w:val="00A25987"/>
    <w:rsid w:val="00A260AE"/>
    <w:rsid w:val="00A2636E"/>
    <w:rsid w:val="00A26B02"/>
    <w:rsid w:val="00A27B82"/>
    <w:rsid w:val="00A305CF"/>
    <w:rsid w:val="00A30F06"/>
    <w:rsid w:val="00A30F30"/>
    <w:rsid w:val="00A30F5C"/>
    <w:rsid w:val="00A3342B"/>
    <w:rsid w:val="00A33717"/>
    <w:rsid w:val="00A34BFA"/>
    <w:rsid w:val="00A359B4"/>
    <w:rsid w:val="00A36763"/>
    <w:rsid w:val="00A40ABB"/>
    <w:rsid w:val="00A4251F"/>
    <w:rsid w:val="00A42E60"/>
    <w:rsid w:val="00A430F9"/>
    <w:rsid w:val="00A43E02"/>
    <w:rsid w:val="00A444AD"/>
    <w:rsid w:val="00A44A08"/>
    <w:rsid w:val="00A45661"/>
    <w:rsid w:val="00A45EC3"/>
    <w:rsid w:val="00A46DBA"/>
    <w:rsid w:val="00A47FB0"/>
    <w:rsid w:val="00A50C6F"/>
    <w:rsid w:val="00A5176B"/>
    <w:rsid w:val="00A51E5E"/>
    <w:rsid w:val="00A52CFC"/>
    <w:rsid w:val="00A52E8A"/>
    <w:rsid w:val="00A5344D"/>
    <w:rsid w:val="00A53833"/>
    <w:rsid w:val="00A5402F"/>
    <w:rsid w:val="00A54490"/>
    <w:rsid w:val="00A56EB7"/>
    <w:rsid w:val="00A576EB"/>
    <w:rsid w:val="00A60A52"/>
    <w:rsid w:val="00A654D1"/>
    <w:rsid w:val="00A66054"/>
    <w:rsid w:val="00A6764F"/>
    <w:rsid w:val="00A67A6B"/>
    <w:rsid w:val="00A70240"/>
    <w:rsid w:val="00A70346"/>
    <w:rsid w:val="00A70DF9"/>
    <w:rsid w:val="00A70F01"/>
    <w:rsid w:val="00A713FF"/>
    <w:rsid w:val="00A72522"/>
    <w:rsid w:val="00A75131"/>
    <w:rsid w:val="00A75325"/>
    <w:rsid w:val="00A75C62"/>
    <w:rsid w:val="00A77738"/>
    <w:rsid w:val="00A80032"/>
    <w:rsid w:val="00A814AC"/>
    <w:rsid w:val="00A818D4"/>
    <w:rsid w:val="00A820C0"/>
    <w:rsid w:val="00A82B82"/>
    <w:rsid w:val="00A83B50"/>
    <w:rsid w:val="00A8523C"/>
    <w:rsid w:val="00A85F29"/>
    <w:rsid w:val="00A873A6"/>
    <w:rsid w:val="00A87FDE"/>
    <w:rsid w:val="00A91BDC"/>
    <w:rsid w:val="00A91D78"/>
    <w:rsid w:val="00A926D5"/>
    <w:rsid w:val="00A9370B"/>
    <w:rsid w:val="00A93C16"/>
    <w:rsid w:val="00A9409B"/>
    <w:rsid w:val="00A96C75"/>
    <w:rsid w:val="00A97187"/>
    <w:rsid w:val="00A9743E"/>
    <w:rsid w:val="00A97AD0"/>
    <w:rsid w:val="00AA025F"/>
    <w:rsid w:val="00AA6282"/>
    <w:rsid w:val="00AB023C"/>
    <w:rsid w:val="00AB2B71"/>
    <w:rsid w:val="00AB2E27"/>
    <w:rsid w:val="00AB3042"/>
    <w:rsid w:val="00AB3072"/>
    <w:rsid w:val="00AC089E"/>
    <w:rsid w:val="00AC4395"/>
    <w:rsid w:val="00AC533C"/>
    <w:rsid w:val="00AC5638"/>
    <w:rsid w:val="00AD15BC"/>
    <w:rsid w:val="00AD1BB9"/>
    <w:rsid w:val="00AD2CDA"/>
    <w:rsid w:val="00AE1043"/>
    <w:rsid w:val="00AE215E"/>
    <w:rsid w:val="00AE320D"/>
    <w:rsid w:val="00AE33DD"/>
    <w:rsid w:val="00AE4340"/>
    <w:rsid w:val="00AE48BD"/>
    <w:rsid w:val="00AE5456"/>
    <w:rsid w:val="00AE6CAF"/>
    <w:rsid w:val="00AE6D05"/>
    <w:rsid w:val="00AE6DDD"/>
    <w:rsid w:val="00AF1480"/>
    <w:rsid w:val="00AF247F"/>
    <w:rsid w:val="00AF3CE6"/>
    <w:rsid w:val="00AF4289"/>
    <w:rsid w:val="00AF4E3C"/>
    <w:rsid w:val="00AF5791"/>
    <w:rsid w:val="00AF6127"/>
    <w:rsid w:val="00AF7BE8"/>
    <w:rsid w:val="00B00BB0"/>
    <w:rsid w:val="00B0198F"/>
    <w:rsid w:val="00B043C8"/>
    <w:rsid w:val="00B04FDC"/>
    <w:rsid w:val="00B06BE8"/>
    <w:rsid w:val="00B07131"/>
    <w:rsid w:val="00B072BB"/>
    <w:rsid w:val="00B07A73"/>
    <w:rsid w:val="00B10521"/>
    <w:rsid w:val="00B10F5F"/>
    <w:rsid w:val="00B11D64"/>
    <w:rsid w:val="00B13B4E"/>
    <w:rsid w:val="00B15E42"/>
    <w:rsid w:val="00B22644"/>
    <w:rsid w:val="00B22E93"/>
    <w:rsid w:val="00B249E3"/>
    <w:rsid w:val="00B256AF"/>
    <w:rsid w:val="00B262C6"/>
    <w:rsid w:val="00B2681E"/>
    <w:rsid w:val="00B26F3B"/>
    <w:rsid w:val="00B31847"/>
    <w:rsid w:val="00B324A5"/>
    <w:rsid w:val="00B3328B"/>
    <w:rsid w:val="00B36772"/>
    <w:rsid w:val="00B36AEF"/>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546"/>
    <w:rsid w:val="00B646D6"/>
    <w:rsid w:val="00B65750"/>
    <w:rsid w:val="00B668C6"/>
    <w:rsid w:val="00B67783"/>
    <w:rsid w:val="00B67BBB"/>
    <w:rsid w:val="00B67CA5"/>
    <w:rsid w:val="00B74F66"/>
    <w:rsid w:val="00B81189"/>
    <w:rsid w:val="00B8142D"/>
    <w:rsid w:val="00B81D1A"/>
    <w:rsid w:val="00B83289"/>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F05"/>
    <w:rsid w:val="00B97214"/>
    <w:rsid w:val="00BA0A49"/>
    <w:rsid w:val="00BA1546"/>
    <w:rsid w:val="00BA2AB4"/>
    <w:rsid w:val="00BA5207"/>
    <w:rsid w:val="00BA52C0"/>
    <w:rsid w:val="00BA5F14"/>
    <w:rsid w:val="00BA62A2"/>
    <w:rsid w:val="00BB07ED"/>
    <w:rsid w:val="00BB184E"/>
    <w:rsid w:val="00BB1F3E"/>
    <w:rsid w:val="00BB2A92"/>
    <w:rsid w:val="00BB309E"/>
    <w:rsid w:val="00BB4132"/>
    <w:rsid w:val="00BB4F5A"/>
    <w:rsid w:val="00BB5D6C"/>
    <w:rsid w:val="00BB6502"/>
    <w:rsid w:val="00BB6FE4"/>
    <w:rsid w:val="00BB715D"/>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31DF"/>
    <w:rsid w:val="00BF4759"/>
    <w:rsid w:val="00BF67AA"/>
    <w:rsid w:val="00BF6CD2"/>
    <w:rsid w:val="00C02DCD"/>
    <w:rsid w:val="00C0377C"/>
    <w:rsid w:val="00C07F3B"/>
    <w:rsid w:val="00C1131A"/>
    <w:rsid w:val="00C11A69"/>
    <w:rsid w:val="00C11DFC"/>
    <w:rsid w:val="00C13590"/>
    <w:rsid w:val="00C15A32"/>
    <w:rsid w:val="00C16DA3"/>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25E4"/>
    <w:rsid w:val="00C33B11"/>
    <w:rsid w:val="00C352C3"/>
    <w:rsid w:val="00C35BDA"/>
    <w:rsid w:val="00C37C69"/>
    <w:rsid w:val="00C37CAA"/>
    <w:rsid w:val="00C4138C"/>
    <w:rsid w:val="00C4195A"/>
    <w:rsid w:val="00C4228E"/>
    <w:rsid w:val="00C459B6"/>
    <w:rsid w:val="00C45E62"/>
    <w:rsid w:val="00C5003F"/>
    <w:rsid w:val="00C51B92"/>
    <w:rsid w:val="00C524DA"/>
    <w:rsid w:val="00C532D7"/>
    <w:rsid w:val="00C53CB2"/>
    <w:rsid w:val="00C57DCF"/>
    <w:rsid w:val="00C603CE"/>
    <w:rsid w:val="00C62299"/>
    <w:rsid w:val="00C642B4"/>
    <w:rsid w:val="00C64C58"/>
    <w:rsid w:val="00C657DB"/>
    <w:rsid w:val="00C71745"/>
    <w:rsid w:val="00C72581"/>
    <w:rsid w:val="00C727AC"/>
    <w:rsid w:val="00C72D5F"/>
    <w:rsid w:val="00C7314F"/>
    <w:rsid w:val="00C7372D"/>
    <w:rsid w:val="00C805A6"/>
    <w:rsid w:val="00C80DC4"/>
    <w:rsid w:val="00C80E71"/>
    <w:rsid w:val="00C817FB"/>
    <w:rsid w:val="00C81F2D"/>
    <w:rsid w:val="00C84739"/>
    <w:rsid w:val="00C84D17"/>
    <w:rsid w:val="00C85622"/>
    <w:rsid w:val="00C85E67"/>
    <w:rsid w:val="00C86F6D"/>
    <w:rsid w:val="00C872AF"/>
    <w:rsid w:val="00C90233"/>
    <w:rsid w:val="00C917CB"/>
    <w:rsid w:val="00C92490"/>
    <w:rsid w:val="00C92764"/>
    <w:rsid w:val="00C92C55"/>
    <w:rsid w:val="00C93FEC"/>
    <w:rsid w:val="00C94FD5"/>
    <w:rsid w:val="00C96AEA"/>
    <w:rsid w:val="00C97387"/>
    <w:rsid w:val="00C974D7"/>
    <w:rsid w:val="00C97F61"/>
    <w:rsid w:val="00CA0B4D"/>
    <w:rsid w:val="00CA19FA"/>
    <w:rsid w:val="00CA1AD8"/>
    <w:rsid w:val="00CA1CDD"/>
    <w:rsid w:val="00CA2715"/>
    <w:rsid w:val="00CA44ED"/>
    <w:rsid w:val="00CA4CDB"/>
    <w:rsid w:val="00CA4F40"/>
    <w:rsid w:val="00CA59C3"/>
    <w:rsid w:val="00CA6061"/>
    <w:rsid w:val="00CB0BCC"/>
    <w:rsid w:val="00CB1733"/>
    <w:rsid w:val="00CB2458"/>
    <w:rsid w:val="00CB2E54"/>
    <w:rsid w:val="00CC032D"/>
    <w:rsid w:val="00CC2DDD"/>
    <w:rsid w:val="00CC3D90"/>
    <w:rsid w:val="00CD23E0"/>
    <w:rsid w:val="00CD24EA"/>
    <w:rsid w:val="00CD2B6C"/>
    <w:rsid w:val="00CD583A"/>
    <w:rsid w:val="00CD6310"/>
    <w:rsid w:val="00CD668C"/>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494B"/>
    <w:rsid w:val="00D04CB0"/>
    <w:rsid w:val="00D106B4"/>
    <w:rsid w:val="00D10D13"/>
    <w:rsid w:val="00D155EB"/>
    <w:rsid w:val="00D20D85"/>
    <w:rsid w:val="00D227DA"/>
    <w:rsid w:val="00D23053"/>
    <w:rsid w:val="00D24BB0"/>
    <w:rsid w:val="00D24F85"/>
    <w:rsid w:val="00D25E16"/>
    <w:rsid w:val="00D30399"/>
    <w:rsid w:val="00D357BA"/>
    <w:rsid w:val="00D3688B"/>
    <w:rsid w:val="00D37303"/>
    <w:rsid w:val="00D378D4"/>
    <w:rsid w:val="00D37C3B"/>
    <w:rsid w:val="00D37FD8"/>
    <w:rsid w:val="00D40FEA"/>
    <w:rsid w:val="00D44364"/>
    <w:rsid w:val="00D45039"/>
    <w:rsid w:val="00D451C5"/>
    <w:rsid w:val="00D45416"/>
    <w:rsid w:val="00D45696"/>
    <w:rsid w:val="00D47BE0"/>
    <w:rsid w:val="00D50CFC"/>
    <w:rsid w:val="00D5298C"/>
    <w:rsid w:val="00D54476"/>
    <w:rsid w:val="00D55981"/>
    <w:rsid w:val="00D60383"/>
    <w:rsid w:val="00D623D4"/>
    <w:rsid w:val="00D63DB7"/>
    <w:rsid w:val="00D641FF"/>
    <w:rsid w:val="00D66074"/>
    <w:rsid w:val="00D674D4"/>
    <w:rsid w:val="00D708E9"/>
    <w:rsid w:val="00D7092B"/>
    <w:rsid w:val="00D72CE4"/>
    <w:rsid w:val="00D7481A"/>
    <w:rsid w:val="00D75F66"/>
    <w:rsid w:val="00D7702D"/>
    <w:rsid w:val="00D7720E"/>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97D2E"/>
    <w:rsid w:val="00DA059F"/>
    <w:rsid w:val="00DA2B4B"/>
    <w:rsid w:val="00DA34FC"/>
    <w:rsid w:val="00DA4549"/>
    <w:rsid w:val="00DA51DB"/>
    <w:rsid w:val="00DA59B0"/>
    <w:rsid w:val="00DA7C67"/>
    <w:rsid w:val="00DB0995"/>
    <w:rsid w:val="00DB171C"/>
    <w:rsid w:val="00DB2701"/>
    <w:rsid w:val="00DB4BE7"/>
    <w:rsid w:val="00DB50A5"/>
    <w:rsid w:val="00DB5183"/>
    <w:rsid w:val="00DB703D"/>
    <w:rsid w:val="00DB73DC"/>
    <w:rsid w:val="00DC341A"/>
    <w:rsid w:val="00DC4C0B"/>
    <w:rsid w:val="00DC5210"/>
    <w:rsid w:val="00DD021A"/>
    <w:rsid w:val="00DD1457"/>
    <w:rsid w:val="00DD3F77"/>
    <w:rsid w:val="00DD4825"/>
    <w:rsid w:val="00DD4997"/>
    <w:rsid w:val="00DD7A47"/>
    <w:rsid w:val="00DE0084"/>
    <w:rsid w:val="00DE04FE"/>
    <w:rsid w:val="00DE26B2"/>
    <w:rsid w:val="00DE654A"/>
    <w:rsid w:val="00DF0B13"/>
    <w:rsid w:val="00DF3B1C"/>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8E1"/>
    <w:rsid w:val="00E26F02"/>
    <w:rsid w:val="00E278A4"/>
    <w:rsid w:val="00E27DCF"/>
    <w:rsid w:val="00E30A9D"/>
    <w:rsid w:val="00E30B0C"/>
    <w:rsid w:val="00E32ACD"/>
    <w:rsid w:val="00E34C4E"/>
    <w:rsid w:val="00E3596E"/>
    <w:rsid w:val="00E367AC"/>
    <w:rsid w:val="00E36977"/>
    <w:rsid w:val="00E36EC7"/>
    <w:rsid w:val="00E37510"/>
    <w:rsid w:val="00E407EB"/>
    <w:rsid w:val="00E42098"/>
    <w:rsid w:val="00E44690"/>
    <w:rsid w:val="00E44D26"/>
    <w:rsid w:val="00E50CF2"/>
    <w:rsid w:val="00E50D5F"/>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73B9"/>
    <w:rsid w:val="00E67D3E"/>
    <w:rsid w:val="00E7140C"/>
    <w:rsid w:val="00E71A60"/>
    <w:rsid w:val="00E72AA9"/>
    <w:rsid w:val="00E72F23"/>
    <w:rsid w:val="00E733A3"/>
    <w:rsid w:val="00E76644"/>
    <w:rsid w:val="00E76773"/>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65C8"/>
    <w:rsid w:val="00E979F0"/>
    <w:rsid w:val="00EA07AB"/>
    <w:rsid w:val="00EA0E1D"/>
    <w:rsid w:val="00EA2A83"/>
    <w:rsid w:val="00EA4CB2"/>
    <w:rsid w:val="00EA5BDB"/>
    <w:rsid w:val="00EA5F87"/>
    <w:rsid w:val="00EA7A34"/>
    <w:rsid w:val="00EB07F2"/>
    <w:rsid w:val="00EB1C25"/>
    <w:rsid w:val="00EB248C"/>
    <w:rsid w:val="00EB2C9A"/>
    <w:rsid w:val="00EB5A0D"/>
    <w:rsid w:val="00EB68C2"/>
    <w:rsid w:val="00EC141A"/>
    <w:rsid w:val="00EC2603"/>
    <w:rsid w:val="00EC2E88"/>
    <w:rsid w:val="00EC39FB"/>
    <w:rsid w:val="00EC4954"/>
    <w:rsid w:val="00EC4BCD"/>
    <w:rsid w:val="00ED2C84"/>
    <w:rsid w:val="00ED3440"/>
    <w:rsid w:val="00ED3B98"/>
    <w:rsid w:val="00ED4904"/>
    <w:rsid w:val="00ED5A8E"/>
    <w:rsid w:val="00ED6168"/>
    <w:rsid w:val="00ED7FD9"/>
    <w:rsid w:val="00EE0FD6"/>
    <w:rsid w:val="00EE277C"/>
    <w:rsid w:val="00EE342A"/>
    <w:rsid w:val="00EE42DF"/>
    <w:rsid w:val="00EE4D98"/>
    <w:rsid w:val="00EE5DFA"/>
    <w:rsid w:val="00EF06B6"/>
    <w:rsid w:val="00EF0B80"/>
    <w:rsid w:val="00EF242A"/>
    <w:rsid w:val="00EF3464"/>
    <w:rsid w:val="00EF3C32"/>
    <w:rsid w:val="00EF429E"/>
    <w:rsid w:val="00EF5441"/>
    <w:rsid w:val="00EF572C"/>
    <w:rsid w:val="00EF7AD1"/>
    <w:rsid w:val="00F024AB"/>
    <w:rsid w:val="00F03962"/>
    <w:rsid w:val="00F055F7"/>
    <w:rsid w:val="00F05E11"/>
    <w:rsid w:val="00F06762"/>
    <w:rsid w:val="00F06FAF"/>
    <w:rsid w:val="00F07650"/>
    <w:rsid w:val="00F1038A"/>
    <w:rsid w:val="00F1171E"/>
    <w:rsid w:val="00F1218D"/>
    <w:rsid w:val="00F13B3F"/>
    <w:rsid w:val="00F14459"/>
    <w:rsid w:val="00F14AAA"/>
    <w:rsid w:val="00F14C5F"/>
    <w:rsid w:val="00F171EF"/>
    <w:rsid w:val="00F20465"/>
    <w:rsid w:val="00F231A7"/>
    <w:rsid w:val="00F23A75"/>
    <w:rsid w:val="00F2488F"/>
    <w:rsid w:val="00F3041A"/>
    <w:rsid w:val="00F33E68"/>
    <w:rsid w:val="00F3447A"/>
    <w:rsid w:val="00F3559C"/>
    <w:rsid w:val="00F35715"/>
    <w:rsid w:val="00F375C7"/>
    <w:rsid w:val="00F37ADF"/>
    <w:rsid w:val="00F40982"/>
    <w:rsid w:val="00F41F3A"/>
    <w:rsid w:val="00F42EAE"/>
    <w:rsid w:val="00F43143"/>
    <w:rsid w:val="00F44804"/>
    <w:rsid w:val="00F4566D"/>
    <w:rsid w:val="00F46475"/>
    <w:rsid w:val="00F46CE0"/>
    <w:rsid w:val="00F4745F"/>
    <w:rsid w:val="00F5017E"/>
    <w:rsid w:val="00F51928"/>
    <w:rsid w:val="00F53C6C"/>
    <w:rsid w:val="00F5482E"/>
    <w:rsid w:val="00F54BED"/>
    <w:rsid w:val="00F61C73"/>
    <w:rsid w:val="00F62B98"/>
    <w:rsid w:val="00F63BDB"/>
    <w:rsid w:val="00F63F88"/>
    <w:rsid w:val="00F642BE"/>
    <w:rsid w:val="00F66E8A"/>
    <w:rsid w:val="00F67425"/>
    <w:rsid w:val="00F71C65"/>
    <w:rsid w:val="00F730C0"/>
    <w:rsid w:val="00F75438"/>
    <w:rsid w:val="00F7605B"/>
    <w:rsid w:val="00F77115"/>
    <w:rsid w:val="00F8075C"/>
    <w:rsid w:val="00F81AC7"/>
    <w:rsid w:val="00F84031"/>
    <w:rsid w:val="00F849B8"/>
    <w:rsid w:val="00F85E36"/>
    <w:rsid w:val="00F87BBA"/>
    <w:rsid w:val="00F87D5D"/>
    <w:rsid w:val="00F87F96"/>
    <w:rsid w:val="00F905DF"/>
    <w:rsid w:val="00F90A72"/>
    <w:rsid w:val="00F91A4A"/>
    <w:rsid w:val="00F94491"/>
    <w:rsid w:val="00F94D26"/>
    <w:rsid w:val="00F94E49"/>
    <w:rsid w:val="00FA10E5"/>
    <w:rsid w:val="00FA1186"/>
    <w:rsid w:val="00FA1372"/>
    <w:rsid w:val="00FA4532"/>
    <w:rsid w:val="00FA7AF4"/>
    <w:rsid w:val="00FB0DA0"/>
    <w:rsid w:val="00FB1C1F"/>
    <w:rsid w:val="00FB5171"/>
    <w:rsid w:val="00FB5CD9"/>
    <w:rsid w:val="00FB5F6A"/>
    <w:rsid w:val="00FB7BFC"/>
    <w:rsid w:val="00FC0D0C"/>
    <w:rsid w:val="00FC6947"/>
    <w:rsid w:val="00FC77BC"/>
    <w:rsid w:val="00FC7A6C"/>
    <w:rsid w:val="00FD18DD"/>
    <w:rsid w:val="00FD1BCD"/>
    <w:rsid w:val="00FD1FF1"/>
    <w:rsid w:val="00FD25E9"/>
    <w:rsid w:val="00FD2D9A"/>
    <w:rsid w:val="00FD2E57"/>
    <w:rsid w:val="00FD4292"/>
    <w:rsid w:val="00FD4368"/>
    <w:rsid w:val="00FD480A"/>
    <w:rsid w:val="00FD553D"/>
    <w:rsid w:val="00FD5E73"/>
    <w:rsid w:val="00FE08B6"/>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2D000538"/>
  <w15:docId w15:val="{FA412EBF-39A4-4A87-B255-DCDC4BFD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leal@bcm.edu" TargetMode="Externa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hyperlink" Target="http://bioinformatics.org/seqlink"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7056-DC67-4432-8450-D3601E05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6481</Words>
  <Characters>36948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43343</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75</cp:revision>
  <cp:lastPrinted>2013-06-06T18:11:00Z</cp:lastPrinted>
  <dcterms:created xsi:type="dcterms:W3CDTF">2014-08-14T20:07:00Z</dcterms:created>
  <dcterms:modified xsi:type="dcterms:W3CDTF">2014-08-15T21:03:00Z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zotero-version="4.0.21.5"&gt;&lt;session id="Peu0BjpZ"/&gt;&lt;style id="http://www.zotero.org/styles/european-journal-of-human-genetics" hasBibliography="1" bibliographyStyleHasBeenSet="1"/&gt;&lt;prefs&gt;&lt;pref name="fieldType" value="Field"/&gt;&lt;pref na</vt:lpwstr>
  </property>
  <property fmtid="{D5CDD505-2E9C-101B-9397-08002B2CF9AE}" pid="5" name="ZOTERO_PREF_2">
    <vt:lpwstr>me="storeReferences" value="true"/&gt;&lt;pref name="automaticJournalAbbreviations" value="true"/&gt;&lt;pref name="noteType" value="0"/&gt;&lt;/prefs&gt;&lt;/data&gt;</vt:lpwstr>
  </property>
  <property fmtid="{D5CDD505-2E9C-101B-9397-08002B2CF9AE}" pid="6" name="MTWinEqns">
    <vt:bool>true</vt:bool>
  </property>
</Properties>
</file>