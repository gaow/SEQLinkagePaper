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77777777"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r w:rsidR="00D34527">
        <w:t>6</w:t>
      </w:r>
      <w:r w:rsidR="00337558" w:rsidRPr="0077142D">
        <w:t>, 2014</w:t>
      </w:r>
    </w:p>
    <w:p w14:paraId="31A10E7A" w14:textId="77777777"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Gertjan</w:t>
      </w:r>
      <w:proofErr w:type="spellEnd"/>
      <w:r w:rsidRPr="0077142D">
        <w:t xml:space="preserve">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 xml:space="preserve">Dear </w:t>
      </w:r>
      <w:proofErr w:type="spellStart"/>
      <w:r>
        <w:t>Gert</w:t>
      </w:r>
      <w:proofErr w:type="spellEnd"/>
      <w:r w:rsidR="00B45CBC" w:rsidRPr="00574A6A">
        <w:t>,</w:t>
      </w:r>
    </w:p>
    <w:p w14:paraId="38F8B379" w14:textId="77777777" w:rsidR="00B45CBC" w:rsidRPr="00574A6A" w:rsidRDefault="00B45CBC" w:rsidP="00B45CBC">
      <w:pPr>
        <w:jc w:val="both"/>
      </w:pPr>
    </w:p>
    <w:p w14:paraId="3809FBE7" w14:textId="77777777" w:rsidR="00B45CBC" w:rsidRPr="00022EEA" w:rsidRDefault="00B45CBC" w:rsidP="00600B9A">
      <w:pPr>
        <w:tabs>
          <w:tab w:val="left" w:pos="6570"/>
        </w:tabs>
        <w:jc w:val="both"/>
        <w:rPr>
          <w:szCs w:val="24"/>
        </w:rPr>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t xml:space="preserve">.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addition of</w:t>
      </w:r>
      <w:r w:rsidRPr="00574A6A">
        <w:t xml:space="preserve"> a supplemental document</w:t>
      </w:r>
      <w:r>
        <w:t>.</w:t>
      </w:r>
    </w:p>
    <w:p w14:paraId="7211A9AD" w14:textId="77777777" w:rsidR="00B45CBC" w:rsidRPr="00574A6A" w:rsidRDefault="00B45CBC">
      <w:pPr>
        <w:jc w:val="both"/>
      </w:pPr>
    </w:p>
    <w:p w14:paraId="2AA74D1B" w14:textId="77777777" w:rsidR="00B45CBC" w:rsidRDefault="00B45CBC">
      <w:pPr>
        <w:jc w:val="both"/>
      </w:pPr>
      <w:r w:rsidRPr="00574A6A">
        <w:t>For additional consideration</w:t>
      </w:r>
      <w:r w:rsidR="00654648">
        <w:t>s</w:t>
      </w:r>
      <w:r w:rsidRPr="00574A6A">
        <w:t xml:space="preserve">,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4D28C5">
        <w:t xml:space="preserve"> which i</w:t>
      </w:r>
      <w:r w:rsidR="00E31802">
        <w:t>s commonplace in sequence data of human pedigrees</w:t>
      </w:r>
      <w:r w:rsidR="0077142D">
        <w:t xml:space="preserve">. </w:t>
      </w:r>
      <w:r w:rsidR="00B4497B">
        <w:t xml:space="preserve">We believe </w:t>
      </w:r>
      <w:r w:rsidR="00022EEA">
        <w:t xml:space="preserve">our linkage method to analyze sequence data </w:t>
      </w:r>
      <w:r w:rsidR="00B4497B">
        <w:t xml:space="preserve">will be of practical interest to </w:t>
      </w:r>
      <w:r w:rsidR="00D77FB0">
        <w:t>the readers, as such an important issue cannot be rectified by variant filtering strategies and classic two-point linkage analysis.</w:t>
      </w:r>
    </w:p>
    <w:p w14:paraId="6F45D701" w14:textId="77777777" w:rsidR="00AF6C5B" w:rsidRDefault="00AF6C5B" w:rsidP="00B45CBC">
      <w:pPr>
        <w:jc w:val="both"/>
      </w:pPr>
    </w:p>
    <w:p w14:paraId="6556252A" w14:textId="77777777"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7777777" w:rsidR="00BC7CA3" w:rsidRDefault="00B558E7" w:rsidP="00BC7CA3">
      <w:pPr>
        <w:spacing w:after="120"/>
        <w:jc w:val="both"/>
        <w:rPr>
          <w:b/>
        </w:rPr>
      </w:pPr>
      <w:r>
        <w:br w:type="page"/>
      </w:r>
      <w:r w:rsidR="00BC7CA3" w:rsidRPr="00574A6A">
        <w:rPr>
          <w:b/>
        </w:rPr>
        <w:lastRenderedPageBreak/>
        <w:t>REVIEWER 1:</w:t>
      </w:r>
    </w:p>
    <w:p w14:paraId="397D233D" w14:textId="77777777" w:rsidR="00BC7CA3" w:rsidRDefault="00BC7CA3" w:rsidP="00BC7CA3">
      <w:pPr>
        <w:spacing w:after="120"/>
        <w:jc w:val="both"/>
        <w:rPr>
          <w:b/>
        </w:rPr>
      </w:pPr>
    </w:p>
    <w:p w14:paraId="10BDB84D" w14:textId="77777777"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14:paraId="0882DD11" w14:textId="77777777" w:rsidR="00BC7CA3" w:rsidRDefault="00022EEA" w:rsidP="00BC7CA3">
      <w:pPr>
        <w:spacing w:after="120"/>
        <w:jc w:val="both"/>
      </w:pPr>
      <w:r>
        <w:t>We now use the term variant throughout the manuscript.</w:t>
      </w:r>
    </w:p>
    <w:p w14:paraId="1F678D86" w14:textId="77777777" w:rsidR="00022EEA" w:rsidRDefault="00022EEA" w:rsidP="00BC7CA3">
      <w:pPr>
        <w:spacing w:after="120"/>
        <w:jc w:val="both"/>
      </w:pPr>
    </w:p>
    <w:p w14:paraId="62AD17EF" w14:textId="77777777"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257C05E4" w14:textId="0EB3CF5A" w:rsidR="00BC7CA3" w:rsidRDefault="00BC7CA3" w:rsidP="00BC7CA3">
      <w:pPr>
        <w:spacing w:after="120"/>
        <w:jc w:val="both"/>
      </w:pPr>
      <w:r>
        <w:t xml:space="preserve">We thank the reviewer for the suggestion and we made changes as suggested </w:t>
      </w:r>
      <w:r w:rsidR="00326BF5">
        <w:t>throughout the manuscript.</w:t>
      </w:r>
    </w:p>
    <w:p w14:paraId="21FABC0B" w14:textId="77777777" w:rsidR="00BC7CA3" w:rsidRDefault="00BC7CA3" w:rsidP="00BC7CA3">
      <w:pPr>
        <w:spacing w:after="120"/>
        <w:jc w:val="both"/>
      </w:pPr>
    </w:p>
    <w:p w14:paraId="2B0CBF06" w14:textId="77777777" w:rsidR="00BC7CA3" w:rsidRDefault="00BC7CA3" w:rsidP="00BC7CA3">
      <w:pPr>
        <w:spacing w:after="120"/>
        <w:jc w:val="both"/>
        <w:rPr>
          <w:b/>
        </w:rPr>
      </w:pPr>
      <w:r w:rsidRPr="00574A6A">
        <w:rPr>
          <w:b/>
        </w:rPr>
        <w:t>REVIEWER 2:</w:t>
      </w:r>
    </w:p>
    <w:p w14:paraId="23091888" w14:textId="77777777" w:rsidR="00BC7CA3" w:rsidRDefault="00BC7CA3" w:rsidP="00BC7CA3">
      <w:pPr>
        <w:spacing w:after="120"/>
        <w:jc w:val="both"/>
        <w:rPr>
          <w:b/>
        </w:rPr>
      </w:pPr>
    </w:p>
    <w:p w14:paraId="2EFEDA98" w14:textId="77777777" w:rsidR="00BC7CA3" w:rsidRDefault="00BC7CA3" w:rsidP="00BC7CA3">
      <w:pPr>
        <w:spacing w:after="120"/>
        <w:jc w:val="both"/>
        <w:rPr>
          <w:i/>
        </w:rPr>
      </w:pPr>
      <w:r w:rsidRPr="00F16868">
        <w:rPr>
          <w:i/>
        </w:rPr>
        <w:t xml:space="preserve">This is an interesting manuscript describing an approach to linkage analysis of rare variants. The authors are correct to point out that, due to their low </w:t>
      </w:r>
      <w:proofErr w:type="spellStart"/>
      <w:r w:rsidRPr="00F16868">
        <w:rPr>
          <w:i/>
        </w:rPr>
        <w:t>heterozygosity</w:t>
      </w:r>
      <w:proofErr w:type="spellEnd"/>
      <w:r w:rsidRPr="00F16868">
        <w:rPr>
          <w:i/>
        </w:rPr>
        <w:t>, rare variants tend to provide low amounts of information to linkage analysis. So, an approach to combine several closely spaced variants (in the same gene) into a "super-locus" is likely to be much more powerful than an analysis based on individual rare variants.</w:t>
      </w:r>
    </w:p>
    <w:p w14:paraId="0214D41C" w14:textId="77777777" w:rsidR="00BC7CA3" w:rsidRDefault="00BC7CA3" w:rsidP="00BC7CA3">
      <w:pPr>
        <w:spacing w:after="120"/>
        <w:jc w:val="both"/>
      </w:pPr>
      <w:r>
        <w:t xml:space="preserve">We thank the reviewer </w:t>
      </w:r>
      <w:r w:rsidRPr="00CA17D8">
        <w:t>for the positive comments.</w:t>
      </w:r>
    </w:p>
    <w:p w14:paraId="7419F64F" w14:textId="77777777" w:rsidR="00BC7CA3" w:rsidRDefault="00BC7CA3" w:rsidP="00BC7CA3">
      <w:pPr>
        <w:spacing w:after="120"/>
        <w:jc w:val="both"/>
        <w:rPr>
          <w:i/>
        </w:rPr>
      </w:pPr>
    </w:p>
    <w:p w14:paraId="230B2120" w14:textId="77777777" w:rsidR="00BC7CA3" w:rsidRPr="0011397A" w:rsidRDefault="00BC7CA3" w:rsidP="00BC7CA3">
      <w:pPr>
        <w:spacing w:after="120"/>
        <w:jc w:val="both"/>
        <w:rPr>
          <w:i/>
        </w:rPr>
      </w:pPr>
      <w:r w:rsidRPr="00CB4398">
        <w:rPr>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Pr>
          <w:i/>
        </w:rPr>
        <w:t xml:space="preserve"> </w:t>
      </w:r>
      <w:r w:rsidRPr="00CB4398">
        <w:rPr>
          <w:i/>
        </w:rPr>
        <w:t>introduce biases.</w:t>
      </w:r>
    </w:p>
    <w:p w14:paraId="7D028CBB" w14:textId="1A1CAFE1" w:rsidR="003924BE" w:rsidRDefault="00BC7CA3" w:rsidP="00BC7CA3">
      <w:pPr>
        <w:spacing w:after="120"/>
        <w:jc w:val="both"/>
      </w:pPr>
      <w:r>
        <w:t>We thank the reviewer for pointing out the alternative approach. However, multipoint linkage is not as powerful as our method, and is not valid to use under some circumstances</w:t>
      </w:r>
      <w:r w:rsidR="00022EEA">
        <w:t>, e.g. when there is missing parental genotype data</w:t>
      </w:r>
      <w:r>
        <w:t xml:space="preserve">. Specifically, we investigated performance of multipoint </w:t>
      </w:r>
      <w:r w:rsidR="00454E16">
        <w:t xml:space="preserve">linkage analysis using the </w:t>
      </w:r>
      <w:proofErr w:type="spellStart"/>
      <w:r w:rsidR="00454E16">
        <w:t>Gene</w:t>
      </w:r>
      <w:r w:rsidR="008E4466">
        <w:t>H</w:t>
      </w:r>
      <w:r>
        <w:t>unter</w:t>
      </w:r>
      <w:proofErr w:type="spellEnd"/>
      <w:r>
        <w:t xml:space="preserve"> program. As the reviewer suggested we provide genetic map distances for each variant which in effect specifies a very small inter-marker recombination fraction. Power comparisons </w:t>
      </w:r>
      <w:r w:rsidR="00296FAD">
        <w:t xml:space="preserve">were </w:t>
      </w:r>
      <w:r>
        <w:t xml:space="preserve">performed </w:t>
      </w:r>
      <w:r w:rsidR="00296FAD">
        <w:t xml:space="preserve">for an autosomal </w:t>
      </w:r>
      <w:r>
        <w:t>recessive model suggest</w:t>
      </w:r>
      <w:r w:rsidR="00B41965">
        <w:t>ing</w:t>
      </w:r>
      <w:r>
        <w:t xml:space="preserve"> that although multipoint linkage is more powerful than single marker analysis, our </w:t>
      </w:r>
      <w:r w:rsidR="00296FAD">
        <w:t xml:space="preserve">CHP </w:t>
      </w:r>
      <w:r>
        <w:t xml:space="preserve">method </w:t>
      </w:r>
      <w:r w:rsidR="00296FAD">
        <w:t>is more powerful than multipoint linkage analysi</w:t>
      </w:r>
      <w:r w:rsidR="00BE10FF">
        <w:t xml:space="preserve">s </w:t>
      </w:r>
      <w:r w:rsidR="0018672D">
        <w:t>(Table S1</w:t>
      </w:r>
      <w:r>
        <w:t xml:space="preserve">). Regardless of statistical power, </w:t>
      </w:r>
      <w:r w:rsidR="00760FCE" w:rsidRPr="00760FCE">
        <w:t>caution ha</w:t>
      </w:r>
      <w:r w:rsidR="00022EEA">
        <w:t>s</w:t>
      </w:r>
      <w:r w:rsidR="00760FCE" w:rsidRPr="00760FCE">
        <w:t xml:space="preserve"> to be used when performing multipoint linkage analysis on sequence data because when </w:t>
      </w:r>
      <w:r w:rsidR="00022EEA">
        <w:t xml:space="preserve">parental </w:t>
      </w:r>
      <w:r w:rsidR="00B429D7">
        <w:t xml:space="preserve">genotypes are missing </w:t>
      </w:r>
      <w:r w:rsidR="00296FAD">
        <w:t xml:space="preserve">and haplotype </w:t>
      </w:r>
      <w:r w:rsidR="00296FAD">
        <w:lastRenderedPageBreak/>
        <w:t>frequencies are inaccurately estimated or inter</w:t>
      </w:r>
      <w:r w:rsidR="00843C83">
        <w:t>-</w:t>
      </w:r>
      <w:r w:rsidR="00296FAD">
        <w:t xml:space="preserve">marker linkage disequilibrium is ignored </w:t>
      </w:r>
      <w:r w:rsidR="00760FCE" w:rsidRPr="00760FCE">
        <w:t xml:space="preserve">type I error for multipoint linkage </w:t>
      </w:r>
      <w:r w:rsidR="00296FAD">
        <w:t xml:space="preserve">can be extremely inflated.  We did not investigate the inflation of type I error when there is missing parental genotypes because this is already well documented in the literature </w:t>
      </w:r>
      <w:r w:rsidR="00760FCE">
        <w:t xml:space="preserve"> </w:t>
      </w:r>
      <w:r w:rsidR="00794D05">
        <w:fldChar w:fldCharType="begin"/>
      </w:r>
      <w:r w:rsidR="00760FCE">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794D05">
        <w:fldChar w:fldCharType="separate"/>
      </w:r>
      <w:r w:rsidR="00760FCE" w:rsidRPr="009253A0">
        <w:t xml:space="preserve">(Huang </w:t>
      </w:r>
      <w:r w:rsidR="00760FCE" w:rsidRPr="009253A0">
        <w:rPr>
          <w:i/>
          <w:iCs/>
        </w:rPr>
        <w:t>et al.</w:t>
      </w:r>
      <w:r w:rsidR="00760FCE" w:rsidRPr="009253A0">
        <w:t>, 2004)</w:t>
      </w:r>
      <w:r w:rsidR="00794D05">
        <w:fldChar w:fldCharType="end"/>
      </w:r>
      <w:r w:rsidR="00C203F7">
        <w:t xml:space="preserve">. </w:t>
      </w:r>
      <w:r w:rsidR="00296FAD">
        <w:t>The majority of available linkage programs, e.g.</w:t>
      </w:r>
      <w:r w:rsidR="00EA7073">
        <w:t xml:space="preserve"> </w:t>
      </w:r>
      <w:proofErr w:type="spellStart"/>
      <w:r w:rsidR="00EA7073">
        <w:t>GeneHunter</w:t>
      </w:r>
      <w:proofErr w:type="spellEnd"/>
      <w:r w:rsidR="00EA7073">
        <w:t xml:space="preserve">, </w:t>
      </w:r>
      <w:proofErr w:type="spellStart"/>
      <w:r w:rsidR="00EA7073">
        <w:t>SuperLink</w:t>
      </w:r>
      <w:proofErr w:type="spellEnd"/>
      <w:r w:rsidR="00EA7073">
        <w:t xml:space="preserve">, </w:t>
      </w:r>
      <w:proofErr w:type="spellStart"/>
      <w:r w:rsidR="00EA7073">
        <w:t>Vitesse</w:t>
      </w:r>
      <w:proofErr w:type="spellEnd"/>
      <w:r w:rsidR="00EA7073">
        <w:t>,</w:t>
      </w:r>
      <w:r w:rsidR="00296FAD">
        <w:t xml:space="preserve"> only allow for performing multipoint linkage analysis assuming inter-marker linkage equilibrium and therefore can have increased type I error.  </w:t>
      </w:r>
      <w:r w:rsidR="00760FCE" w:rsidRPr="00760FCE">
        <w:t xml:space="preserve">Even for programs that model inter-marker LD, e.g., </w:t>
      </w:r>
      <w:r w:rsidR="00F124EC">
        <w:t xml:space="preserve">LINKAGE/FASTLINK or </w:t>
      </w:r>
      <w:r w:rsidR="00760FCE" w:rsidRPr="00760FCE">
        <w:t xml:space="preserve">Merlin, the haplotype frequency estimates involving rare variants can be inaccurate for studies with limited number of founders, leading to inflated type </w:t>
      </w:r>
      <w:proofErr w:type="gramStart"/>
      <w:r w:rsidR="00760FCE" w:rsidRPr="00760FCE">
        <w:t>I</w:t>
      </w:r>
      <w:proofErr w:type="gramEnd"/>
      <w:r w:rsidR="00760FCE" w:rsidRPr="00760FCE">
        <w:t xml:space="preserve"> error.</w:t>
      </w:r>
      <w:r w:rsidR="00546A24">
        <w:t xml:space="preserve"> </w:t>
      </w:r>
      <w:r w:rsidR="00DB36DC">
        <w:t>O</w:t>
      </w:r>
      <w:r w:rsidR="00D77677">
        <w:t>ur method estimate</w:t>
      </w:r>
      <w:r w:rsidR="00C74980">
        <w:t>s</w:t>
      </w:r>
      <w:r w:rsidR="00D77677">
        <w:t xml:space="preserve"> haplotype frequency using rare variants frequencies from public database </w:t>
      </w:r>
      <w:r w:rsidR="00296FAD">
        <w:t xml:space="preserve">to </w:t>
      </w:r>
      <w:r w:rsidR="00D77677">
        <w:t xml:space="preserve">ensure that parametric linkage is properly performed </w:t>
      </w:r>
      <w:r w:rsidR="00296FAD">
        <w:t xml:space="preserve">and type I error is well controlled </w:t>
      </w:r>
      <w:r w:rsidR="00D77677">
        <w:t>when some parental genotypes are missing from data</w:t>
      </w:r>
      <w:r w:rsidR="00C203F7">
        <w:t>. We have added description for</w:t>
      </w:r>
      <w:r w:rsidR="0091596E">
        <w:t xml:space="preserve"> type I error simulation and evaluations in the revised manuscript (lines xxx).</w:t>
      </w:r>
      <w:r>
        <w:t xml:space="preserve"> </w:t>
      </w:r>
      <w:r w:rsidR="00587B4D">
        <w:t xml:space="preserve">Discussions on issues </w:t>
      </w:r>
      <w:r w:rsidR="0045664F">
        <w:t>with</w:t>
      </w:r>
      <w:r w:rsidR="00587B4D">
        <w:t xml:space="preserve"> multipoint linkage are added to the text</w:t>
      </w:r>
      <w:r w:rsidR="00FD5E5E">
        <w:t xml:space="preserve"> </w:t>
      </w:r>
      <w:r w:rsidR="00587B4D">
        <w:t xml:space="preserve">(lines xxx). </w:t>
      </w:r>
    </w:p>
    <w:p w14:paraId="65DDE668" w14:textId="3EBEE203" w:rsidR="00BC7CA3" w:rsidRDefault="004576D0" w:rsidP="00BC7CA3">
      <w:pPr>
        <w:spacing w:after="120"/>
        <w:jc w:val="both"/>
      </w:pPr>
      <w:r>
        <w:t xml:space="preserve">We agree with the reviewer and agree that missing data should not be </w:t>
      </w:r>
      <w:r w:rsidR="00BC7CA3">
        <w:t>“imput</w:t>
      </w:r>
      <w:r>
        <w:t>ed</w:t>
      </w:r>
      <w:r w:rsidR="00BC7CA3">
        <w:t>”</w:t>
      </w:r>
      <w:r w:rsidR="007C0CEC">
        <w:t>. M</w:t>
      </w:r>
      <w:r>
        <w:t xml:space="preserve">issing genotypes for individuals are only reconstructed if this can be done with a 100% certainty from the children. </w:t>
      </w:r>
      <w:r w:rsidR="00296FAD">
        <w:t xml:space="preserve">If there are </w:t>
      </w:r>
      <w:proofErr w:type="spellStart"/>
      <w:r w:rsidR="00296FAD">
        <w:t>Mendelian</w:t>
      </w:r>
      <w:proofErr w:type="spellEnd"/>
      <w:r w:rsidR="00296FAD">
        <w:t xml:space="preserve"> </w:t>
      </w:r>
      <w:r>
        <w:t>inconsistencies the variant sites is removed. Please find the revision on line XXX.</w:t>
      </w:r>
    </w:p>
    <w:p w14:paraId="0CDD0305" w14:textId="77777777" w:rsidR="00977804" w:rsidRDefault="00B429D7" w:rsidP="00BC7CA3">
      <w:pPr>
        <w:spacing w:after="120"/>
        <w:jc w:val="both"/>
      </w:pPr>
      <w:r>
        <w:tab/>
      </w:r>
    </w:p>
    <w:p w14:paraId="15C98520" w14:textId="77777777" w:rsidR="00BC7CA3" w:rsidRDefault="00BC7CA3" w:rsidP="00BC7CA3">
      <w:pPr>
        <w:spacing w:after="120"/>
        <w:jc w:val="both"/>
      </w:pPr>
      <w:r>
        <w:t xml:space="preserve">Reference: </w:t>
      </w:r>
    </w:p>
    <w:p w14:paraId="6F04D9D7" w14:textId="77777777" w:rsidR="00BC7CA3" w:rsidRPr="00FA78EB" w:rsidRDefault="00794D05" w:rsidP="00BC7CA3">
      <w:pPr>
        <w:pStyle w:val="Bibliography"/>
      </w:pPr>
      <w:r>
        <w:rPr>
          <w:rFonts w:ascii="Calibri" w:hAnsi="Calibri"/>
        </w:rPr>
        <w:fldChar w:fldCharType="begin"/>
      </w:r>
      <w:r w:rsidR="00BC7CA3">
        <w:instrText xml:space="preserve"> ADDIN ZOTERO_BIBL {"custom":[]} CSL_BIBLIOGRAPHY </w:instrText>
      </w:r>
      <w:r>
        <w:rPr>
          <w:rFonts w:ascii="Calibri" w:hAnsi="Calibri"/>
        </w:rPr>
        <w:fldChar w:fldCharType="separate"/>
      </w:r>
      <w:r w:rsidR="00BC7CA3" w:rsidRPr="00FA78EB">
        <w:t xml:space="preserve">Huang,Q. </w:t>
      </w:r>
      <w:r w:rsidR="00BC7CA3" w:rsidRPr="00FA78EB">
        <w:rPr>
          <w:i/>
          <w:iCs/>
        </w:rPr>
        <w:t>et al.</w:t>
      </w:r>
      <w:r w:rsidR="00BC7CA3" w:rsidRPr="00FA78EB">
        <w:t xml:space="preserve"> (2004) Ignoring linkage disequilibrium among tightly linked markers induces false-positive evidence of linkage for affected sib pair analysis. </w:t>
      </w:r>
      <w:r w:rsidR="00BC7CA3" w:rsidRPr="00FA78EB">
        <w:rPr>
          <w:i/>
          <w:iCs/>
        </w:rPr>
        <w:t>Am. J. Hum. Genet.</w:t>
      </w:r>
      <w:r w:rsidR="00BC7CA3" w:rsidRPr="00FA78EB">
        <w:t xml:space="preserve">, </w:t>
      </w:r>
      <w:r w:rsidR="00BC7CA3" w:rsidRPr="00FA78EB">
        <w:rPr>
          <w:b/>
          <w:bCs/>
        </w:rPr>
        <w:t>75</w:t>
      </w:r>
      <w:r w:rsidR="00BC7CA3" w:rsidRPr="00FA78EB">
        <w:t>, 1106–1112.</w:t>
      </w:r>
    </w:p>
    <w:p w14:paraId="2825F64E" w14:textId="77777777" w:rsidR="00BC7CA3" w:rsidRDefault="00794D05" w:rsidP="00BC7CA3">
      <w:pPr>
        <w:spacing w:after="120"/>
        <w:jc w:val="both"/>
      </w:pPr>
      <w:r>
        <w:fldChar w:fldCharType="end"/>
      </w:r>
    </w:p>
    <w:p w14:paraId="5366E913" w14:textId="77777777" w:rsidR="00BC7CA3" w:rsidRDefault="00BC7CA3" w:rsidP="00BC7CA3">
      <w:pPr>
        <w:spacing w:after="120"/>
        <w:jc w:val="both"/>
      </w:pPr>
    </w:p>
    <w:p w14:paraId="2E085678" w14:textId="77777777" w:rsidR="00BC7CA3" w:rsidRPr="0011397A" w:rsidRDefault="00BC7CA3" w:rsidP="00BC7CA3">
      <w:pPr>
        <w:spacing w:after="120"/>
        <w:jc w:val="both"/>
        <w:rPr>
          <w:i/>
        </w:rPr>
      </w:pPr>
      <w:r>
        <w:rPr>
          <w:b/>
        </w:rPr>
        <w:t>REVIEWER 3</w:t>
      </w:r>
      <w:r w:rsidRPr="00574A6A">
        <w:rPr>
          <w:b/>
        </w:rPr>
        <w:t>:</w:t>
      </w:r>
    </w:p>
    <w:p w14:paraId="10EA07E6" w14:textId="77777777" w:rsidR="00BC7CA3" w:rsidRPr="00833CF1" w:rsidRDefault="00BC7CA3" w:rsidP="00BC7CA3">
      <w:pPr>
        <w:spacing w:after="120"/>
        <w:jc w:val="both"/>
        <w:rPr>
          <w:i/>
        </w:rPr>
      </w:pPr>
    </w:p>
    <w:p w14:paraId="7D3DAEE9" w14:textId="77777777"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426C0EDD" w14:textId="37D2A0F4"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w:t>
      </w:r>
      <w:r w:rsidR="004576D0">
        <w:t xml:space="preserve"> </w:t>
      </w:r>
      <w:r>
        <w:t>details explaining the CHP method in the capt</w:t>
      </w:r>
      <w:r w:rsidR="004576D0">
        <w:t>ion</w:t>
      </w:r>
      <w:r>
        <w:t>.</w:t>
      </w:r>
    </w:p>
    <w:p w14:paraId="4683159E" w14:textId="77777777" w:rsidR="00BC7CA3" w:rsidRPr="003D510B" w:rsidRDefault="00BC7CA3" w:rsidP="00BC7CA3">
      <w:pPr>
        <w:spacing w:after="120"/>
        <w:jc w:val="both"/>
      </w:pPr>
    </w:p>
    <w:p w14:paraId="2DE1265E" w14:textId="77777777" w:rsidR="00BC7CA3" w:rsidRDefault="00BC7CA3" w:rsidP="00BC7CA3">
      <w:pPr>
        <w:spacing w:after="120"/>
        <w:jc w:val="both"/>
        <w:rPr>
          <w:i/>
        </w:rPr>
      </w:pPr>
      <w:r w:rsidRPr="00833CF1">
        <w:rPr>
          <w:i/>
        </w:rPr>
        <w:t xml:space="preserve">Additional details should be provided, such as allele-frequency cutoffs. </w:t>
      </w:r>
    </w:p>
    <w:p w14:paraId="3189A111" w14:textId="6AE7D270" w:rsidR="001E476E" w:rsidRPr="00A25DF6" w:rsidRDefault="001E476E" w:rsidP="00BC7CA3">
      <w:pPr>
        <w:spacing w:after="120"/>
        <w:jc w:val="both"/>
      </w:pPr>
      <w:r>
        <w:t xml:space="preserve">We now define what is meant by a rare variant in the introduction </w:t>
      </w:r>
      <w:r w:rsidR="00A25DF6">
        <w:t>(</w:t>
      </w:r>
      <w:r>
        <w:t>line</w:t>
      </w:r>
      <w:r w:rsidR="00AD7F9F">
        <w:t>s</w:t>
      </w:r>
      <w:r>
        <w:t xml:space="preserve"> XX</w:t>
      </w:r>
      <w:r w:rsidR="00A25DF6">
        <w:t>)</w:t>
      </w:r>
      <w:r>
        <w:t xml:space="preserve">.  Additionally recommendations for allele frequency cutoffs are now made in the Discussion </w:t>
      </w:r>
      <w:r w:rsidR="00A25DF6">
        <w:t>(</w:t>
      </w:r>
      <w:r>
        <w:t>line</w:t>
      </w:r>
      <w:r w:rsidR="00AD7F9F">
        <w:t>s</w:t>
      </w:r>
      <w:r>
        <w:t xml:space="preserve"> XX</w:t>
      </w:r>
      <w:r w:rsidR="00A25DF6">
        <w:t>)</w:t>
      </w:r>
      <w:r>
        <w:t xml:space="preserve">. </w:t>
      </w:r>
    </w:p>
    <w:p w14:paraId="56D5D7B9" w14:textId="77777777" w:rsidR="00BC7CA3" w:rsidRDefault="00BC7CA3" w:rsidP="00BC7CA3">
      <w:pPr>
        <w:spacing w:after="120"/>
        <w:jc w:val="both"/>
        <w:rPr>
          <w:i/>
        </w:rPr>
      </w:pPr>
    </w:p>
    <w:p w14:paraId="64C1AB46" w14:textId="77777777"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27CB6A55" w14:textId="0300C513" w:rsidR="00BC7CA3" w:rsidRPr="00833CF1" w:rsidRDefault="00BC7CA3" w:rsidP="00BC7CA3">
      <w:pPr>
        <w:spacing w:after="120"/>
        <w:jc w:val="both"/>
        <w:rPr>
          <w:i/>
        </w:rPr>
      </w:pPr>
      <w:r>
        <w:lastRenderedPageBreak/>
        <w:t>Recombination events within genes, though very rare, can occur in data and have to be considered by the CHP method when creating regional markers. This is done for per-family data and we have to do so to make it possible to combine LOD scores from all families. We edited the text to make this point clear (lines xxx - xxx). We believe using the largest LOD will not create a bias</w:t>
      </w:r>
      <w:r w:rsidR="00D650C8">
        <w:t xml:space="preserve"> and have now evaluated type I error </w:t>
      </w:r>
      <w:r w:rsidR="00A15D97">
        <w:t>using an extreme recombination scenario where</w:t>
      </w:r>
      <w:r w:rsidR="00D650C8">
        <w:t xml:space="preserve"> </w:t>
      </w:r>
      <w:r w:rsidR="00A15D97">
        <w:t xml:space="preserve">for each family there are multiple </w:t>
      </w:r>
      <w:r w:rsidR="00D650C8">
        <w:t>recombination events within a region and the recombination breakpoint varies between families. We demonstrate that there is no increase in type I error</w:t>
      </w:r>
      <w:r w:rsidR="00A15D97">
        <w:t xml:space="preserve"> please see Materials and Methods lines XXX and Results lines XXX</w:t>
      </w:r>
      <w:r w:rsidR="00D650C8">
        <w:t xml:space="preserve">. </w:t>
      </w:r>
      <w:r>
        <w:t xml:space="preserve"> </w:t>
      </w:r>
      <w:r w:rsidRPr="00833CF1">
        <w:rPr>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126301B5" w14:textId="41F6DE68" w:rsidR="00BC7CA3" w:rsidRPr="00833CF1" w:rsidRDefault="00BC7CA3" w:rsidP="00BC7CA3">
      <w:pPr>
        <w:spacing w:after="120"/>
        <w:jc w:val="both"/>
        <w:rPr>
          <w:i/>
        </w:rPr>
      </w:pPr>
      <w:r>
        <w:t xml:space="preserve">We agree with the reviewer that type I error evaluation should be performed and we </w:t>
      </w:r>
      <w:r w:rsidR="00A15D97">
        <w:t xml:space="preserve">have now performed extensive type I error evaluations please see the Materials and Methods lines XXX and the Results sections lines XXX. </w:t>
      </w:r>
    </w:p>
    <w:p w14:paraId="7B452A3B" w14:textId="77777777" w:rsidR="00BC7CA3" w:rsidRPr="00833CF1" w:rsidRDefault="00BC7CA3" w:rsidP="00BC7CA3">
      <w:pPr>
        <w:spacing w:after="120"/>
        <w:jc w:val="both"/>
        <w:rPr>
          <w:i/>
        </w:rPr>
      </w:pPr>
      <w:r w:rsidRPr="00833CF1">
        <w:rPr>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27722374" w14:textId="77777777" w:rsidR="00BC7CA3" w:rsidRPr="00833CF1" w:rsidRDefault="00BC7CA3" w:rsidP="00BC7CA3">
      <w:pPr>
        <w:spacing w:after="120"/>
        <w:jc w:val="both"/>
        <w:rPr>
          <w:i/>
        </w:rPr>
      </w:pPr>
      <w:r>
        <w:t xml:space="preserve">We agree with the reviewer that linkage disequilibrium should not be ignored and we revised our methods such that the regional marker frequencies are now properly calculated (lines xxx - xxx). This change has also been implemented in our software </w:t>
      </w:r>
      <w:proofErr w:type="spellStart"/>
      <w:r>
        <w:t>SEQLinkage</w:t>
      </w:r>
      <w:proofErr w:type="spellEnd"/>
      <w:r>
        <w:t xml:space="preserve"> version 1.0.0. Addit</w:t>
      </w:r>
      <w:r w:rsidR="00900955">
        <w:t xml:space="preserve">ionally we have demonstrated in our type I error evaluation </w:t>
      </w:r>
      <w:r>
        <w:t xml:space="preserve">that when there are missing genotypes for parental samples and using our updated method to infer marker frequencies in linkage analysis, the type I error is well controlled even when variants within the region are in </w:t>
      </w:r>
      <w:r w:rsidR="00C838A3">
        <w:t>complete</w:t>
      </w:r>
      <w:r>
        <w:t xml:space="preserve"> LD with each other.</w:t>
      </w:r>
    </w:p>
    <w:p w14:paraId="60C6E318" w14:textId="77777777" w:rsidR="00BC7CA3" w:rsidRDefault="00BC7CA3" w:rsidP="00BC7CA3">
      <w:pPr>
        <w:spacing w:after="120"/>
        <w:jc w:val="both"/>
        <w:rPr>
          <w:i/>
        </w:rPr>
      </w:pPr>
      <w:r w:rsidRPr="00833CF1">
        <w:rPr>
          <w:i/>
        </w:rPr>
        <w:t>"For collapsed haplotype patterns within a pedigree, the frequencies will be normalized such that they sum to 1": It seems to me that the haplotype frequencies will sum to 1 by design. Is this not the case?</w:t>
      </w:r>
    </w:p>
    <w:p w14:paraId="4C6029DE" w14:textId="77777777" w:rsidR="00052109" w:rsidRPr="00833CF1" w:rsidRDefault="00052109" w:rsidP="00052109">
      <w:pPr>
        <w:spacing w:after="120"/>
        <w:jc w:val="both"/>
        <w:rPr>
          <w:ins w:id="0" w:author="Gao Wang" w:date="2014-11-06T17:39:00Z"/>
          <w:i/>
        </w:rPr>
      </w:pPr>
      <w:ins w:id="1" w:author="Gao Wang" w:date="2014-11-06T17:39:00Z">
        <w:r>
          <w:t xml:space="preserve">We verified that haplotype frequencies will sum to 1 by design and we removed the statement from the manuscript. </w:t>
        </w:r>
      </w:ins>
    </w:p>
    <w:p w14:paraId="1161F221" w14:textId="77777777" w:rsidR="00BC7CA3" w:rsidRPr="00833CF1" w:rsidRDefault="00BC7CA3" w:rsidP="00BC7CA3">
      <w:pPr>
        <w:spacing w:after="120"/>
        <w:jc w:val="both"/>
        <w:rPr>
          <w:i/>
        </w:rPr>
      </w:pPr>
      <w:bookmarkStart w:id="2" w:name="_GoBack"/>
      <w:bookmarkEnd w:id="2"/>
    </w:p>
    <w:p w14:paraId="7592A783" w14:textId="77777777" w:rsidR="00BC7CA3" w:rsidRDefault="00BC7CA3" w:rsidP="00BC7CA3">
      <w:pPr>
        <w:spacing w:after="120"/>
        <w:jc w:val="both"/>
        <w:rPr>
          <w:i/>
        </w:rPr>
      </w:pPr>
      <w:r w:rsidRPr="00833CF1">
        <w:rPr>
          <w:i/>
        </w:rPr>
        <w:t>"For variants having high MAFs it is not advisable to include them in regional marker generation, as their genotypes may predominate the marker pattern. We therefore exclude variants above a specified MAF cutoff and these markers are analyzed individually.</w:t>
      </w:r>
      <w:proofErr w:type="gramStart"/>
      <w:r w:rsidRPr="00833CF1">
        <w:rPr>
          <w:i/>
        </w:rPr>
        <w:t>":</w:t>
      </w:r>
      <w:proofErr w:type="gramEnd"/>
      <w:r w:rsidRPr="00833CF1">
        <w:rPr>
          <w:i/>
        </w:rPr>
        <w:t xml:space="preserve"> All markers jointly reflect the transmission of chromosomes from parents to offspring. Do you advocate analyzing the same region twice, with inheritance inferred in a non-redundant manner from two different types of variants?</w:t>
      </w:r>
    </w:p>
    <w:p w14:paraId="16315064" w14:textId="2A18A00D" w:rsidR="00BC7CA3" w:rsidRDefault="00BC7CA3" w:rsidP="00BC7CA3">
      <w:pPr>
        <w:spacing w:after="120"/>
        <w:jc w:val="both"/>
      </w:pPr>
      <w:r w:rsidRPr="00283BB5">
        <w:t>We agree th</w:t>
      </w:r>
      <w:r w:rsidR="00A15D97">
        <w:t>at clarification is necessary</w:t>
      </w:r>
      <w:r w:rsidRPr="00283BB5">
        <w:t xml:space="preserve">. In the revised manuscript we have moved these arguments to “Discussion” and expanded </w:t>
      </w:r>
      <w:r w:rsidR="005965BB">
        <w:t xml:space="preserve">on </w:t>
      </w:r>
      <w:r w:rsidRPr="00283BB5">
        <w:t>our explanations</w:t>
      </w:r>
      <w:r w:rsidR="005965BB">
        <w:t xml:space="preserve"> </w:t>
      </w:r>
      <w:r>
        <w:t>(line xxx)</w:t>
      </w:r>
      <w:r w:rsidR="00C010E1">
        <w:t>.</w:t>
      </w:r>
    </w:p>
    <w:p w14:paraId="17E771E3" w14:textId="77777777" w:rsidR="00BC7CA3" w:rsidRPr="00833CF1" w:rsidRDefault="00BC7CA3" w:rsidP="00BC7CA3">
      <w:pPr>
        <w:spacing w:after="120"/>
        <w:jc w:val="both"/>
        <w:rPr>
          <w:i/>
        </w:rPr>
      </w:pPr>
    </w:p>
    <w:p w14:paraId="2508C757" w14:textId="77777777" w:rsidR="00BC7CA3" w:rsidRDefault="00BC7CA3" w:rsidP="00BC7CA3">
      <w:pPr>
        <w:spacing w:after="120"/>
        <w:jc w:val="both"/>
        <w:rPr>
          <w:b/>
        </w:rPr>
      </w:pPr>
      <w:r w:rsidRPr="00833CF1">
        <w:rPr>
          <w:i/>
        </w:rPr>
        <w:t xml:space="preserve">"Although it has been shown that analyzing single nucleotide variants (SNVs) from WES data provides acceptable linkage results, due to the low </w:t>
      </w:r>
      <w:proofErr w:type="spellStart"/>
      <w:r w:rsidRPr="00833CF1">
        <w:rPr>
          <w:i/>
        </w:rPr>
        <w:t>heterozygosity</w:t>
      </w:r>
      <w:proofErr w:type="spellEnd"/>
      <w:r w:rsidRPr="00833CF1">
        <w:rPr>
          <w:i/>
        </w:rPr>
        <w:t xml:space="preserve"> of SNVs this approach can be less powerful than analysis of SNPs from genotyping arrays.</w:t>
      </w:r>
      <w:proofErr w:type="gramStart"/>
      <w:r w:rsidRPr="00833CF1">
        <w:rPr>
          <w:i/>
        </w:rPr>
        <w:t>":</w:t>
      </w:r>
      <w:proofErr w:type="gramEnd"/>
      <w:r w:rsidRPr="00833CF1">
        <w:rPr>
          <w:i/>
        </w:rPr>
        <w:t xml:space="preserve"> This statement should be qualified. It is true that rare variants are not very informative regarding transmission simply because most individuals are </w:t>
      </w:r>
      <w:r w:rsidRPr="00833CF1">
        <w:rPr>
          <w:i/>
        </w:rPr>
        <w:lastRenderedPageBreak/>
        <w:t>homozygous for the common allele. However, if a rare variant is, in fact, the functional site, then only the heterozygotes provide linkage information, and analyzing the variant by itself should then be much more powerful than analyzing common nearby variants.</w:t>
      </w:r>
    </w:p>
    <w:p w14:paraId="5CD41F15" w14:textId="11154EED" w:rsidR="00B45CBC" w:rsidRPr="00BC7CA3" w:rsidRDefault="00BC7CA3" w:rsidP="00BC7CA3">
      <w:pPr>
        <w:spacing w:after="120"/>
        <w:jc w:val="both"/>
        <w:rPr>
          <w:b/>
        </w:rPr>
      </w:pPr>
      <w:r>
        <w:t xml:space="preserve">We agree with the reviewer that analyzing a causal rare variant by itself is more powerful than analyzing a nearby common variant. </w:t>
      </w:r>
      <w:r w:rsidR="003C4F64">
        <w:t>The problem is that we will rarely run into the situation when all families have the same causal variants and this is why analyzing individual rare variants can be less powerful than analyz</w:t>
      </w:r>
      <w:r w:rsidR="008C381B">
        <w:t>ing genotyping arrays</w:t>
      </w:r>
      <w:r w:rsidR="003C4F64">
        <w:t xml:space="preserve">. In the manuscript we do not suggest that analyzing common variants are more powerful than analyzing causal variants.  In the revised manuscript we do discuss </w:t>
      </w:r>
      <w:r w:rsidR="00047DF3">
        <w:t xml:space="preserve">in Discussion section about </w:t>
      </w:r>
      <w:r w:rsidR="003C4F64">
        <w:t xml:space="preserve">analyzing common variants as well as variant sites which are likely to be functional </w:t>
      </w:r>
      <w:r w:rsidR="00047DF3">
        <w:t>(</w:t>
      </w:r>
      <w:r w:rsidR="003C4F64">
        <w:t>lines XXX</w:t>
      </w:r>
      <w:r w:rsidR="00047DF3">
        <w:t>).</w:t>
      </w:r>
      <w:r w:rsidR="003C4F64">
        <w:t xml:space="preserve"> </w:t>
      </w:r>
    </w:p>
    <w:sectPr w:rsidR="00B45CBC" w:rsidRPr="00BC7CA3" w:rsidSect="009F65DD">
      <w:headerReference w:type="default" r:id="rId8"/>
      <w:footerReference w:type="default" r:id="rId9"/>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5644" w14:textId="77777777" w:rsidR="00982CF5" w:rsidRDefault="00982CF5">
      <w:r>
        <w:separator/>
      </w:r>
    </w:p>
  </w:endnote>
  <w:endnote w:type="continuationSeparator" w:id="0">
    <w:p w14:paraId="6B9055ED" w14:textId="77777777" w:rsidR="00982CF5" w:rsidRDefault="0098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7CFF7" w14:textId="77777777" w:rsidR="00982CF5" w:rsidRDefault="00982CF5">
      <w:r>
        <w:separator/>
      </w:r>
    </w:p>
  </w:footnote>
  <w:footnote w:type="continuationSeparator" w:id="0">
    <w:p w14:paraId="34C2DF24" w14:textId="77777777" w:rsidR="00982CF5" w:rsidRDefault="00982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20C6D"/>
    <w:rsid w:val="00022EEA"/>
    <w:rsid w:val="000308C5"/>
    <w:rsid w:val="00047DF3"/>
    <w:rsid w:val="00052109"/>
    <w:rsid w:val="000578A4"/>
    <w:rsid w:val="00073B12"/>
    <w:rsid w:val="000779DD"/>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3603"/>
    <w:rsid w:val="0018672D"/>
    <w:rsid w:val="00192D5F"/>
    <w:rsid w:val="001A58AD"/>
    <w:rsid w:val="001C37D0"/>
    <w:rsid w:val="001C6DD0"/>
    <w:rsid w:val="001E240B"/>
    <w:rsid w:val="001E476E"/>
    <w:rsid w:val="001E74CD"/>
    <w:rsid w:val="001F5616"/>
    <w:rsid w:val="002170D3"/>
    <w:rsid w:val="00234A7B"/>
    <w:rsid w:val="00241F70"/>
    <w:rsid w:val="002610C0"/>
    <w:rsid w:val="00285CEE"/>
    <w:rsid w:val="00296FAD"/>
    <w:rsid w:val="002B1193"/>
    <w:rsid w:val="002C3CF6"/>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54AA2"/>
    <w:rsid w:val="00454E16"/>
    <w:rsid w:val="0045664F"/>
    <w:rsid w:val="00456695"/>
    <w:rsid w:val="004576D0"/>
    <w:rsid w:val="0046109F"/>
    <w:rsid w:val="00493D30"/>
    <w:rsid w:val="0049443D"/>
    <w:rsid w:val="004A407F"/>
    <w:rsid w:val="004D28C5"/>
    <w:rsid w:val="004D3C23"/>
    <w:rsid w:val="004E1FE2"/>
    <w:rsid w:val="004E686C"/>
    <w:rsid w:val="004F14DB"/>
    <w:rsid w:val="004F162F"/>
    <w:rsid w:val="004F4764"/>
    <w:rsid w:val="00504FD1"/>
    <w:rsid w:val="0053388A"/>
    <w:rsid w:val="00534AC8"/>
    <w:rsid w:val="00546A24"/>
    <w:rsid w:val="00553810"/>
    <w:rsid w:val="00584D27"/>
    <w:rsid w:val="00587B4D"/>
    <w:rsid w:val="005965BB"/>
    <w:rsid w:val="005A7AD2"/>
    <w:rsid w:val="005B6525"/>
    <w:rsid w:val="005B74B7"/>
    <w:rsid w:val="005E2D2A"/>
    <w:rsid w:val="00600B9A"/>
    <w:rsid w:val="00610CD7"/>
    <w:rsid w:val="00613450"/>
    <w:rsid w:val="0063144B"/>
    <w:rsid w:val="0063267D"/>
    <w:rsid w:val="00644A73"/>
    <w:rsid w:val="00654648"/>
    <w:rsid w:val="006615DA"/>
    <w:rsid w:val="00665136"/>
    <w:rsid w:val="0066764D"/>
    <w:rsid w:val="00690346"/>
    <w:rsid w:val="00693D3D"/>
    <w:rsid w:val="006A6AC9"/>
    <w:rsid w:val="006B0808"/>
    <w:rsid w:val="006B3491"/>
    <w:rsid w:val="00710C1B"/>
    <w:rsid w:val="007140F8"/>
    <w:rsid w:val="00715810"/>
    <w:rsid w:val="00730622"/>
    <w:rsid w:val="007411B3"/>
    <w:rsid w:val="00760FCE"/>
    <w:rsid w:val="00764FEF"/>
    <w:rsid w:val="0077142D"/>
    <w:rsid w:val="00776A85"/>
    <w:rsid w:val="00794D05"/>
    <w:rsid w:val="007C0CEC"/>
    <w:rsid w:val="007C6F50"/>
    <w:rsid w:val="007D2164"/>
    <w:rsid w:val="007D7662"/>
    <w:rsid w:val="007E74A3"/>
    <w:rsid w:val="00802EF9"/>
    <w:rsid w:val="008053D2"/>
    <w:rsid w:val="00805E40"/>
    <w:rsid w:val="0082435A"/>
    <w:rsid w:val="00831ED8"/>
    <w:rsid w:val="008419FB"/>
    <w:rsid w:val="00843C83"/>
    <w:rsid w:val="00843CDC"/>
    <w:rsid w:val="008444AE"/>
    <w:rsid w:val="00855B57"/>
    <w:rsid w:val="00857ADE"/>
    <w:rsid w:val="008A4F1F"/>
    <w:rsid w:val="008B2BF0"/>
    <w:rsid w:val="008C381B"/>
    <w:rsid w:val="008E14D8"/>
    <w:rsid w:val="008E4466"/>
    <w:rsid w:val="008E4B1C"/>
    <w:rsid w:val="008E5FA5"/>
    <w:rsid w:val="008F3476"/>
    <w:rsid w:val="00900955"/>
    <w:rsid w:val="0090653C"/>
    <w:rsid w:val="0091596E"/>
    <w:rsid w:val="009325E1"/>
    <w:rsid w:val="00934C41"/>
    <w:rsid w:val="009519E1"/>
    <w:rsid w:val="00964A52"/>
    <w:rsid w:val="00966325"/>
    <w:rsid w:val="00974AE3"/>
    <w:rsid w:val="00977804"/>
    <w:rsid w:val="00982CF5"/>
    <w:rsid w:val="009B413F"/>
    <w:rsid w:val="009C315F"/>
    <w:rsid w:val="009D20E5"/>
    <w:rsid w:val="009E33C6"/>
    <w:rsid w:val="009F2757"/>
    <w:rsid w:val="009F65DD"/>
    <w:rsid w:val="009F7AF3"/>
    <w:rsid w:val="00A03D63"/>
    <w:rsid w:val="00A15D97"/>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348AD"/>
    <w:rsid w:val="00B41965"/>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7375"/>
    <w:rsid w:val="00C74980"/>
    <w:rsid w:val="00C808E7"/>
    <w:rsid w:val="00C838A3"/>
    <w:rsid w:val="00C86F43"/>
    <w:rsid w:val="00CA7D7B"/>
    <w:rsid w:val="00CC7B39"/>
    <w:rsid w:val="00CD3AAE"/>
    <w:rsid w:val="00D148D1"/>
    <w:rsid w:val="00D33C6B"/>
    <w:rsid w:val="00D34527"/>
    <w:rsid w:val="00D3690F"/>
    <w:rsid w:val="00D44FD9"/>
    <w:rsid w:val="00D54AFB"/>
    <w:rsid w:val="00D6302A"/>
    <w:rsid w:val="00D650C8"/>
    <w:rsid w:val="00D77677"/>
    <w:rsid w:val="00D77FB0"/>
    <w:rsid w:val="00D82742"/>
    <w:rsid w:val="00D840A4"/>
    <w:rsid w:val="00D84135"/>
    <w:rsid w:val="00DA6B2D"/>
    <w:rsid w:val="00DB36DC"/>
    <w:rsid w:val="00DB3A05"/>
    <w:rsid w:val="00DC0987"/>
    <w:rsid w:val="00DD6FBC"/>
    <w:rsid w:val="00DE1C74"/>
    <w:rsid w:val="00E120AA"/>
    <w:rsid w:val="00E176AA"/>
    <w:rsid w:val="00E22492"/>
    <w:rsid w:val="00E27B06"/>
    <w:rsid w:val="00E309A9"/>
    <w:rsid w:val="00E31802"/>
    <w:rsid w:val="00E372D0"/>
    <w:rsid w:val="00E560ED"/>
    <w:rsid w:val="00E717CC"/>
    <w:rsid w:val="00E72EA7"/>
    <w:rsid w:val="00EA7073"/>
    <w:rsid w:val="00EC28D2"/>
    <w:rsid w:val="00EE599F"/>
    <w:rsid w:val="00F05DB5"/>
    <w:rsid w:val="00F07223"/>
    <w:rsid w:val="00F078B4"/>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C4C17"/>
    <w:rsid w:val="00FC66AC"/>
    <w:rsid w:val="00FC7B49"/>
    <w:rsid w:val="00FD27AE"/>
    <w:rsid w:val="00FD47F9"/>
    <w:rsid w:val="00FD5E5E"/>
    <w:rsid w:val="00FE2751"/>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F1C2C"/>
  <w15:docId w15:val="{ADB68359-782C-417B-AD35-18BDD021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2192</Words>
  <Characters>12500</Characters>
  <Application>Microsoft Office Word</Application>
  <DocSecurity>0</DocSecurity>
  <PresentationFormat/>
  <Lines>104</Lines>
  <Paragraphs>29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28</cp:revision>
  <cp:lastPrinted>2009-01-13T16:27:00Z</cp:lastPrinted>
  <dcterms:created xsi:type="dcterms:W3CDTF">2014-11-06T21:31:00Z</dcterms:created>
  <dcterms:modified xsi:type="dcterms:W3CDTF">2014-11-07T01:39:00Z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