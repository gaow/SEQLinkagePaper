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1B3" w:rsidRDefault="007411B3" w:rsidP="007411B3">
      <w:pPr>
        <w:jc w:val="right"/>
        <w:rPr>
          <w:rFonts w:ascii="Tahoma" w:eastAsia="SimSun" w:hAnsi="Tahoma" w:cs="Tahoma"/>
          <w:b/>
          <w:sz w:val="16"/>
        </w:rPr>
      </w:pPr>
    </w:p>
    <w:p w:rsidR="00534AC8" w:rsidRDefault="00715810" w:rsidP="00323DF6">
      <w:pPr>
        <w:framePr w:w="3290" w:h="3399" w:hRule="exact" w:hSpace="187" w:wrap="around" w:vAnchor="page" w:hAnchor="page" w:x="8175" w:y="1081" w:anchorLock="1"/>
        <w:rPr>
          <w:b/>
          <w:sz w:val="16"/>
        </w:rPr>
      </w:pPr>
      <w:r>
        <w:rPr>
          <w:noProof/>
        </w:rPr>
        <w:drawing>
          <wp:inline distT="0" distB="0" distL="0" distR="0">
            <wp:extent cx="1967865" cy="929005"/>
            <wp:effectExtent l="0" t="0" r="0" b="4445"/>
            <wp:docPr id="1" name="Picture 1" descr="bcm-c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cm-cs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67865" cy="929005"/>
                    </a:xfrm>
                    <a:prstGeom prst="rect">
                      <a:avLst/>
                    </a:prstGeom>
                    <a:noFill/>
                    <a:ln>
                      <a:noFill/>
                    </a:ln>
                  </pic:spPr>
                </pic:pic>
              </a:graphicData>
            </a:graphic>
          </wp:inline>
        </w:drawing>
      </w:r>
    </w:p>
    <w:p w:rsidR="00534AC8" w:rsidRDefault="00534AC8" w:rsidP="00323DF6">
      <w:pPr>
        <w:framePr w:w="3290" w:h="3399" w:hRule="exact" w:hSpace="187" w:wrap="around" w:vAnchor="page" w:hAnchor="page" w:x="8175" w:y="1081" w:anchorLock="1"/>
        <w:jc w:val="right"/>
        <w:rPr>
          <w:b/>
          <w:sz w:val="16"/>
        </w:rPr>
      </w:pPr>
    </w:p>
    <w:p w:rsidR="00534AC8" w:rsidRPr="005A122D" w:rsidRDefault="00534AC8" w:rsidP="00323DF6">
      <w:pPr>
        <w:framePr w:w="3290" w:h="3399" w:hRule="exact" w:hSpace="187" w:wrap="around" w:vAnchor="page" w:hAnchor="page" w:x="8175" w:y="1081" w:anchorLock="1"/>
        <w:rPr>
          <w:rFonts w:ascii="Tahoma" w:hAnsi="Tahoma" w:cs="Tahoma"/>
          <w:sz w:val="16"/>
        </w:rPr>
      </w:pPr>
      <w:r>
        <w:rPr>
          <w:rFonts w:ascii="Tahoma" w:hAnsi="Tahoma" w:cs="Tahoma"/>
          <w:b/>
          <w:sz w:val="16"/>
        </w:rPr>
        <w:t>Suzanne M. Leal, Ph.D.</w:t>
      </w:r>
    </w:p>
    <w:p w:rsidR="00534AC8" w:rsidRPr="00493D30" w:rsidRDefault="00493D30" w:rsidP="00323DF6">
      <w:pPr>
        <w:framePr w:w="3290" w:h="3399" w:hRule="exact" w:hSpace="187" w:wrap="around" w:vAnchor="page" w:hAnchor="page" w:x="8175" w:y="1081" w:anchorLock="1"/>
        <w:rPr>
          <w:rFonts w:ascii="Tahoma" w:eastAsia="SimSun" w:hAnsi="Tahoma" w:cs="Tahoma"/>
          <w:sz w:val="16"/>
          <w:lang w:eastAsia="zh-CN"/>
        </w:rPr>
      </w:pPr>
      <w:r>
        <w:rPr>
          <w:rFonts w:ascii="Tahoma" w:hAnsi="Tahoma" w:cs="Tahoma"/>
          <w:sz w:val="16"/>
        </w:rPr>
        <w:t>Professor</w:t>
      </w:r>
    </w:p>
    <w:p w:rsidR="00534AC8" w:rsidRPr="00595EE3" w:rsidRDefault="00534AC8" w:rsidP="00323DF6">
      <w:pPr>
        <w:framePr w:w="3290" w:h="3399" w:hRule="exact" w:hSpace="187" w:wrap="around" w:vAnchor="page" w:hAnchor="page" w:x="8175" w:y="1081" w:anchorLock="1"/>
        <w:rPr>
          <w:rFonts w:ascii="Tahoma" w:eastAsia="SimSun" w:hAnsi="Tahoma" w:cs="Tahoma"/>
          <w:sz w:val="16"/>
        </w:rPr>
      </w:pPr>
      <w:r w:rsidRPr="00595EE3">
        <w:rPr>
          <w:rFonts w:ascii="Tahoma" w:eastAsia="SimSun" w:hAnsi="Tahoma" w:cs="Tahoma"/>
          <w:sz w:val="16"/>
        </w:rPr>
        <w:t>Director, Center for Statistical Genetic</w:t>
      </w:r>
      <w:r w:rsidR="00183603">
        <w:rPr>
          <w:rFonts w:ascii="Tahoma" w:eastAsia="SimSun" w:hAnsi="Tahoma" w:cs="Tahoma"/>
          <w:sz w:val="16"/>
        </w:rPr>
        <w:t>s</w:t>
      </w:r>
    </w:p>
    <w:p w:rsidR="00534AC8" w:rsidRPr="005A122D" w:rsidRDefault="00323DF6" w:rsidP="00323DF6">
      <w:pPr>
        <w:framePr w:w="3290" w:h="3399" w:hRule="exact" w:hSpace="187" w:wrap="around" w:vAnchor="page" w:hAnchor="page" w:x="8175" w:y="1081" w:anchorLock="1"/>
        <w:rPr>
          <w:rFonts w:ascii="Tahoma" w:hAnsi="Tahoma" w:cs="Tahoma"/>
          <w:sz w:val="16"/>
        </w:rPr>
      </w:pPr>
      <w:r>
        <w:rPr>
          <w:rFonts w:ascii="Tahoma" w:hAnsi="Tahoma" w:cs="Tahoma"/>
          <w:sz w:val="16"/>
        </w:rPr>
        <w:t xml:space="preserve">Department of Molecular and Human Genetics                        </w:t>
      </w:r>
    </w:p>
    <w:p w:rsidR="00534AC8" w:rsidRDefault="00534AC8" w:rsidP="00323DF6">
      <w:pPr>
        <w:framePr w:w="3290" w:h="3399" w:hRule="exact" w:hSpace="187" w:wrap="around" w:vAnchor="page" w:hAnchor="page" w:x="8175" w:y="1081" w:anchorLock="1"/>
        <w:rPr>
          <w:rFonts w:ascii="Tahoma" w:hAnsi="Tahoma" w:cs="Tahoma"/>
          <w:sz w:val="16"/>
        </w:rPr>
      </w:pPr>
      <w:r w:rsidRPr="005A122D">
        <w:rPr>
          <w:rFonts w:ascii="Tahoma" w:hAnsi="Tahoma" w:cs="Tahoma"/>
          <w:sz w:val="16"/>
        </w:rPr>
        <w:t>One Baylor Plaza</w:t>
      </w:r>
      <w:r w:rsidR="00E22492">
        <w:rPr>
          <w:rFonts w:ascii="Tahoma" w:hAnsi="Tahoma" w:cs="Tahoma"/>
          <w:sz w:val="16"/>
        </w:rPr>
        <w:t>,</w:t>
      </w:r>
      <w:r>
        <w:rPr>
          <w:rFonts w:ascii="Tahoma" w:hAnsi="Tahoma" w:cs="Tahoma"/>
          <w:sz w:val="16"/>
        </w:rPr>
        <w:t xml:space="preserve"> </w:t>
      </w:r>
      <w:r w:rsidR="00E22492">
        <w:rPr>
          <w:rFonts w:ascii="Tahoma" w:hAnsi="Tahoma" w:cs="Tahoma"/>
          <w:sz w:val="16"/>
        </w:rPr>
        <w:t>Suite 700D</w:t>
      </w:r>
    </w:p>
    <w:p w:rsidR="00534AC8" w:rsidRPr="005A122D" w:rsidRDefault="00534AC8" w:rsidP="00323DF6">
      <w:pPr>
        <w:framePr w:w="3290" w:h="3399" w:hRule="exact" w:hSpace="187" w:wrap="around" w:vAnchor="page" w:hAnchor="page" w:x="8175" w:y="1081" w:anchorLock="1"/>
        <w:rPr>
          <w:rFonts w:ascii="Tahoma" w:hAnsi="Tahoma" w:cs="Tahoma"/>
          <w:sz w:val="16"/>
        </w:rPr>
      </w:pPr>
      <w:r w:rsidRPr="005A122D">
        <w:rPr>
          <w:rFonts w:ascii="Tahoma" w:hAnsi="Tahoma" w:cs="Tahoma"/>
          <w:sz w:val="16"/>
        </w:rPr>
        <w:t>Houston, Texas  77030-3498</w:t>
      </w:r>
    </w:p>
    <w:p w:rsidR="00534AC8" w:rsidRPr="005A122D" w:rsidRDefault="00534AC8" w:rsidP="00323DF6">
      <w:pPr>
        <w:framePr w:w="3290" w:h="3399" w:hRule="exact" w:hSpace="187" w:wrap="around" w:vAnchor="page" w:hAnchor="page" w:x="8175" w:y="1081" w:anchorLock="1"/>
        <w:tabs>
          <w:tab w:val="left" w:pos="540"/>
        </w:tabs>
        <w:rPr>
          <w:rFonts w:ascii="Tahoma" w:hAnsi="Tahoma" w:cs="Tahoma"/>
          <w:sz w:val="16"/>
        </w:rPr>
      </w:pPr>
      <w:r w:rsidRPr="005A122D">
        <w:rPr>
          <w:rFonts w:ascii="Tahoma" w:hAnsi="Tahoma" w:cs="Tahoma"/>
          <w:sz w:val="16"/>
        </w:rPr>
        <w:t xml:space="preserve">TEL: </w:t>
      </w:r>
      <w:r w:rsidRPr="005A122D">
        <w:rPr>
          <w:rFonts w:ascii="Tahoma" w:hAnsi="Tahoma" w:cs="Tahoma"/>
          <w:sz w:val="16"/>
        </w:rPr>
        <w:tab/>
        <w:t>(713)</w:t>
      </w:r>
      <w:r>
        <w:rPr>
          <w:rFonts w:ascii="Tahoma" w:hAnsi="Tahoma" w:cs="Tahoma"/>
          <w:sz w:val="16"/>
        </w:rPr>
        <w:t xml:space="preserve"> 798-4011</w:t>
      </w:r>
    </w:p>
    <w:p w:rsidR="00534AC8" w:rsidRPr="001C11FA" w:rsidRDefault="00534AC8" w:rsidP="00323DF6">
      <w:pPr>
        <w:framePr w:w="3290" w:h="3399" w:hRule="exact" w:hSpace="187" w:wrap="around" w:vAnchor="page" w:hAnchor="page" w:x="8175" w:y="1081" w:anchorLock="1"/>
        <w:tabs>
          <w:tab w:val="left" w:pos="540"/>
        </w:tabs>
        <w:rPr>
          <w:rFonts w:ascii="Tahoma" w:hAnsi="Tahoma" w:cs="Tahoma"/>
          <w:sz w:val="16"/>
        </w:rPr>
      </w:pPr>
      <w:r w:rsidRPr="001C11FA">
        <w:rPr>
          <w:rFonts w:ascii="Tahoma" w:hAnsi="Tahoma" w:cs="Tahoma"/>
          <w:sz w:val="16"/>
        </w:rPr>
        <w:t xml:space="preserve">FAX: </w:t>
      </w:r>
      <w:r w:rsidRPr="001C11FA">
        <w:rPr>
          <w:rFonts w:ascii="Tahoma" w:hAnsi="Tahoma" w:cs="Tahoma"/>
          <w:sz w:val="16"/>
        </w:rPr>
        <w:tab/>
        <w:t>(713)</w:t>
      </w:r>
      <w:r>
        <w:rPr>
          <w:rFonts w:ascii="Tahoma" w:hAnsi="Tahoma" w:cs="Tahoma"/>
          <w:sz w:val="16"/>
        </w:rPr>
        <w:t xml:space="preserve"> </w:t>
      </w:r>
      <w:r w:rsidRPr="001C11FA">
        <w:rPr>
          <w:rFonts w:ascii="Tahoma" w:hAnsi="Tahoma" w:cs="Tahoma"/>
          <w:sz w:val="16"/>
        </w:rPr>
        <w:t>798-4373</w:t>
      </w:r>
    </w:p>
    <w:p w:rsidR="00534AC8" w:rsidRPr="001C11FA" w:rsidRDefault="00E22492" w:rsidP="00323DF6">
      <w:pPr>
        <w:framePr w:w="3290" w:h="3399" w:hRule="exact" w:hSpace="187" w:wrap="around" w:vAnchor="page" w:hAnchor="page" w:x="8175" w:y="1081" w:anchorLock="1"/>
        <w:tabs>
          <w:tab w:val="left" w:pos="540"/>
        </w:tabs>
        <w:rPr>
          <w:rFonts w:ascii="Tahoma" w:hAnsi="Tahoma" w:cs="Tahoma"/>
          <w:sz w:val="16"/>
        </w:rPr>
      </w:pPr>
      <w:r>
        <w:rPr>
          <w:rFonts w:ascii="Tahoma" w:hAnsi="Tahoma" w:cs="Tahoma"/>
          <w:sz w:val="16"/>
        </w:rPr>
        <w:t>E</w:t>
      </w:r>
      <w:r w:rsidR="00534AC8" w:rsidRPr="001C11FA">
        <w:rPr>
          <w:rFonts w:ascii="Tahoma" w:hAnsi="Tahoma" w:cs="Tahoma"/>
          <w:sz w:val="16"/>
        </w:rPr>
        <w:t>-mail:</w:t>
      </w:r>
      <w:r w:rsidR="00534AC8">
        <w:rPr>
          <w:rFonts w:ascii="Tahoma" w:hAnsi="Tahoma" w:cs="Tahoma"/>
          <w:sz w:val="16"/>
        </w:rPr>
        <w:t xml:space="preserve"> sleal</w:t>
      </w:r>
      <w:r w:rsidR="00534AC8" w:rsidRPr="001C11FA">
        <w:rPr>
          <w:rFonts w:ascii="Tahoma" w:hAnsi="Tahoma" w:cs="Tahoma"/>
          <w:sz w:val="16"/>
        </w:rPr>
        <w:t>@bcm.edu</w:t>
      </w:r>
    </w:p>
    <w:p w:rsidR="007411B3" w:rsidRDefault="007411B3" w:rsidP="007411B3">
      <w:pPr>
        <w:jc w:val="right"/>
        <w:rPr>
          <w:rFonts w:ascii="Tahoma" w:eastAsia="SimSun" w:hAnsi="Tahoma" w:cs="Tahoma"/>
          <w:b/>
          <w:sz w:val="16"/>
        </w:rPr>
      </w:pPr>
    </w:p>
    <w:p w:rsidR="007411B3" w:rsidRDefault="007411B3" w:rsidP="007411B3">
      <w:pPr>
        <w:jc w:val="right"/>
        <w:rPr>
          <w:rFonts w:ascii="Tahoma" w:eastAsia="SimSun" w:hAnsi="Tahoma" w:cs="Tahoma"/>
          <w:b/>
          <w:sz w:val="16"/>
        </w:rPr>
      </w:pPr>
    </w:p>
    <w:p w:rsidR="007411B3" w:rsidRDefault="007411B3" w:rsidP="007411B3">
      <w:pPr>
        <w:jc w:val="right"/>
        <w:rPr>
          <w:rFonts w:ascii="Tahoma" w:eastAsia="SimSun" w:hAnsi="Tahoma" w:cs="Tahoma"/>
          <w:b/>
          <w:sz w:val="16"/>
        </w:rPr>
      </w:pPr>
    </w:p>
    <w:p w:rsidR="007411B3" w:rsidRDefault="007411B3" w:rsidP="007411B3">
      <w:pPr>
        <w:jc w:val="right"/>
        <w:rPr>
          <w:rFonts w:ascii="Tahoma" w:eastAsia="SimSun" w:hAnsi="Tahoma" w:cs="Tahoma"/>
          <w:b/>
          <w:sz w:val="16"/>
        </w:rPr>
      </w:pPr>
    </w:p>
    <w:p w:rsidR="007411B3" w:rsidRDefault="007411B3" w:rsidP="007411B3">
      <w:pPr>
        <w:jc w:val="right"/>
        <w:rPr>
          <w:rFonts w:ascii="Tahoma" w:eastAsia="SimSun" w:hAnsi="Tahoma" w:cs="Tahoma"/>
          <w:b/>
          <w:sz w:val="16"/>
        </w:rPr>
      </w:pPr>
    </w:p>
    <w:p w:rsidR="007411B3" w:rsidRDefault="007411B3" w:rsidP="007411B3">
      <w:pPr>
        <w:jc w:val="right"/>
        <w:rPr>
          <w:rFonts w:ascii="Tahoma" w:eastAsia="SimSun" w:hAnsi="Tahoma" w:cs="Tahoma"/>
          <w:b/>
          <w:sz w:val="16"/>
        </w:rPr>
      </w:pPr>
    </w:p>
    <w:p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rsidR="00FA7329" w:rsidRPr="0077142D" w:rsidRDefault="00323DF6"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rsidRPr="0077142D">
        <w:t>November</w:t>
      </w:r>
      <w:r w:rsidR="00CC7B39" w:rsidRPr="0077142D">
        <w:rPr>
          <w:rFonts w:hint="eastAsia"/>
        </w:rPr>
        <w:t xml:space="preserve"> </w:t>
      </w:r>
      <w:r w:rsidR="00D34527">
        <w:t>6</w:t>
      </w:r>
      <w:r w:rsidR="00337558" w:rsidRPr="0077142D">
        <w:t>, 2014</w:t>
      </w:r>
    </w:p>
    <w:p w:rsidR="00FA7329" w:rsidRDefault="00BE0401"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ins w:id="0" w:author="Suzanne M. Leal" w:date="2014-11-06T12:55:00Z"/>
        </w:rPr>
      </w:pPr>
      <w:r w:rsidRPr="0077142D">
        <w:t xml:space="preserve">Prof. </w:t>
      </w:r>
      <w:proofErr w:type="spellStart"/>
      <w:r w:rsidRPr="0077142D">
        <w:t>Gertjan</w:t>
      </w:r>
      <w:proofErr w:type="spellEnd"/>
      <w:r w:rsidRPr="0077142D">
        <w:t xml:space="preserve"> </w:t>
      </w:r>
      <w:r w:rsidR="00A03D63" w:rsidRPr="0077142D">
        <w:t xml:space="preserve">van </w:t>
      </w:r>
      <w:proofErr w:type="spellStart"/>
      <w:r w:rsidR="00A03D63" w:rsidRPr="0077142D">
        <w:t>Ommen</w:t>
      </w:r>
      <w:proofErr w:type="spellEnd"/>
      <w:r w:rsidR="009325E1" w:rsidRPr="0077142D">
        <w:rPr>
          <w:rFonts w:hint="eastAsia"/>
        </w:rPr>
        <w:br/>
      </w:r>
      <w:r w:rsidR="00CA7D7B" w:rsidRPr="0077142D">
        <w:t>Editor</w:t>
      </w:r>
      <w:r w:rsidR="00FA7329" w:rsidRPr="0077142D">
        <w:t xml:space="preserve"> in Chief, </w:t>
      </w:r>
      <w:r w:rsidR="00CA7D7B" w:rsidRPr="0077142D">
        <w:t>European Journal of Human Genetics</w:t>
      </w:r>
      <w:r w:rsidR="00FA7329" w:rsidRPr="0077142D">
        <w:t xml:space="preserve"> </w:t>
      </w:r>
    </w:p>
    <w:p w:rsidR="00022EEA" w:rsidRPr="0077142D" w:rsidRDefault="00022EEA"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ins w:id="1" w:author="Suzanne M. Leal" w:date="2014-11-06T12:55:00Z">
        <w:r>
          <w:t xml:space="preserve">Re: </w:t>
        </w:r>
        <w:commentRangeStart w:id="2"/>
        <w:r>
          <w:t>Manuscript</w:t>
        </w:r>
        <w:commentRangeEnd w:id="2"/>
        <w:r>
          <w:rPr>
            <w:rStyle w:val="CommentReference"/>
          </w:rPr>
          <w:commentReference w:id="2"/>
        </w:r>
        <w:r>
          <w:t xml:space="preserve"> </w:t>
        </w:r>
      </w:ins>
    </w:p>
    <w:p w:rsidR="00B45CBC" w:rsidRPr="00574A6A" w:rsidRDefault="0077142D" w:rsidP="00B45CBC">
      <w:pPr>
        <w:jc w:val="both"/>
      </w:pPr>
      <w:r>
        <w:t xml:space="preserve">Dear </w:t>
      </w:r>
      <w:proofErr w:type="spellStart"/>
      <w:r>
        <w:t>Gert</w:t>
      </w:r>
      <w:proofErr w:type="spellEnd"/>
      <w:r w:rsidR="00B45CBC" w:rsidRPr="00574A6A">
        <w:t>,</w:t>
      </w:r>
    </w:p>
    <w:p w:rsidR="00B45CBC" w:rsidRPr="00574A6A" w:rsidRDefault="00B45CBC" w:rsidP="00B45CBC">
      <w:pPr>
        <w:jc w:val="both"/>
      </w:pPr>
    </w:p>
    <w:p w:rsidR="00B45CBC" w:rsidRPr="00022EEA" w:rsidRDefault="00B45CBC" w:rsidP="00022EEA">
      <w:pPr>
        <w:tabs>
          <w:tab w:val="left" w:pos="6570"/>
        </w:tabs>
        <w:jc w:val="both"/>
        <w:rPr>
          <w:szCs w:val="24"/>
        </w:rPr>
        <w:pPrChange w:id="3" w:author="Suzanne M. Leal" w:date="2014-11-06T12:56:00Z">
          <w:pPr>
            <w:jc w:val="both"/>
          </w:pPr>
        </w:pPrChange>
      </w:pPr>
      <w:r w:rsidRPr="00574A6A">
        <w:t>Thank you for the opportuni</w:t>
      </w:r>
      <w:r>
        <w:t>ty to resubmit our manuscript</w:t>
      </w:r>
      <w:ins w:id="4" w:author="Suzanne M. Leal" w:date="2014-11-06T12:55:00Z">
        <w:r w:rsidR="00022EEA">
          <w:t xml:space="preserve"> </w:t>
        </w:r>
      </w:ins>
      <w:ins w:id="5" w:author="Suzanne M. Leal" w:date="2014-11-06T12:56:00Z">
        <w:r w:rsidR="00022EEA" w:rsidRPr="00022EEA">
          <w:rPr>
            <w:i/>
            <w:szCs w:val="24"/>
            <w:rPrChange w:id="6" w:author="Suzanne M. Leal" w:date="2014-11-06T12:56:00Z">
              <w:rPr>
                <w:szCs w:val="24"/>
              </w:rPr>
            </w:rPrChange>
          </w:rPr>
          <w:t xml:space="preserve">Collapsed </w:t>
        </w:r>
        <w:proofErr w:type="spellStart"/>
        <w:r w:rsidR="00022EEA" w:rsidRPr="00022EEA">
          <w:rPr>
            <w:i/>
            <w:szCs w:val="24"/>
            <w:rPrChange w:id="7" w:author="Suzanne M. Leal" w:date="2014-11-06T12:56:00Z">
              <w:rPr>
                <w:szCs w:val="24"/>
              </w:rPr>
            </w:rPrChange>
          </w:rPr>
          <w:t>Haplotype</w:t>
        </w:r>
        <w:proofErr w:type="spellEnd"/>
        <w:r w:rsidR="00022EEA" w:rsidRPr="00022EEA">
          <w:rPr>
            <w:i/>
            <w:szCs w:val="24"/>
            <w:rPrChange w:id="8" w:author="Suzanne M. Leal" w:date="2014-11-06T12:56:00Z">
              <w:rPr>
                <w:szCs w:val="24"/>
              </w:rPr>
            </w:rPrChange>
          </w:rPr>
          <w:t xml:space="preserve"> Pattern Method for Linkage Analysis of Next-Generation Sequence Data</w:t>
        </w:r>
      </w:ins>
      <w:r>
        <w:t xml:space="preserve">. </w:t>
      </w:r>
      <w:r w:rsidRPr="00574A6A">
        <w:t>We appreciate the reviewers</w:t>
      </w:r>
      <w:r>
        <w:t>’</w:t>
      </w:r>
      <w:r w:rsidRPr="00574A6A">
        <w:t xml:space="preserve"> comments, questions and </w:t>
      </w:r>
      <w:r>
        <w:t xml:space="preserve">suggestions. </w:t>
      </w:r>
      <w:r w:rsidRPr="00574A6A">
        <w:t xml:space="preserve">Some of our responses to the reviewers led to modifications of our manuscript and others, due to space limitations, </w:t>
      </w:r>
      <w:r>
        <w:t>l</w:t>
      </w:r>
      <w:r w:rsidRPr="00574A6A">
        <w:t xml:space="preserve">ed us to </w:t>
      </w:r>
      <w:r>
        <w:t>addition of</w:t>
      </w:r>
      <w:r w:rsidRPr="00574A6A">
        <w:t xml:space="preserve"> a supplemental document</w:t>
      </w:r>
      <w:r>
        <w:t>.</w:t>
      </w:r>
    </w:p>
    <w:p w:rsidR="00B45CBC" w:rsidRPr="00574A6A" w:rsidRDefault="00B45CBC" w:rsidP="00022EEA">
      <w:pPr>
        <w:jc w:val="both"/>
        <w:pPrChange w:id="9" w:author="Suzanne M. Leal" w:date="2014-11-06T12:56:00Z">
          <w:pPr>
            <w:jc w:val="both"/>
          </w:pPr>
        </w:pPrChange>
      </w:pPr>
    </w:p>
    <w:p w:rsidR="00B45CBC" w:rsidRDefault="00B45CBC" w:rsidP="00022EEA">
      <w:pPr>
        <w:jc w:val="both"/>
        <w:pPrChange w:id="10" w:author="Suzanne M. Leal" w:date="2014-11-06T12:56:00Z">
          <w:pPr>
            <w:jc w:val="both"/>
          </w:pPr>
        </w:pPrChange>
      </w:pPr>
      <w:r w:rsidRPr="00574A6A">
        <w:t>For additional consideration</w:t>
      </w:r>
      <w:r w:rsidR="00654648">
        <w:t>s</w:t>
      </w:r>
      <w:r w:rsidRPr="00574A6A">
        <w:t xml:space="preserve">, </w:t>
      </w:r>
      <w:r w:rsidR="00AF6C5B">
        <w:t>in this updated manuscript we added a table for sample size estimations when the disease causing variants in a large proportion of families are missi</w:t>
      </w:r>
      <w:r w:rsidR="0077142D">
        <w:t>ng</w:t>
      </w:r>
      <w:r w:rsidR="00B4497B">
        <w:t>, to demonstrate the robustness of our proposed method to missing data</w:t>
      </w:r>
      <w:r w:rsidR="004D28C5">
        <w:t xml:space="preserve"> which i</w:t>
      </w:r>
      <w:r w:rsidR="00E31802">
        <w:t>s commonplace in sequence data of human pedigrees</w:t>
      </w:r>
      <w:bookmarkStart w:id="11" w:name="_GoBack"/>
      <w:bookmarkEnd w:id="11"/>
      <w:r w:rsidR="0077142D">
        <w:t xml:space="preserve">. </w:t>
      </w:r>
      <w:r w:rsidR="00B4497B">
        <w:t xml:space="preserve">We believe </w:t>
      </w:r>
      <w:r w:rsidR="00022EEA">
        <w:t xml:space="preserve">our </w:t>
      </w:r>
      <w:commentRangeStart w:id="12"/>
      <w:r w:rsidR="00022EEA">
        <w:t xml:space="preserve">linkage method to analyze sequence data </w:t>
      </w:r>
      <w:r w:rsidR="00B4497B">
        <w:t xml:space="preserve">will be of </w:t>
      </w:r>
      <w:commentRangeEnd w:id="12"/>
      <w:r w:rsidR="00022EEA">
        <w:rPr>
          <w:rStyle w:val="CommentReference"/>
        </w:rPr>
        <w:commentReference w:id="12"/>
      </w:r>
      <w:r w:rsidR="00B4497B">
        <w:t xml:space="preserve">practical interest to </w:t>
      </w:r>
      <w:r w:rsidR="00D77FB0">
        <w:t xml:space="preserve">the </w:t>
      </w:r>
      <w:proofErr w:type="gramStart"/>
      <w:r w:rsidR="00D77FB0">
        <w:t>readers,</w:t>
      </w:r>
      <w:proofErr w:type="gramEnd"/>
      <w:r w:rsidR="00D77FB0">
        <w:t xml:space="preserve"> as such an important issue cannot be rectified by variant filtering strategies and classic two-point linkage analysis.</w:t>
      </w:r>
    </w:p>
    <w:p w:rsidR="00AF6C5B" w:rsidRDefault="00AF6C5B" w:rsidP="00B45CBC">
      <w:pPr>
        <w:jc w:val="both"/>
      </w:pPr>
    </w:p>
    <w:p w:rsidR="00FA7329" w:rsidRPr="002E1FCF" w:rsidRDefault="00B45CBC" w:rsidP="00934C41">
      <w:pPr>
        <w:jc w:val="both"/>
        <w:rPr>
          <w:rFonts w:eastAsia="SimSun"/>
          <w:sz w:val="22"/>
          <w:szCs w:val="22"/>
        </w:rPr>
      </w:pPr>
      <w:r w:rsidRPr="00574A6A">
        <w:t xml:space="preserve">Below we provide detailed responses to </w:t>
      </w:r>
      <w:r>
        <w:t xml:space="preserve">the </w:t>
      </w:r>
      <w:r w:rsidRPr="00574A6A">
        <w:t>reviewer</w:t>
      </w:r>
      <w:r>
        <w:t>s’</w:t>
      </w:r>
      <w:r w:rsidRPr="00574A6A">
        <w:t xml:space="preserve"> questions.</w:t>
      </w:r>
    </w:p>
    <w:p w:rsidR="00FA7329" w:rsidRPr="00934C41" w:rsidRDefault="00FA7329"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firstLine="288"/>
        <w:jc w:val="both"/>
      </w:pPr>
    </w:p>
    <w:p w:rsidR="00C6399C" w:rsidRPr="00934C41" w:rsidRDefault="00FA7329" w:rsidP="00C6399C">
      <w:pPr>
        <w:spacing w:after="120"/>
        <w:jc w:val="both"/>
      </w:pPr>
      <w:r w:rsidRPr="00934C41">
        <w:t>Sincerely,</w:t>
      </w:r>
    </w:p>
    <w:p w:rsidR="00D44FD9" w:rsidRPr="00934C41" w:rsidRDefault="00715810" w:rsidP="00C6399C">
      <w:pPr>
        <w:spacing w:after="120"/>
        <w:jc w:val="both"/>
      </w:pPr>
      <w:r w:rsidRPr="00934C41">
        <w:rPr>
          <w:noProof/>
        </w:rPr>
        <w:drawing>
          <wp:inline distT="0" distB="0" distL="0" distR="0">
            <wp:extent cx="2604135" cy="511810"/>
            <wp:effectExtent l="0" t="0" r="5715" b="2540"/>
            <wp:docPr id="2" name="Picture 2" descr="2013-04-01-150728_733x146_sc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3-04-01-150728_733x146_scrot"/>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04135" cy="511810"/>
                    </a:xfrm>
                    <a:prstGeom prst="rect">
                      <a:avLst/>
                    </a:prstGeom>
                    <a:noFill/>
                    <a:ln>
                      <a:noFill/>
                    </a:ln>
                  </pic:spPr>
                </pic:pic>
              </a:graphicData>
            </a:graphic>
          </wp:inline>
        </w:drawing>
      </w:r>
    </w:p>
    <w:p w:rsidR="00FA7329" w:rsidRPr="00934C41" w:rsidRDefault="00FA7329" w:rsidP="0063267D">
      <w:r w:rsidRPr="00934C41">
        <w:t>Suzanne. M. Leal, Ph.D.</w:t>
      </w:r>
    </w:p>
    <w:p w:rsidR="00FA7329" w:rsidRPr="00934C41" w:rsidRDefault="00FA7329" w:rsidP="0063267D">
      <w:r w:rsidRPr="00934C41">
        <w:t>Professor</w:t>
      </w:r>
    </w:p>
    <w:p w:rsidR="00B558E7" w:rsidRDefault="00FA7329" w:rsidP="0063267D">
      <w:r w:rsidRPr="00934C41">
        <w:t>Department of Molecular and Human Genetics</w:t>
      </w:r>
    </w:p>
    <w:p w:rsidR="00BC7CA3" w:rsidRDefault="00B558E7" w:rsidP="00BC7CA3">
      <w:pPr>
        <w:spacing w:after="120"/>
        <w:jc w:val="both"/>
        <w:rPr>
          <w:b/>
        </w:rPr>
      </w:pPr>
      <w:r>
        <w:br w:type="page"/>
      </w:r>
      <w:r w:rsidR="00BC7CA3" w:rsidRPr="00574A6A">
        <w:rPr>
          <w:b/>
        </w:rPr>
        <w:lastRenderedPageBreak/>
        <w:t>REVIEWER 1:</w:t>
      </w:r>
    </w:p>
    <w:p w:rsidR="00BC7CA3" w:rsidRDefault="00BC7CA3" w:rsidP="00BC7CA3">
      <w:pPr>
        <w:spacing w:after="120"/>
        <w:jc w:val="both"/>
        <w:rPr>
          <w:b/>
        </w:rPr>
      </w:pPr>
    </w:p>
    <w:p w:rsidR="00BC7CA3" w:rsidRDefault="00BC7CA3" w:rsidP="00BC7CA3">
      <w:pPr>
        <w:spacing w:after="120"/>
        <w:jc w:val="both"/>
        <w:rPr>
          <w:i/>
        </w:rPr>
      </w:pPr>
      <w:r w:rsidRPr="00673274">
        <w:rPr>
          <w:i/>
        </w:rPr>
        <w:t>The authors use the term "mutation(s)" and/or "polymorphism(s)" which creates confusion since sometimes it is used to indicate "a change" while in other disciplines it is used to indicate "a disease-causing change". HGVS recommends the use of the term "variant(s)"</w:t>
      </w:r>
    </w:p>
    <w:p w:rsidR="00BC7CA3" w:rsidDel="00022EEA" w:rsidRDefault="00BC7CA3" w:rsidP="00BC7CA3">
      <w:pPr>
        <w:spacing w:after="120"/>
        <w:jc w:val="both"/>
        <w:rPr>
          <w:del w:id="13" w:author="Suzanne M. Leal" w:date="2014-11-06T12:57:00Z"/>
        </w:rPr>
      </w:pPr>
      <w:del w:id="14" w:author="Suzanne M. Leal" w:date="2014-11-06T12:57:00Z">
        <w:r w:rsidDel="00022EEA">
          <w:delText xml:space="preserve">We thank the reviewer for the suggestion and we made changes as suggested on lines </w:delText>
        </w:r>
        <w:commentRangeStart w:id="15"/>
        <w:r w:rsidDel="00022EEA">
          <w:delText>xxx</w:delText>
        </w:r>
        <w:commentRangeEnd w:id="15"/>
        <w:r w:rsidR="00C67375" w:rsidDel="00022EEA">
          <w:rPr>
            <w:rStyle w:val="CommentReference"/>
          </w:rPr>
          <w:commentReference w:id="15"/>
        </w:r>
        <w:r w:rsidDel="00022EEA">
          <w:delText>, xxx and xxx.</w:delText>
        </w:r>
      </w:del>
    </w:p>
    <w:p w:rsidR="00BC7CA3" w:rsidRDefault="00022EEA" w:rsidP="00BC7CA3">
      <w:pPr>
        <w:spacing w:after="120"/>
        <w:jc w:val="both"/>
        <w:rPr>
          <w:ins w:id="16" w:author="Suzanne M. Leal" w:date="2014-11-06T12:57:00Z"/>
        </w:rPr>
      </w:pPr>
      <w:ins w:id="17" w:author="Suzanne M. Leal" w:date="2014-11-06T12:57:00Z">
        <w:r>
          <w:t>We now use the term variant throughout the manuscript.</w:t>
        </w:r>
      </w:ins>
    </w:p>
    <w:p w:rsidR="00022EEA" w:rsidRDefault="00022EEA" w:rsidP="00BC7CA3">
      <w:pPr>
        <w:spacing w:after="120"/>
        <w:jc w:val="both"/>
      </w:pPr>
    </w:p>
    <w:p w:rsidR="00BC7CA3" w:rsidRDefault="00BC7CA3" w:rsidP="00BC7CA3">
      <w:pPr>
        <w:spacing w:after="120"/>
        <w:jc w:val="both"/>
        <w:rPr>
          <w:i/>
        </w:rPr>
      </w:pPr>
      <w:r w:rsidRPr="009B30D0">
        <w:rPr>
          <w:i/>
        </w:rPr>
        <w:t>The authors use the term "pathogenic variant" which creates confusion. While a non-expert concludes the variant described "causes disease", the expert probably means "causes disease when in a specific context". To prevent confusion the HGVS recommends the use of a neutral term like "affects function".</w:t>
      </w:r>
    </w:p>
    <w:p w:rsidR="00BC7CA3" w:rsidRDefault="00BC7CA3" w:rsidP="00BC7CA3">
      <w:pPr>
        <w:spacing w:after="120"/>
        <w:jc w:val="both"/>
      </w:pPr>
      <w:r>
        <w:t>We thank the reviewer for the suggestion and we made changes as suggested on lines xxx, xxx and xxx.</w:t>
      </w:r>
      <w:del w:id="18" w:author="Suzanne M. Leal" w:date="2014-11-06T12:57:00Z">
        <w:r w:rsidDel="00022EEA">
          <w:delText xml:space="preserve"> </w:delText>
        </w:r>
      </w:del>
    </w:p>
    <w:p w:rsidR="00BC7CA3" w:rsidRDefault="00BC7CA3" w:rsidP="00BC7CA3">
      <w:pPr>
        <w:spacing w:after="120"/>
        <w:jc w:val="both"/>
      </w:pPr>
    </w:p>
    <w:p w:rsidR="00BC7CA3" w:rsidRDefault="00BC7CA3" w:rsidP="00BC7CA3">
      <w:pPr>
        <w:spacing w:after="120"/>
        <w:jc w:val="both"/>
        <w:rPr>
          <w:b/>
        </w:rPr>
      </w:pPr>
      <w:r w:rsidRPr="00574A6A">
        <w:rPr>
          <w:b/>
        </w:rPr>
        <w:t>REVIEWER 2:</w:t>
      </w:r>
    </w:p>
    <w:p w:rsidR="00BC7CA3" w:rsidRDefault="00BC7CA3" w:rsidP="00BC7CA3">
      <w:pPr>
        <w:spacing w:after="120"/>
        <w:jc w:val="both"/>
        <w:rPr>
          <w:b/>
        </w:rPr>
      </w:pPr>
    </w:p>
    <w:p w:rsidR="00BC7CA3" w:rsidRDefault="00BC7CA3" w:rsidP="00BC7CA3">
      <w:pPr>
        <w:spacing w:after="120"/>
        <w:jc w:val="both"/>
        <w:rPr>
          <w:i/>
        </w:rPr>
      </w:pPr>
      <w:r w:rsidRPr="00F16868">
        <w:rPr>
          <w:i/>
        </w:rPr>
        <w:t xml:space="preserve">This is an interesting manuscript describing an approach to linkage analysis of rare variants. The authors are correct to point out that, due to their low </w:t>
      </w:r>
      <w:proofErr w:type="spellStart"/>
      <w:r w:rsidRPr="00F16868">
        <w:rPr>
          <w:i/>
        </w:rPr>
        <w:t>heterozygosity</w:t>
      </w:r>
      <w:proofErr w:type="spellEnd"/>
      <w:r w:rsidRPr="00F16868">
        <w:rPr>
          <w:i/>
        </w:rPr>
        <w:t>, rare variants tend to provide low amounts of information to linkage analysis. So, an approach to combine several closely spaced variants (in the same gene) into a "super-locus" is likely to be much more powerful than an analysis based on individual rare variants.</w:t>
      </w:r>
    </w:p>
    <w:p w:rsidR="00BC7CA3" w:rsidRDefault="00BC7CA3" w:rsidP="00BC7CA3">
      <w:pPr>
        <w:spacing w:after="120"/>
        <w:jc w:val="both"/>
      </w:pPr>
      <w:r>
        <w:t xml:space="preserve">We thank the reviewer </w:t>
      </w:r>
      <w:r w:rsidRPr="00CA17D8">
        <w:t>for the positive comments.</w:t>
      </w:r>
    </w:p>
    <w:p w:rsidR="00BC7CA3" w:rsidRDefault="00BC7CA3" w:rsidP="00BC7CA3">
      <w:pPr>
        <w:spacing w:after="120"/>
        <w:jc w:val="both"/>
        <w:rPr>
          <w:i/>
        </w:rPr>
      </w:pPr>
    </w:p>
    <w:p w:rsidR="00BC7CA3" w:rsidRPr="0011397A" w:rsidRDefault="00BC7CA3" w:rsidP="00BC7CA3">
      <w:pPr>
        <w:spacing w:after="120"/>
        <w:jc w:val="both"/>
        <w:rPr>
          <w:i/>
        </w:rPr>
      </w:pPr>
      <w:r w:rsidRPr="00CB4398">
        <w:rPr>
          <w:i/>
        </w:rPr>
        <w:t xml:space="preserve">There is no doubt that the authors' approach is more powerful than marker-by-marker analysis. However, similar approaches have previously been taken and the authors should compare their approach to the following older method: For some closely spaced variants, a very small recombination fraction is specified between any two adjacent markers and these recombination fractions are fixed, not estimated. The only thing estimated is the recombination fraction between the disease locus (to the left of the set of marker loci) and the nearest marker. In this manner, a 2-point analysis is effectively carried out, but the calculations are multipoint. The advantage of this approach is that no </w:t>
      </w:r>
      <w:proofErr w:type="spellStart"/>
      <w:r w:rsidRPr="00CB4398">
        <w:rPr>
          <w:i/>
        </w:rPr>
        <w:t>haplotypes</w:t>
      </w:r>
      <w:proofErr w:type="spellEnd"/>
      <w:r w:rsidRPr="00CB4398">
        <w:rPr>
          <w:i/>
        </w:rPr>
        <w:t xml:space="preserve"> need to be estimated as the analysis procedure will automatically form </w:t>
      </w:r>
      <w:proofErr w:type="spellStart"/>
      <w:r w:rsidRPr="00CB4398">
        <w:rPr>
          <w:i/>
        </w:rPr>
        <w:t>haplotypes</w:t>
      </w:r>
      <w:proofErr w:type="spellEnd"/>
      <w:r w:rsidRPr="00CB4398">
        <w:rPr>
          <w:i/>
        </w:rPr>
        <w:t xml:space="preserve"> in the course of the likelihood calculations, and missing information is properly taken into account. The authors' approach requires estimation of </w:t>
      </w:r>
      <w:proofErr w:type="spellStart"/>
      <w:r w:rsidRPr="00CB4398">
        <w:rPr>
          <w:i/>
        </w:rPr>
        <w:t>haplotypes</w:t>
      </w:r>
      <w:proofErr w:type="spellEnd"/>
      <w:r w:rsidRPr="00CB4398">
        <w:rPr>
          <w:i/>
        </w:rPr>
        <w:t xml:space="preserve"> and imputation of missing data, both of which may</w:t>
      </w:r>
      <w:r>
        <w:rPr>
          <w:i/>
        </w:rPr>
        <w:t xml:space="preserve"> </w:t>
      </w:r>
      <w:r w:rsidRPr="00CB4398">
        <w:rPr>
          <w:i/>
        </w:rPr>
        <w:t>introduce biases.</w:t>
      </w:r>
    </w:p>
    <w:p w:rsidR="003924BE" w:rsidRDefault="00BC7CA3" w:rsidP="00BC7CA3">
      <w:pPr>
        <w:spacing w:after="120"/>
        <w:jc w:val="both"/>
      </w:pPr>
      <w:r>
        <w:t>We thank the reviewer for pointing out the alternative approach. However, multipoint linkage is not as powerful as our method, and is not valid to use under some circumstances</w:t>
      </w:r>
      <w:ins w:id="19" w:author="Suzanne M. Leal" w:date="2014-11-06T12:58:00Z">
        <w:r w:rsidR="00022EEA">
          <w:t>, e.g. when there is missing parental genotype data</w:t>
        </w:r>
      </w:ins>
      <w:r>
        <w:t xml:space="preserve">. Specifically, we investigated performance of multipoint </w:t>
      </w:r>
      <w:r w:rsidR="00454E16">
        <w:t xml:space="preserve">linkage analysis using the </w:t>
      </w:r>
      <w:proofErr w:type="spellStart"/>
      <w:r w:rsidR="00454E16">
        <w:t>Geneh</w:t>
      </w:r>
      <w:r>
        <w:t>unter</w:t>
      </w:r>
      <w:proofErr w:type="spellEnd"/>
      <w:r>
        <w:t xml:space="preserve"> program. As the reviewer suggested we provide genetic map distances for each variant which in effect specifies a very small inter-marker recombination fraction. Power comparisons </w:t>
      </w:r>
      <w:ins w:id="20" w:author="Suzanne M. Leal" w:date="2014-11-06T13:03:00Z">
        <w:r w:rsidR="00296FAD">
          <w:t xml:space="preserve">were </w:t>
        </w:r>
      </w:ins>
      <w:r>
        <w:t xml:space="preserve">performed </w:t>
      </w:r>
      <w:ins w:id="21" w:author="Suzanne M. Leal" w:date="2014-11-06T13:03:00Z">
        <w:r w:rsidR="00296FAD">
          <w:t xml:space="preserve">for an </w:t>
        </w:r>
      </w:ins>
      <w:del w:id="22" w:author="Suzanne M. Leal" w:date="2014-11-06T13:03:00Z">
        <w:r w:rsidDel="00296FAD">
          <w:delText xml:space="preserve">under compound </w:delText>
        </w:r>
      </w:del>
      <w:proofErr w:type="spellStart"/>
      <w:ins w:id="23" w:author="Suzanne M. Leal" w:date="2014-11-06T13:03:00Z">
        <w:r w:rsidR="00296FAD">
          <w:t>autosomal</w:t>
        </w:r>
        <w:proofErr w:type="spellEnd"/>
        <w:r w:rsidR="00296FAD">
          <w:t xml:space="preserve"> </w:t>
        </w:r>
      </w:ins>
      <w:r>
        <w:t xml:space="preserve">recessive model </w:t>
      </w:r>
      <w:del w:id="24" w:author="Suzanne M. Leal" w:date="2014-11-06T13:04:00Z">
        <w:r w:rsidDel="00296FAD">
          <w:delText xml:space="preserve">(see Material and Methods) </w:delText>
        </w:r>
      </w:del>
      <w:r>
        <w:t xml:space="preserve">suggests that although multipoint linkage is more powerful than single marker analysis, our </w:t>
      </w:r>
      <w:ins w:id="25" w:author="Suzanne M. Leal" w:date="2014-11-06T13:04:00Z">
        <w:r w:rsidR="00296FAD">
          <w:t xml:space="preserve">CHP </w:t>
        </w:r>
      </w:ins>
      <w:r>
        <w:t xml:space="preserve">method </w:t>
      </w:r>
      <w:ins w:id="26" w:author="Suzanne M. Leal" w:date="2014-11-06T13:04:00Z">
        <w:r w:rsidR="00296FAD">
          <w:t xml:space="preserve">is more powerful than multipoint linkage analysis. </w:t>
        </w:r>
      </w:ins>
      <w:del w:id="27" w:author="Suzanne M. Leal" w:date="2014-11-06T13:04:00Z">
        <w:r w:rsidDel="00296FAD">
          <w:delText>rem</w:delText>
        </w:r>
        <w:r w:rsidR="0018672D" w:rsidDel="00296FAD">
          <w:delText xml:space="preserve">ains the most powerful </w:delText>
        </w:r>
      </w:del>
      <w:r w:rsidR="0018672D">
        <w:t>(Table S1</w:t>
      </w:r>
      <w:r>
        <w:t xml:space="preserve">). Regardless of </w:t>
      </w:r>
      <w:r>
        <w:lastRenderedPageBreak/>
        <w:t xml:space="preserve">statistical power, </w:t>
      </w:r>
      <w:r w:rsidR="00760FCE" w:rsidRPr="00760FCE">
        <w:t>caution</w:t>
      </w:r>
      <w:del w:id="28" w:author="Suzanne M. Leal" w:date="2014-11-06T12:59:00Z">
        <w:r w:rsidR="00760FCE" w:rsidRPr="00760FCE" w:rsidDel="00022EEA">
          <w:delText>s</w:delText>
        </w:r>
      </w:del>
      <w:r w:rsidR="00760FCE" w:rsidRPr="00760FCE">
        <w:t xml:space="preserve"> ha</w:t>
      </w:r>
      <w:ins w:id="29" w:author="Suzanne M. Leal" w:date="2014-11-06T12:59:00Z">
        <w:r w:rsidR="00022EEA">
          <w:t>s</w:t>
        </w:r>
      </w:ins>
      <w:del w:id="30" w:author="Suzanne M. Leal" w:date="2014-11-06T12:59:00Z">
        <w:r w:rsidR="00760FCE" w:rsidRPr="00760FCE" w:rsidDel="00022EEA">
          <w:delText>ve</w:delText>
        </w:r>
      </w:del>
      <w:r w:rsidR="00760FCE" w:rsidRPr="00760FCE">
        <w:t xml:space="preserve"> to be used when performing multipoint linkage analysis on sequence data because when </w:t>
      </w:r>
      <w:ins w:id="31" w:author="Suzanne M. Leal" w:date="2014-11-06T12:59:00Z">
        <w:r w:rsidR="00022EEA">
          <w:t xml:space="preserve">parental </w:t>
        </w:r>
      </w:ins>
      <w:r w:rsidR="00B429D7">
        <w:t xml:space="preserve">genotypes are missing </w:t>
      </w:r>
      <w:ins w:id="32" w:author="Suzanne M. Leal" w:date="2014-11-06T13:05:00Z">
        <w:r w:rsidR="00296FAD">
          <w:t xml:space="preserve">and </w:t>
        </w:r>
        <w:proofErr w:type="spellStart"/>
        <w:r w:rsidR="00296FAD">
          <w:t>haplotype</w:t>
        </w:r>
        <w:proofErr w:type="spellEnd"/>
        <w:r w:rsidR="00296FAD">
          <w:t xml:space="preserve"> frequencies are inaccurately estimated</w:t>
        </w:r>
      </w:ins>
      <w:ins w:id="33" w:author="Suzanne M. Leal" w:date="2014-11-06T13:06:00Z">
        <w:r w:rsidR="00296FAD">
          <w:t xml:space="preserve"> or </w:t>
        </w:r>
        <w:proofErr w:type="spellStart"/>
        <w:r w:rsidR="00296FAD">
          <w:t>intermarker</w:t>
        </w:r>
        <w:proofErr w:type="spellEnd"/>
        <w:r w:rsidR="00296FAD">
          <w:t xml:space="preserve"> linkage disequilibrium is ignored </w:t>
        </w:r>
      </w:ins>
      <w:del w:id="34" w:author="Suzanne M. Leal" w:date="2014-11-06T12:59:00Z">
        <w:r w:rsidR="00B429D7" w:rsidDel="00022EEA">
          <w:delText>for some samples</w:delText>
        </w:r>
      </w:del>
      <w:del w:id="35" w:author="Suzanne M. Leal" w:date="2014-11-06T13:06:00Z">
        <w:r w:rsidR="00B429D7" w:rsidDel="00296FAD">
          <w:delText xml:space="preserve"> and haplotype frequencies estimations are performed</w:delText>
        </w:r>
        <w:r w:rsidR="00760FCE" w:rsidRPr="00760FCE" w:rsidDel="00296FAD">
          <w:delText xml:space="preserve">, tightly linked variants may lead to inflated </w:delText>
        </w:r>
      </w:del>
      <w:r w:rsidR="00760FCE" w:rsidRPr="00760FCE">
        <w:t xml:space="preserve">type I error for multipoint linkage </w:t>
      </w:r>
      <w:ins w:id="36" w:author="Suzanne M. Leal" w:date="2014-11-06T13:07:00Z">
        <w:r w:rsidR="00296FAD">
          <w:t xml:space="preserve">can be extremely inflated.  We did not investigate the inflation of type I error when there is missing parental genotypes because this is already well documented in the literature </w:t>
        </w:r>
      </w:ins>
      <w:del w:id="37" w:author="Suzanne M. Leal" w:date="2014-11-06T13:07:00Z">
        <w:r w:rsidR="00760FCE" w:rsidRPr="00760FCE" w:rsidDel="00296FAD">
          <w:delText>ana</w:delText>
        </w:r>
      </w:del>
      <w:del w:id="38" w:author="Suzanne M. Leal" w:date="2014-11-06T13:06:00Z">
        <w:r w:rsidR="00760FCE" w:rsidRPr="00760FCE" w:rsidDel="00296FAD">
          <w:delText>lysis</w:delText>
        </w:r>
        <w:r w:rsidR="0011296C" w:rsidDel="00296FAD">
          <w:delText xml:space="preserve"> programs </w:delText>
        </w:r>
        <w:r w:rsidR="00760FCE" w:rsidRPr="00760FCE" w:rsidDel="00296FAD">
          <w:delText>that ignore inter-marker LD in their models</w:delText>
        </w:r>
      </w:del>
      <w:r w:rsidR="00760FCE">
        <w:t xml:space="preserve"> </w:t>
      </w:r>
      <w:r w:rsidR="00794D05">
        <w:fldChar w:fldCharType="begin"/>
      </w:r>
      <w:r w:rsidR="00760FCE">
        <w:instrText xml:space="preserve"> ADDIN ZOTERO_ITEM CSL_CITATION {"citationID":"0JAm2rue","properties":{"formattedCitation":"{\\rtf (Huang \\i et al.\\i0{}, 2004)}","plainCitation":"(Huang et al., 2004)"},"citationItems":[{"id":367,"uris":["http://zotero.org/users/1116201/items/W8IBDQ7V"],"uri":["http://zotero.org/users/1116201/items/W8IBDQ7V"],"itemData":{"id":367,"type":"article-journal","title":"Ignoring linkage disequilibrium among tightly linked markers induces false-positive evidence of linkage for affected sib pair analysis","container-title":"American Journal of Human Genetics","page":"1106-1112","volume":"75","issue":"6","source":"NCBI PubMed","abstract":"Most multipoint linkage programs assume linkage equilibrium among the markers being studied. The assumption is appropriate for the study of sparsely spaced markers with intermarker distances exceeding a few centimorgans, because linkage equilibrium is expected over these intervals for almost all populations. However, with recent advancements in high-throughput genotyping technology, much denser markers are available, and linkage disequilibrium (LD) may exist among the markers. Applying linkage analyses that assume linkage equilibrium to dense markers may lead to bias. Here, we demonstrated that, when some or all of the parental genotypes are missing, assuming linkage equilibrium among tightly linked markers where strong LD exists can cause apparent oversharing of multipoint identity by descent (IBD) between sib pairs and false-positive evidence for multipoint model-free linkage analysis of affected sib pair data. LD can also mimic linkage between a disease locus and multiple tightly linked markers, thus causing false-positive evidence of linkage using parametric models, particularly when heterogeneity LOD score approaches are applied. Bias can be eliminated by inclusion of parental genotype data and can be reduced when additional unaffected siblings are included in the analysis.","DOI":"10.1086/426000","ISSN":"0002-9297","note":"PMID: 15492927 \nPMCID: PMC1182145","journalAbbreviation":"Am. J. Hum. Genet.","language":"eng","author":[{"family":"Huang","given":"Qiqing"},{"family":"Shete","given":"Sanjay"},{"family":"Amos","given":"Christopher I."}],"issued":{"date-parts":[["2004",12]]},"PMID":"15492927","PMCID":"PMC1182145"}}],"schema":"https://github.com/citation-style-language/schema/raw/master/csl-citation.json"} </w:instrText>
      </w:r>
      <w:r w:rsidR="00794D05">
        <w:fldChar w:fldCharType="separate"/>
      </w:r>
      <w:r w:rsidR="00760FCE" w:rsidRPr="009253A0">
        <w:t xml:space="preserve">(Huang </w:t>
      </w:r>
      <w:r w:rsidR="00760FCE" w:rsidRPr="009253A0">
        <w:rPr>
          <w:i/>
          <w:iCs/>
        </w:rPr>
        <w:t>et al.</w:t>
      </w:r>
      <w:r w:rsidR="00760FCE" w:rsidRPr="009253A0">
        <w:t>, 2004)</w:t>
      </w:r>
      <w:r w:rsidR="00794D05">
        <w:fldChar w:fldCharType="end"/>
      </w:r>
      <w:r w:rsidR="00C203F7">
        <w:t xml:space="preserve">. </w:t>
      </w:r>
      <w:ins w:id="39" w:author="Suzanne M. Leal" w:date="2014-11-06T13:07:00Z">
        <w:r w:rsidR="00296FAD">
          <w:t xml:space="preserve">The majority of available linkage </w:t>
        </w:r>
        <w:proofErr w:type="gramStart"/>
        <w:r w:rsidR="00296FAD">
          <w:t>programs ,</w:t>
        </w:r>
        <w:proofErr w:type="gramEnd"/>
        <w:r w:rsidR="00296FAD">
          <w:t xml:space="preserve"> e.g. only allow for performing multipoint linkage analysis assuming inter-marker linkage equilibrium and therefore can have increased type I error.  </w:t>
        </w:r>
      </w:ins>
      <w:r w:rsidR="00760FCE" w:rsidRPr="00760FCE">
        <w:t xml:space="preserve">Even for programs that model inter-marker LD, e.g., </w:t>
      </w:r>
      <w:r w:rsidR="00F124EC">
        <w:t xml:space="preserve">LINKAGE/FASTLINK or </w:t>
      </w:r>
      <w:r w:rsidR="00760FCE" w:rsidRPr="00760FCE">
        <w:t xml:space="preserve">Merlin, the </w:t>
      </w:r>
      <w:proofErr w:type="spellStart"/>
      <w:r w:rsidR="00760FCE" w:rsidRPr="00760FCE">
        <w:t>haplotype</w:t>
      </w:r>
      <w:proofErr w:type="spellEnd"/>
      <w:r w:rsidR="00760FCE" w:rsidRPr="00760FCE">
        <w:t xml:space="preserve"> frequency estimates involving rare variants can be inaccurate for studies with limited number of founders, leading to inflated type </w:t>
      </w:r>
      <w:proofErr w:type="gramStart"/>
      <w:r w:rsidR="00760FCE" w:rsidRPr="00760FCE">
        <w:t>I</w:t>
      </w:r>
      <w:proofErr w:type="gramEnd"/>
      <w:r w:rsidR="00760FCE" w:rsidRPr="00760FCE">
        <w:t xml:space="preserve"> error.</w:t>
      </w:r>
      <w:r w:rsidR="00546A24">
        <w:t xml:space="preserve"> </w:t>
      </w:r>
      <w:r w:rsidR="00DB36DC">
        <w:t>O</w:t>
      </w:r>
      <w:r w:rsidR="00D77677">
        <w:t xml:space="preserve">ur method to estimate </w:t>
      </w:r>
      <w:proofErr w:type="spellStart"/>
      <w:r w:rsidR="00D77677">
        <w:t>haplotype</w:t>
      </w:r>
      <w:proofErr w:type="spellEnd"/>
      <w:r w:rsidR="00D77677">
        <w:t xml:space="preserve"> frequency using rare variants frequencies from public database </w:t>
      </w:r>
      <w:ins w:id="40" w:author="Suzanne M. Leal" w:date="2014-11-06T13:09:00Z">
        <w:r w:rsidR="00296FAD">
          <w:t xml:space="preserve">to </w:t>
        </w:r>
      </w:ins>
      <w:r w:rsidR="00D77677">
        <w:t>ensure</w:t>
      </w:r>
      <w:del w:id="41" w:author="Suzanne M. Leal" w:date="2014-11-06T13:09:00Z">
        <w:r w:rsidR="00D77677" w:rsidDel="00296FAD">
          <w:delText>s</w:delText>
        </w:r>
      </w:del>
      <w:r w:rsidR="00D77677">
        <w:t xml:space="preserve"> that parametric linkage is properly performed </w:t>
      </w:r>
      <w:ins w:id="42" w:author="Suzanne M. Leal" w:date="2014-11-06T13:09:00Z">
        <w:r w:rsidR="00296FAD">
          <w:t xml:space="preserve">and type I error is well controlled </w:t>
        </w:r>
      </w:ins>
      <w:r w:rsidR="00D77677">
        <w:t>when some parental genotypes are missing from data</w:t>
      </w:r>
      <w:del w:id="43" w:author="Suzanne M. Leal" w:date="2014-11-06T13:09:00Z">
        <w:r w:rsidR="00610CD7" w:rsidDel="00296FAD">
          <w:delText>, and controls type I error well</w:delText>
        </w:r>
      </w:del>
      <w:r w:rsidR="00C203F7">
        <w:t>. We have added description for</w:t>
      </w:r>
      <w:r w:rsidR="0091596E">
        <w:t xml:space="preserve"> type I error simulation and evaluations in the revised manuscript (lines xxx).</w:t>
      </w:r>
      <w:r>
        <w:t xml:space="preserve"> </w:t>
      </w:r>
      <w:r w:rsidR="00587B4D">
        <w:t xml:space="preserve">Discussions on issues </w:t>
      </w:r>
      <w:r w:rsidR="0045664F">
        <w:t>with</w:t>
      </w:r>
      <w:r w:rsidR="00587B4D">
        <w:t xml:space="preserve"> multipoint linkage are added to the text </w:t>
      </w:r>
      <w:ins w:id="44" w:author="Suzanne M. Leal" w:date="2014-11-06T13:10:00Z">
        <w:r w:rsidR="00296FAD">
          <w:t xml:space="preserve">in the following lines </w:t>
        </w:r>
      </w:ins>
      <w:r w:rsidR="00587B4D">
        <w:t xml:space="preserve">(lines xxx). </w:t>
      </w:r>
    </w:p>
    <w:p w:rsidR="00BC7CA3" w:rsidRDefault="004576D0" w:rsidP="00BC7CA3">
      <w:pPr>
        <w:spacing w:after="120"/>
        <w:jc w:val="both"/>
      </w:pPr>
      <w:ins w:id="45" w:author="Suzanne M. Leal" w:date="2014-11-06T13:14:00Z">
        <w:r>
          <w:t>We agree with the reviewer and agree that missing data should not be</w:t>
        </w:r>
      </w:ins>
      <w:ins w:id="46" w:author="Suzanne M. Leal" w:date="2014-11-06T13:15:00Z">
        <w:r>
          <w:t xml:space="preserve"> </w:t>
        </w:r>
      </w:ins>
      <w:del w:id="47" w:author="Suzanne M. Leal" w:date="2014-11-06T13:15:00Z">
        <w:r w:rsidR="00BC7CA3" w:rsidDel="004576D0">
          <w:delText xml:space="preserve">As for missing </w:delText>
        </w:r>
        <w:r w:rsidR="004053D9" w:rsidDel="004576D0">
          <w:delText>genotype calls</w:delText>
        </w:r>
        <w:r w:rsidR="00BC7CA3" w:rsidDel="004576D0">
          <w:delText xml:space="preserve">, our </w:delText>
        </w:r>
      </w:del>
      <w:r w:rsidR="00BC7CA3">
        <w:t>“imput</w:t>
      </w:r>
      <w:ins w:id="48" w:author="Suzanne M. Leal" w:date="2014-11-06T13:15:00Z">
        <w:r>
          <w:t>ed</w:t>
        </w:r>
      </w:ins>
      <w:del w:id="49" w:author="Suzanne M. Leal" w:date="2014-11-06T13:15:00Z">
        <w:r w:rsidR="00BC7CA3" w:rsidDel="004576D0">
          <w:delText>ation</w:delText>
        </w:r>
      </w:del>
      <w:r w:rsidR="00BC7CA3">
        <w:t xml:space="preserve">” </w:t>
      </w:r>
      <w:ins w:id="50" w:author="Suzanne M. Leal" w:date="2014-11-06T13:15:00Z">
        <w:r>
          <w:t xml:space="preserve">missing genotypes for individuals are only reconstructed if this can be done with a 100% certainty from the children. </w:t>
        </w:r>
      </w:ins>
      <w:del w:id="51" w:author="Suzanne M. Leal" w:date="2014-11-06T13:20:00Z">
        <w:r w:rsidR="00BC7CA3" w:rsidDel="004576D0">
          <w:delText>is based on variant transmission and we only fill those which can be straightforwardly inferred, not attempting to recover all missing vari</w:delText>
        </w:r>
      </w:del>
      <w:del w:id="52" w:author="Suzanne M. Leal" w:date="2014-11-06T13:19:00Z">
        <w:r w:rsidR="00BC7CA3" w:rsidDel="004576D0">
          <w:delText xml:space="preserve">ant calls. </w:delText>
        </w:r>
      </w:del>
      <w:ins w:id="53" w:author="Suzanne M. Leal" w:date="2014-11-06T13:11:00Z">
        <w:r w:rsidR="00296FAD">
          <w:t xml:space="preserve">If there are </w:t>
        </w:r>
        <w:proofErr w:type="spellStart"/>
        <w:r w:rsidR="00296FAD">
          <w:t>Mendelian</w:t>
        </w:r>
        <w:proofErr w:type="spellEnd"/>
        <w:r w:rsidR="00296FAD">
          <w:t xml:space="preserve"> </w:t>
        </w:r>
      </w:ins>
      <w:ins w:id="54" w:author="Suzanne M. Leal" w:date="2014-11-06T13:20:00Z">
        <w:r>
          <w:t>inconsistencies the variant sites is removed. Please find the revision on line XXX</w:t>
        </w:r>
      </w:ins>
      <w:ins w:id="55" w:author="Suzanne M. Leal" w:date="2014-11-06T13:21:00Z">
        <w:r>
          <w:t>.</w:t>
        </w:r>
      </w:ins>
      <w:del w:id="56" w:author="Suzanne M. Leal" w:date="2014-11-06T13:21:00Z">
        <w:r w:rsidR="00BC7CA3" w:rsidDel="004576D0">
          <w:delText>The original text reads confusing (“missing genotype imputation” appears in the same sentence as “</w:delText>
        </w:r>
        <w:r w:rsidR="007E74A3" w:rsidDel="004576D0">
          <w:delText xml:space="preserve">… </w:delText>
        </w:r>
        <w:r w:rsidR="00BC7CA3" w:rsidDel="004576D0">
          <w:delText>Lander-Green algorithm …”). We have edited the text to clarify the point (line xxx).</w:delText>
        </w:r>
      </w:del>
      <w:del w:id="57" w:author="Suzanne M. Leal" w:date="2014-11-06T13:20:00Z">
        <w:r w:rsidR="00BC7CA3" w:rsidDel="004576D0">
          <w:delText xml:space="preserve"> </w:delText>
        </w:r>
      </w:del>
    </w:p>
    <w:p w:rsidR="00977804" w:rsidRDefault="00B429D7" w:rsidP="00BC7CA3">
      <w:pPr>
        <w:spacing w:after="120"/>
        <w:jc w:val="both"/>
      </w:pPr>
      <w:r>
        <w:tab/>
      </w:r>
    </w:p>
    <w:p w:rsidR="00BC7CA3" w:rsidRDefault="00BC7CA3" w:rsidP="00BC7CA3">
      <w:pPr>
        <w:spacing w:after="120"/>
        <w:jc w:val="both"/>
      </w:pPr>
      <w:r>
        <w:t xml:space="preserve">Reference: </w:t>
      </w:r>
    </w:p>
    <w:p w:rsidR="00BC7CA3" w:rsidRPr="00FA78EB" w:rsidRDefault="00794D05" w:rsidP="00BC7CA3">
      <w:pPr>
        <w:pStyle w:val="Bibliography"/>
      </w:pPr>
      <w:r w:rsidRPr="00794D05">
        <w:rPr>
          <w:rFonts w:ascii="Calibri" w:hAnsi="Calibri"/>
        </w:rPr>
        <w:fldChar w:fldCharType="begin"/>
      </w:r>
      <w:r w:rsidR="00BC7CA3">
        <w:instrText xml:space="preserve"> ADDIN ZOTERO_BIBL {"custom":[]} CSL_BIBLIOGRAPHY </w:instrText>
      </w:r>
      <w:r w:rsidRPr="00794D05">
        <w:rPr>
          <w:rFonts w:ascii="Calibri" w:hAnsi="Calibri"/>
        </w:rPr>
        <w:fldChar w:fldCharType="separate"/>
      </w:r>
      <w:r w:rsidR="00BC7CA3" w:rsidRPr="00FA78EB">
        <w:t xml:space="preserve">Huang,Q. </w:t>
      </w:r>
      <w:r w:rsidR="00BC7CA3" w:rsidRPr="00FA78EB">
        <w:rPr>
          <w:i/>
          <w:iCs/>
        </w:rPr>
        <w:t>et al.</w:t>
      </w:r>
      <w:r w:rsidR="00BC7CA3" w:rsidRPr="00FA78EB">
        <w:t xml:space="preserve"> (2004) Ignoring linkage disequilibrium among tightly linked markers induces false-positive evidence of linkage for affected sib pair analysis. </w:t>
      </w:r>
      <w:r w:rsidR="00BC7CA3" w:rsidRPr="00FA78EB">
        <w:rPr>
          <w:i/>
          <w:iCs/>
        </w:rPr>
        <w:t>Am. J. Hum. Genet.</w:t>
      </w:r>
      <w:r w:rsidR="00BC7CA3" w:rsidRPr="00FA78EB">
        <w:t xml:space="preserve">, </w:t>
      </w:r>
      <w:r w:rsidR="00BC7CA3" w:rsidRPr="00FA78EB">
        <w:rPr>
          <w:b/>
          <w:bCs/>
        </w:rPr>
        <w:t>75</w:t>
      </w:r>
      <w:r w:rsidR="00BC7CA3" w:rsidRPr="00FA78EB">
        <w:t>, 1106–1112.</w:t>
      </w:r>
    </w:p>
    <w:p w:rsidR="00BC7CA3" w:rsidRDefault="00794D05" w:rsidP="00BC7CA3">
      <w:pPr>
        <w:spacing w:after="120"/>
        <w:jc w:val="both"/>
      </w:pPr>
      <w:r>
        <w:fldChar w:fldCharType="end"/>
      </w:r>
    </w:p>
    <w:p w:rsidR="00BC7CA3" w:rsidRDefault="00BC7CA3" w:rsidP="00BC7CA3">
      <w:pPr>
        <w:spacing w:after="120"/>
        <w:jc w:val="both"/>
      </w:pPr>
    </w:p>
    <w:p w:rsidR="00BC7CA3" w:rsidRPr="0011397A" w:rsidRDefault="00BC7CA3" w:rsidP="00BC7CA3">
      <w:pPr>
        <w:spacing w:after="120"/>
        <w:jc w:val="both"/>
        <w:rPr>
          <w:i/>
        </w:rPr>
      </w:pPr>
      <w:r>
        <w:rPr>
          <w:b/>
        </w:rPr>
        <w:t>REVIEWER 3</w:t>
      </w:r>
      <w:r w:rsidRPr="00574A6A">
        <w:rPr>
          <w:b/>
        </w:rPr>
        <w:t>:</w:t>
      </w:r>
    </w:p>
    <w:p w:rsidR="00BC7CA3" w:rsidRPr="00833CF1" w:rsidRDefault="00BC7CA3" w:rsidP="00BC7CA3">
      <w:pPr>
        <w:spacing w:after="120"/>
        <w:jc w:val="both"/>
        <w:rPr>
          <w:i/>
        </w:rPr>
      </w:pPr>
    </w:p>
    <w:p w:rsidR="00BC7CA3" w:rsidRDefault="00BC7CA3" w:rsidP="00BC7CA3">
      <w:pPr>
        <w:spacing w:after="120"/>
        <w:jc w:val="both"/>
        <w:rPr>
          <w:i/>
        </w:rPr>
      </w:pPr>
      <w:r w:rsidRPr="00833CF1">
        <w:rPr>
          <w:i/>
        </w:rPr>
        <w:t xml:space="preserve">The proposed approach is simple and practical and may be useful. However, the method is described too briefly to be fully understandable. A graphical presentation of how the collapsing is done, and how the resulting </w:t>
      </w:r>
      <w:proofErr w:type="spellStart"/>
      <w:r w:rsidRPr="00833CF1">
        <w:rPr>
          <w:i/>
        </w:rPr>
        <w:t>haplotypes</w:t>
      </w:r>
      <w:proofErr w:type="spellEnd"/>
      <w:r w:rsidRPr="00833CF1">
        <w:rPr>
          <w:i/>
        </w:rPr>
        <w:t xml:space="preserve"> are labeled, would be very useful to make the method easier to grasp. </w:t>
      </w:r>
    </w:p>
    <w:p w:rsidR="00BC7CA3" w:rsidRDefault="00BC7CA3" w:rsidP="00BC7CA3">
      <w:pPr>
        <w:spacing w:after="120"/>
        <w:jc w:val="both"/>
      </w:pPr>
      <w:r>
        <w:t>The manuscript was written in brevity due to the length constraint by the “short report” format of EJGH. We think the reviewer’s recommendation on using a graphical illustration to the method is excellent, thus we added a figure (Figure 1 in the revised manuscript) as suggested, with</w:t>
      </w:r>
      <w:ins w:id="58" w:author="Suzanne M. Leal" w:date="2014-11-06T13:22:00Z">
        <w:r w:rsidR="004576D0">
          <w:t xml:space="preserve"> </w:t>
        </w:r>
      </w:ins>
      <w:del w:id="59" w:author="Suzanne M. Leal" w:date="2014-11-06T13:22:00Z">
        <w:r w:rsidDel="004576D0">
          <w:delText xml:space="preserve"> more </w:delText>
        </w:r>
      </w:del>
      <w:r>
        <w:t>details explaining the CHP method in the capt</w:t>
      </w:r>
      <w:ins w:id="60" w:author="Suzanne M. Leal" w:date="2014-11-06T13:22:00Z">
        <w:r w:rsidR="004576D0">
          <w:t>ion</w:t>
        </w:r>
      </w:ins>
      <w:del w:id="61" w:author="Suzanne M. Leal" w:date="2014-11-06T13:22:00Z">
        <w:r w:rsidDel="004576D0">
          <w:delText>ain</w:delText>
        </w:r>
      </w:del>
      <w:r>
        <w:t>.</w:t>
      </w:r>
    </w:p>
    <w:p w:rsidR="00BC7CA3" w:rsidRPr="003D510B" w:rsidRDefault="00BC7CA3" w:rsidP="00BC7CA3">
      <w:pPr>
        <w:spacing w:after="120"/>
        <w:jc w:val="both"/>
      </w:pPr>
    </w:p>
    <w:p w:rsidR="00BC7CA3" w:rsidRDefault="00BC7CA3" w:rsidP="00BC7CA3">
      <w:pPr>
        <w:spacing w:after="120"/>
        <w:jc w:val="both"/>
        <w:rPr>
          <w:ins w:id="62" w:author="Suzanne M. Leal" w:date="2014-11-06T13:39:00Z"/>
          <w:i/>
        </w:rPr>
      </w:pPr>
      <w:r w:rsidRPr="00833CF1">
        <w:rPr>
          <w:i/>
        </w:rPr>
        <w:t xml:space="preserve">Additional details should be provided, such as allele-frequency cutoffs. </w:t>
      </w:r>
    </w:p>
    <w:p w:rsidR="001E476E" w:rsidRPr="001E476E" w:rsidRDefault="001E476E" w:rsidP="00BC7CA3">
      <w:pPr>
        <w:spacing w:after="120"/>
        <w:jc w:val="both"/>
        <w:rPr>
          <w:rPrChange w:id="63" w:author="Suzanne M. Leal" w:date="2014-11-06T13:39:00Z">
            <w:rPr>
              <w:i/>
            </w:rPr>
          </w:rPrChange>
        </w:rPr>
      </w:pPr>
      <w:ins w:id="64" w:author="Suzanne M. Leal" w:date="2014-11-06T13:39:00Z">
        <w:r>
          <w:lastRenderedPageBreak/>
          <w:t xml:space="preserve">We now define what is meant by a rare variant in the introduction see line XX.  Additionally recommendations for allele frequency cutoffs are now made in the Discussion see line XX. </w:t>
        </w:r>
      </w:ins>
    </w:p>
    <w:p w:rsidR="00BC7CA3" w:rsidRPr="008A1B57" w:rsidDel="000779DD" w:rsidRDefault="00BC7CA3" w:rsidP="00BC7CA3">
      <w:pPr>
        <w:spacing w:after="120"/>
        <w:jc w:val="both"/>
        <w:rPr>
          <w:del w:id="65" w:author="Suzanne M. Leal" w:date="2014-11-06T13:23:00Z"/>
        </w:rPr>
      </w:pPr>
      <w:del w:id="66" w:author="Suzanne M. Leal" w:date="2014-11-06T13:23:00Z">
        <w:r w:rsidDel="000779DD">
          <w:delText xml:space="preserve">We will address this </w:delText>
        </w:r>
        <w:r w:rsidR="00F078B4" w:rsidDel="000779DD">
          <w:delText>question</w:delText>
        </w:r>
        <w:r w:rsidDel="000779DD">
          <w:delText xml:space="preserve"> later in our discussion on analyzing rare vs. common variants in sequence data.</w:delText>
        </w:r>
      </w:del>
    </w:p>
    <w:p w:rsidR="00BC7CA3" w:rsidRDefault="00BC7CA3" w:rsidP="00BC7CA3">
      <w:pPr>
        <w:spacing w:after="120"/>
        <w:jc w:val="both"/>
        <w:rPr>
          <w:i/>
        </w:rPr>
      </w:pPr>
    </w:p>
    <w:p w:rsidR="00BC7CA3" w:rsidRDefault="00BC7CA3" w:rsidP="00BC7CA3">
      <w:pPr>
        <w:spacing w:after="120"/>
        <w:jc w:val="both"/>
        <w:rPr>
          <w:i/>
        </w:rPr>
      </w:pPr>
      <w:r w:rsidRPr="00833CF1">
        <w:rPr>
          <w:i/>
        </w:rPr>
        <w:t>What happens in an area where a recombination event is observed? (The text on lines 136-138 on this is not clear: "For regions with recombination events, the sub-unit that shows the strongest evidence of linkage among all sub-units created by recombination events is chosen to represent the entire region." Is this not some kind of maximizing the test statistic that is not corrected for?)</w:t>
      </w:r>
    </w:p>
    <w:p w:rsidR="00BC7CA3" w:rsidDel="00A15D97" w:rsidRDefault="00BC7CA3" w:rsidP="00BC7CA3">
      <w:pPr>
        <w:spacing w:after="120"/>
        <w:jc w:val="both"/>
        <w:rPr>
          <w:del w:id="67" w:author="Suzanne M. Leal" w:date="2014-11-06T14:57:00Z"/>
        </w:rPr>
      </w:pPr>
      <w:r>
        <w:t>Recombination events within genes, though very rare, can occur in data and have to be considered by the CHP method when creating regional markers. This is done for per-family data and we have to do so to make it possible to combine LOD scores from all families. We edited the text to make this point clear (lines xxx - xxx). We believe using the largest LOD will not create a bias</w:t>
      </w:r>
      <w:ins w:id="68" w:author="Suzanne M. Leal" w:date="2014-11-06T14:54:00Z">
        <w:r w:rsidR="00D650C8">
          <w:t xml:space="preserve"> and have now evaluated type I error </w:t>
        </w:r>
      </w:ins>
      <w:ins w:id="69" w:author="Suzanne M. Leal" w:date="2014-11-06T14:58:00Z">
        <w:r w:rsidR="00A15D97">
          <w:t xml:space="preserve">using an extreme recombination </w:t>
        </w:r>
        <w:r w:rsidR="00A15D97">
          <w:t>scenario</w:t>
        </w:r>
        <w:r w:rsidR="00A15D97">
          <w:t xml:space="preserve"> where</w:t>
        </w:r>
      </w:ins>
      <w:ins w:id="70" w:author="Suzanne M. Leal" w:date="2014-11-06T14:54:00Z">
        <w:r w:rsidR="00D650C8">
          <w:t xml:space="preserve"> </w:t>
        </w:r>
      </w:ins>
      <w:ins w:id="71" w:author="Suzanne M. Leal" w:date="2014-11-06T14:58:00Z">
        <w:r w:rsidR="00A15D97">
          <w:t xml:space="preserve">for each family there are multiple </w:t>
        </w:r>
      </w:ins>
      <w:ins w:id="72" w:author="Suzanne M. Leal" w:date="2014-11-06T14:54:00Z">
        <w:r w:rsidR="00D650C8">
          <w:t xml:space="preserve">recombination events within a region and the recombination breakpoint varies between families. </w:t>
        </w:r>
      </w:ins>
      <w:ins w:id="73" w:author="Suzanne M. Leal" w:date="2014-11-06T14:56:00Z">
        <w:r w:rsidR="00D650C8">
          <w:t>We demonstrate that there is no increase in type I error</w:t>
        </w:r>
        <w:r w:rsidR="00A15D97">
          <w:t xml:space="preserve"> please see Materials and Methods lines XXX and Results lines XXX</w:t>
        </w:r>
        <w:r w:rsidR="00D650C8">
          <w:t xml:space="preserve">. </w:t>
        </w:r>
      </w:ins>
      <w:del w:id="74" w:author="Suzanne M. Leal" w:date="2014-11-06T14:54:00Z">
        <w:r w:rsidDel="00D650C8">
          <w:delText>.</w:delText>
        </w:r>
      </w:del>
      <w:r>
        <w:t xml:space="preserve"> </w:t>
      </w:r>
      <w:del w:id="75" w:author="Suzanne M. Leal" w:date="2014-11-06T14:57:00Z">
        <w:r w:rsidDel="00A15D97">
          <w:delText>Under the assumption of no linkage, all sub-units created by recombination events will result in very small LOD scores with negligible contribution to the combined LOD score across families. When there is linkage, all sub-units other than the one containing causal variant will have very small LOD score and can safely be ignored because they do not carry any information on linkage. To validate the point we simulated recombination events within families and evaluated</w:delText>
        </w:r>
        <w:r w:rsidR="0049443D" w:rsidDel="00A15D97">
          <w:delText xml:space="preserve"> the type I error. We find that</w:delText>
        </w:r>
        <w:r w:rsidDel="00A15D97">
          <w:delText xml:space="preserve"> type I error is controlled</w:delText>
        </w:r>
        <w:r w:rsidR="0049443D" w:rsidDel="00A15D97">
          <w:delText xml:space="preserve"> under such setting</w:delText>
        </w:r>
        <w:r w:rsidDel="00A15D97">
          <w:delText xml:space="preserve">. </w:delText>
        </w:r>
      </w:del>
    </w:p>
    <w:p w:rsidR="00BC7CA3" w:rsidRPr="00BA443F" w:rsidDel="00A15D97" w:rsidRDefault="00BC7CA3" w:rsidP="00BC7CA3">
      <w:pPr>
        <w:spacing w:after="120"/>
        <w:jc w:val="both"/>
        <w:rPr>
          <w:del w:id="76" w:author="Suzanne M. Leal" w:date="2014-11-06T14:57:00Z"/>
        </w:rPr>
      </w:pPr>
    </w:p>
    <w:p w:rsidR="00BC7CA3" w:rsidRPr="00833CF1" w:rsidRDefault="00BC7CA3" w:rsidP="00BC7CA3">
      <w:pPr>
        <w:spacing w:after="120"/>
        <w:jc w:val="both"/>
        <w:rPr>
          <w:i/>
        </w:rPr>
      </w:pPr>
      <w:r w:rsidRPr="00833CF1">
        <w:rPr>
          <w:i/>
        </w:rPr>
        <w:t xml:space="preserve">Critically, the paper shows comparative power estimates under the alternative hypothesis of linkage, but not under the null hypothesis of </w:t>
      </w:r>
      <w:proofErr w:type="gramStart"/>
      <w:r w:rsidRPr="00833CF1">
        <w:rPr>
          <w:i/>
        </w:rPr>
        <w:t>no</w:t>
      </w:r>
      <w:proofErr w:type="gramEnd"/>
      <w:r w:rsidRPr="00833CF1">
        <w:rPr>
          <w:i/>
        </w:rPr>
        <w:t xml:space="preserve"> linkage. To evaluate the merits of the approach, it is important that the behavior of the approach be examined under both hypotheses. Both null and alternative hypothesis </w:t>
      </w:r>
      <w:proofErr w:type="gramStart"/>
      <w:r w:rsidRPr="00833CF1">
        <w:rPr>
          <w:i/>
        </w:rPr>
        <w:t>behavior need</w:t>
      </w:r>
      <w:proofErr w:type="gramEnd"/>
      <w:r w:rsidRPr="00833CF1">
        <w:rPr>
          <w:i/>
        </w:rPr>
        <w:t xml:space="preserve"> to be examined before robust determination of utility of the approach can be made.</w:t>
      </w:r>
    </w:p>
    <w:p w:rsidR="00AF0C1F" w:rsidDel="00A15D97" w:rsidRDefault="00BC7CA3" w:rsidP="00A15D97">
      <w:pPr>
        <w:spacing w:after="120"/>
        <w:jc w:val="both"/>
        <w:rPr>
          <w:del w:id="77" w:author="Suzanne M. Leal" w:date="2014-11-06T15:00:00Z"/>
        </w:rPr>
      </w:pPr>
      <w:r>
        <w:t xml:space="preserve">We agree with the reviewer that type I error evaluation should be performed and we </w:t>
      </w:r>
      <w:ins w:id="78" w:author="Suzanne M. Leal" w:date="2014-11-06T14:59:00Z">
        <w:r w:rsidR="00A15D97">
          <w:t>have no</w:t>
        </w:r>
      </w:ins>
      <w:ins w:id="79" w:author="Suzanne M. Leal" w:date="2014-11-06T15:00:00Z">
        <w:r w:rsidR="00A15D97">
          <w:t>w</w:t>
        </w:r>
      </w:ins>
      <w:ins w:id="80" w:author="Suzanne M. Leal" w:date="2014-11-06T14:59:00Z">
        <w:r w:rsidR="00A15D97">
          <w:t xml:space="preserve"> performed extensive type I error evaluations</w:t>
        </w:r>
      </w:ins>
      <w:ins w:id="81" w:author="Suzanne M. Leal" w:date="2014-11-06T15:00:00Z">
        <w:r w:rsidR="00A15D97">
          <w:t xml:space="preserve"> please see the Materials and Methods lines XXX and the Results sections lines XXX. </w:t>
        </w:r>
      </w:ins>
      <w:del w:id="82" w:author="Suzanne M. Leal" w:date="2014-11-06T15:00:00Z">
        <w:r w:rsidDel="00A15D97">
          <w:delText xml:space="preserve">added </w:delText>
        </w:r>
        <w:r w:rsidR="00E560ED" w:rsidDel="00A15D97">
          <w:delText xml:space="preserve">a paragraph for type I error </w:delText>
        </w:r>
        <w:r w:rsidR="00DE1C74" w:rsidDel="00A15D97">
          <w:delText xml:space="preserve">simulation and </w:delText>
        </w:r>
        <w:r w:rsidR="00E560ED" w:rsidDel="00A15D97">
          <w:delText>evaluation</w:delText>
        </w:r>
        <w:r w:rsidR="00DE1C74" w:rsidDel="00A15D97">
          <w:delText>s</w:delText>
        </w:r>
        <w:r w:rsidR="00E560ED" w:rsidDel="00A15D97">
          <w:delText xml:space="preserve"> in the updated manuscript (lines xxx)</w:delText>
        </w:r>
        <w:r w:rsidR="00710C1B" w:rsidDel="00A15D97">
          <w:delText xml:space="preserve"> written as</w:delText>
        </w:r>
        <w:r w:rsidR="00AF0C1F" w:rsidDel="00A15D97">
          <w:delText>:</w:delText>
        </w:r>
      </w:del>
    </w:p>
    <w:p w:rsidR="00BC7CA3" w:rsidDel="00A15D97" w:rsidRDefault="00AF0C1F" w:rsidP="00A15D97">
      <w:pPr>
        <w:spacing w:after="120"/>
        <w:jc w:val="both"/>
        <w:rPr>
          <w:del w:id="83" w:author="Suzanne M. Leal" w:date="2014-11-06T15:00:00Z"/>
        </w:rPr>
      </w:pPr>
      <w:del w:id="84" w:author="Suzanne M. Leal" w:date="2014-11-06T15:00:00Z">
        <w:r w:rsidDel="00A15D97">
          <w:delText>“</w:delText>
        </w:r>
        <w:commentRangeStart w:id="85"/>
        <w:r w:rsidR="00584D27" w:rsidRPr="00584D27" w:rsidDel="00A15D97">
          <w:delText xml:space="preserve">For </w:delText>
        </w:r>
        <w:commentRangeEnd w:id="85"/>
        <w:r w:rsidR="00E176AA" w:rsidDel="00A15D97">
          <w:rPr>
            <w:rStyle w:val="CommentReference"/>
          </w:rPr>
          <w:commentReference w:id="85"/>
        </w:r>
        <w:r w:rsidR="00584D27" w:rsidRPr="00584D27" w:rsidDel="00A15D97">
          <w:delText xml:space="preserve">type I error evaluations we use the same gene sequences and demographic data, yet simulate disease pedigrees under the null, i.e., affection status not caused by any of the rare variants in the gene of interest. We consider different genetic architectures under the null including situations when 1) variants in the gene region are independent, 2) there is complete LD between variants and 3) there are recombination events within a gene at each meiosis yet the recombination breakpoints are different across sample families. Additionally we simulate scenarios when parental genotypes are missing at random to evaluate type I error when CHP marker frequencies have to be calculated using population MAF and LD estimated from data. Type I errors are computed for cumulative HLOD scores on gene </w:delText>
        </w:r>
        <w:r w:rsidR="00584D27" w:rsidRPr="008E14D8" w:rsidDel="00A15D97">
          <w:rPr>
            <w:i/>
          </w:rPr>
          <w:delText>SLC26A4</w:delText>
        </w:r>
        <w:r w:rsidR="00584D27" w:rsidRPr="00584D27" w:rsidDel="00A15D97">
          <w:delText xml:space="preserve"> across 2</w:delText>
        </w:r>
        <w:r w:rsidR="00584D27" w:rsidDel="00A15D97">
          <w:delText xml:space="preserve">0 families using 500 replicates … </w:delText>
        </w:r>
        <w:r w:rsidR="00584D27" w:rsidRPr="00584D27" w:rsidDel="00A15D97">
          <w:delText>Empirical type I error estimates are constantly zero for all scenarios previously described, suggesting that there is no inflation of test statistic in the presence of within-gene recombination, strong inter-marker LD or missing genotype data</w:delText>
        </w:r>
        <w:r w:rsidDel="00A15D97">
          <w:delText>”</w:delText>
        </w:r>
        <w:r w:rsidR="0082435A" w:rsidDel="00A15D97">
          <w:delText>.</w:delText>
        </w:r>
      </w:del>
    </w:p>
    <w:p w:rsidR="00BC7CA3" w:rsidRPr="00833CF1" w:rsidRDefault="00BC7CA3" w:rsidP="00BC7CA3">
      <w:pPr>
        <w:spacing w:after="120"/>
        <w:jc w:val="both"/>
        <w:rPr>
          <w:i/>
        </w:rPr>
      </w:pPr>
    </w:p>
    <w:p w:rsidR="00BC7CA3" w:rsidRPr="00833CF1" w:rsidRDefault="00BC7CA3" w:rsidP="00BC7CA3">
      <w:pPr>
        <w:spacing w:after="120"/>
        <w:jc w:val="both"/>
        <w:rPr>
          <w:i/>
        </w:rPr>
      </w:pPr>
      <w:r w:rsidRPr="00833CF1">
        <w:rPr>
          <w:i/>
        </w:rPr>
        <w:lastRenderedPageBreak/>
        <w:t>The equation on line 81 seems to assume that rare variants occur independently from one another. Could it not be the case that, say</w:t>
      </w:r>
      <w:proofErr w:type="gramStart"/>
      <w:r w:rsidRPr="00833CF1">
        <w:rPr>
          <w:i/>
        </w:rPr>
        <w:t>,</w:t>
      </w:r>
      <w:proofErr w:type="gramEnd"/>
      <w:r w:rsidRPr="00833CF1">
        <w:rPr>
          <w:i/>
        </w:rPr>
        <w:t xml:space="preserve"> two rare variants occur together on the same </w:t>
      </w:r>
      <w:proofErr w:type="spellStart"/>
      <w:r w:rsidRPr="00833CF1">
        <w:rPr>
          <w:i/>
        </w:rPr>
        <w:t>haplotype</w:t>
      </w:r>
      <w:proofErr w:type="spellEnd"/>
      <w:r w:rsidRPr="00833CF1">
        <w:rPr>
          <w:i/>
        </w:rPr>
        <w:t xml:space="preserve">? In this case, the equation would lead to an underestimation of the </w:t>
      </w:r>
      <w:proofErr w:type="spellStart"/>
      <w:r w:rsidRPr="00833CF1">
        <w:rPr>
          <w:i/>
        </w:rPr>
        <w:t>haplotype</w:t>
      </w:r>
      <w:proofErr w:type="spellEnd"/>
      <w:r w:rsidRPr="00833CF1">
        <w:rPr>
          <w:i/>
        </w:rPr>
        <w:t xml:space="preserve"> frequency, which would lead to a bias in favor of linkage in the analysis. More generally, it is appropriate to ignore linkage disequilibrium between rare variants?</w:t>
      </w:r>
    </w:p>
    <w:p w:rsidR="00BC7CA3" w:rsidRPr="00833CF1" w:rsidRDefault="00BC7CA3" w:rsidP="00BC7CA3">
      <w:pPr>
        <w:spacing w:after="120"/>
        <w:jc w:val="both"/>
        <w:rPr>
          <w:i/>
        </w:rPr>
      </w:pPr>
      <w:r>
        <w:t xml:space="preserve">We agree with the reviewer that linkage disequilibrium should not be ignored and we revised our methods such that the regional marker frequencies are now properly calculated (lines xxx - xxx). This change has also been implemented in our software </w:t>
      </w:r>
      <w:proofErr w:type="spellStart"/>
      <w:r>
        <w:t>SEQLinkage</w:t>
      </w:r>
      <w:proofErr w:type="spellEnd"/>
      <w:r>
        <w:t xml:space="preserve"> version 1.0.0. Addit</w:t>
      </w:r>
      <w:r w:rsidR="00900955">
        <w:t xml:space="preserve">ionally we have demonstrated in our type I error evaluation </w:t>
      </w:r>
      <w:r>
        <w:t xml:space="preserve">that when there are missing genotypes for parental samples and using our updated method to infer marker frequencies in linkage analysis, the type I error is well controlled even when variants within the region are in </w:t>
      </w:r>
      <w:r w:rsidR="00C838A3">
        <w:t>complete</w:t>
      </w:r>
      <w:r>
        <w:t xml:space="preserve"> LD with each other.</w:t>
      </w:r>
    </w:p>
    <w:p w:rsidR="00BC7CA3" w:rsidRDefault="00BC7CA3" w:rsidP="00BC7CA3">
      <w:pPr>
        <w:spacing w:after="120"/>
        <w:jc w:val="both"/>
        <w:rPr>
          <w:i/>
        </w:rPr>
      </w:pPr>
      <w:r w:rsidRPr="00833CF1">
        <w:rPr>
          <w:i/>
        </w:rPr>
        <w:t>"</w:t>
      </w:r>
      <w:commentRangeStart w:id="86"/>
      <w:r w:rsidRPr="00833CF1">
        <w:rPr>
          <w:i/>
        </w:rPr>
        <w:t xml:space="preserve">For collapsed </w:t>
      </w:r>
      <w:proofErr w:type="spellStart"/>
      <w:r w:rsidRPr="00833CF1">
        <w:rPr>
          <w:i/>
        </w:rPr>
        <w:t>haplotype</w:t>
      </w:r>
      <w:proofErr w:type="spellEnd"/>
      <w:r w:rsidRPr="00833CF1">
        <w:rPr>
          <w:i/>
        </w:rPr>
        <w:t xml:space="preserve"> patterns within a pedigree, the frequencies will be normalized such that they sum to 1": It seems to me that the </w:t>
      </w:r>
      <w:proofErr w:type="spellStart"/>
      <w:r w:rsidRPr="00833CF1">
        <w:rPr>
          <w:i/>
        </w:rPr>
        <w:t>haplotype</w:t>
      </w:r>
      <w:proofErr w:type="spellEnd"/>
      <w:r w:rsidRPr="00833CF1">
        <w:rPr>
          <w:i/>
        </w:rPr>
        <w:t xml:space="preserve"> frequencies will sum to 1 by design. Is this not the case?</w:t>
      </w:r>
    </w:p>
    <w:p w:rsidR="00BC7CA3" w:rsidRPr="00833CF1" w:rsidRDefault="00BC7CA3" w:rsidP="00BC7CA3">
      <w:pPr>
        <w:spacing w:after="120"/>
        <w:jc w:val="both"/>
        <w:rPr>
          <w:i/>
        </w:rPr>
      </w:pPr>
      <w:r>
        <w:t xml:space="preserve">When MAF of variants estimated from the population are used to compute </w:t>
      </w:r>
      <w:proofErr w:type="spellStart"/>
      <w:r>
        <w:t>haplotype</w:t>
      </w:r>
      <w:proofErr w:type="spellEnd"/>
      <w:r>
        <w:t xml:space="preserve"> frequencies, the resulting </w:t>
      </w:r>
      <w:proofErr w:type="spellStart"/>
      <w:r>
        <w:t>haplotype</w:t>
      </w:r>
      <w:proofErr w:type="spellEnd"/>
      <w:r>
        <w:t xml:space="preserve"> frequencies are also population frequencies which will only sum to 1 if all possible </w:t>
      </w:r>
      <w:proofErr w:type="spellStart"/>
      <w:r>
        <w:t>haplotype</w:t>
      </w:r>
      <w:proofErr w:type="spellEnd"/>
      <w:r>
        <w:t xml:space="preserve"> configurations are considered. This is not the case for data in a family because there are only limited </w:t>
      </w:r>
      <w:proofErr w:type="spellStart"/>
      <w:r>
        <w:t>haplotype</w:t>
      </w:r>
      <w:proofErr w:type="spellEnd"/>
      <w:r>
        <w:t xml:space="preserve"> patterns observed per family each with very small population frequency. Normalizing </w:t>
      </w:r>
      <w:proofErr w:type="spellStart"/>
      <w:r>
        <w:t>haplotype</w:t>
      </w:r>
      <w:proofErr w:type="spellEnd"/>
      <w:r>
        <w:t xml:space="preserve"> frequencies to sum to 1 is essentially to compute the </w:t>
      </w:r>
      <w:proofErr w:type="spellStart"/>
      <w:r>
        <w:t>haplotype</w:t>
      </w:r>
      <w:proofErr w:type="spellEnd"/>
      <w:r>
        <w:t xml:space="preserve"> frequencies conditional on observations in given family, and naturally </w:t>
      </w:r>
      <w:proofErr w:type="spellStart"/>
      <w:r>
        <w:t>haplotype</w:t>
      </w:r>
      <w:proofErr w:type="spellEnd"/>
      <w:r>
        <w:t xml:space="preserve"> frequency for </w:t>
      </w:r>
      <w:proofErr w:type="spellStart"/>
      <w:r>
        <w:t>wildtype-haplotype</w:t>
      </w:r>
      <w:proofErr w:type="spellEnd"/>
      <w:r>
        <w:t xml:space="preserve"> will still be the largest. We have edited the text to clarify the point (lines xxx - xxx).</w:t>
      </w:r>
    </w:p>
    <w:commentRangeEnd w:id="86"/>
    <w:p w:rsidR="00BC7CA3" w:rsidRPr="00833CF1" w:rsidRDefault="00A15D97" w:rsidP="00BC7CA3">
      <w:pPr>
        <w:spacing w:after="120"/>
        <w:jc w:val="both"/>
        <w:rPr>
          <w:i/>
        </w:rPr>
      </w:pPr>
      <w:r>
        <w:rPr>
          <w:rStyle w:val="CommentReference"/>
        </w:rPr>
        <w:commentReference w:id="86"/>
      </w:r>
    </w:p>
    <w:p w:rsidR="00BC7CA3" w:rsidRDefault="00BC7CA3" w:rsidP="00BC7CA3">
      <w:pPr>
        <w:spacing w:after="120"/>
        <w:jc w:val="both"/>
        <w:rPr>
          <w:i/>
        </w:rPr>
      </w:pPr>
      <w:r w:rsidRPr="00833CF1">
        <w:rPr>
          <w:i/>
        </w:rPr>
        <w:t xml:space="preserve">"For variants having high MAFs it is not advisable to include them in regional marker generation, as their genotypes may </w:t>
      </w:r>
      <w:proofErr w:type="gramStart"/>
      <w:r w:rsidRPr="00833CF1">
        <w:rPr>
          <w:i/>
        </w:rPr>
        <w:t>predominate</w:t>
      </w:r>
      <w:proofErr w:type="gramEnd"/>
      <w:r w:rsidRPr="00833CF1">
        <w:rPr>
          <w:i/>
        </w:rPr>
        <w:t xml:space="preserve"> the marker pattern. We therefore exclude variants above a specified MAF cutoff and these markers are analyzed individually.</w:t>
      </w:r>
      <w:proofErr w:type="gramStart"/>
      <w:r w:rsidRPr="00833CF1">
        <w:rPr>
          <w:i/>
        </w:rPr>
        <w:t>":</w:t>
      </w:r>
      <w:proofErr w:type="gramEnd"/>
      <w:r w:rsidRPr="00833CF1">
        <w:rPr>
          <w:i/>
        </w:rPr>
        <w:t xml:space="preserve"> All markers jointly reflect the transmission of chromosomes from parents to offspring. Do you advocate analyzing the same region twice, with inheritance inferred in a non-redundant manner from two different types of variants?</w:t>
      </w:r>
    </w:p>
    <w:p w:rsidR="00BC7CA3" w:rsidRDefault="00BC7CA3" w:rsidP="00BC7CA3">
      <w:pPr>
        <w:spacing w:after="120"/>
        <w:jc w:val="both"/>
      </w:pPr>
      <w:r w:rsidRPr="00283BB5">
        <w:t>We agree th</w:t>
      </w:r>
      <w:ins w:id="87" w:author="Suzanne M. Leal" w:date="2014-11-06T15:05:00Z">
        <w:r w:rsidR="00A15D97">
          <w:t>at clarification is necessary</w:t>
        </w:r>
      </w:ins>
      <w:del w:id="88" w:author="Suzanne M. Leal" w:date="2014-11-06T15:05:00Z">
        <w:r w:rsidRPr="00283BB5" w:rsidDel="00A15D97">
          <w:delText>is needs to be clarified</w:delText>
        </w:r>
      </w:del>
      <w:r w:rsidRPr="00283BB5">
        <w:t>. In the revised manuscript we have moved these arguments to “Discussion” and expanded our explanations</w:t>
      </w:r>
      <w:r>
        <w:t xml:space="preserve"> as follows (line xxx)</w:t>
      </w:r>
      <w:r w:rsidRPr="00283BB5">
        <w:t xml:space="preserve">: </w:t>
      </w:r>
    </w:p>
    <w:p w:rsidR="00BC7CA3" w:rsidDel="00A15D97" w:rsidRDefault="00BC7CA3" w:rsidP="00BC7CA3">
      <w:pPr>
        <w:spacing w:after="120"/>
        <w:jc w:val="both"/>
        <w:rPr>
          <w:del w:id="89" w:author="Suzanne M. Leal" w:date="2014-11-06T15:05:00Z"/>
        </w:rPr>
      </w:pPr>
      <w:del w:id="90" w:author="Suzanne M. Leal" w:date="2014-11-06T15:05:00Z">
        <w:r w:rsidRPr="00283BB5" w:rsidDel="00A15D97">
          <w:delText>“</w:delText>
        </w:r>
        <w:r w:rsidR="00395FF7" w:rsidRPr="00395FF7" w:rsidDel="00A15D97">
          <w:delText>In the context of Mendelian disease mapping it is re</w:delText>
        </w:r>
        <w:r w:rsidR="00395FF7" w:rsidDel="00A15D97">
          <w:delText xml:space="preserve">asonable to assume that common </w:delText>
        </w:r>
        <w:r w:rsidR="00395FF7" w:rsidRPr="00395FF7" w:rsidDel="00A15D97">
          <w:delText>variants are not directly causal. Therefore including common variants will neither contribute to nor reduce power when causal rare variants are sequenced and haplotypes are directly used as markers. However, common variants should be excluded from analysis when variants in a region are binned (see Figure 1) because they may mask the contribution of rare variants and attenuate linkage signals. If common variants are excluded from CHP analysis, we suggest that these variants should be analyzed separately because for regions where rare causal variants are missing from sequence data, common variants might capture linkage signals if they are linked to the</w:delText>
        </w:r>
        <w:r w:rsidR="00395FF7" w:rsidDel="00A15D97">
          <w:delText xml:space="preserve"> nearby missing causal variants</w:delText>
        </w:r>
        <w:r w:rsidRPr="00357D19" w:rsidDel="00A15D97">
          <w:delText>.</w:delText>
        </w:r>
        <w:r w:rsidRPr="00283BB5" w:rsidDel="00A15D97">
          <w:delText>”</w:delText>
        </w:r>
      </w:del>
    </w:p>
    <w:p w:rsidR="00BC7CA3" w:rsidRPr="00833CF1" w:rsidRDefault="00BC7CA3" w:rsidP="00BC7CA3">
      <w:pPr>
        <w:spacing w:after="120"/>
        <w:jc w:val="both"/>
        <w:rPr>
          <w:i/>
        </w:rPr>
      </w:pPr>
    </w:p>
    <w:p w:rsidR="00BC7CA3" w:rsidRDefault="00BC7CA3" w:rsidP="00BC7CA3">
      <w:pPr>
        <w:spacing w:after="120"/>
        <w:jc w:val="both"/>
        <w:rPr>
          <w:b/>
        </w:rPr>
      </w:pPr>
      <w:r w:rsidRPr="00833CF1">
        <w:rPr>
          <w:i/>
        </w:rPr>
        <w:t xml:space="preserve">"Although it has been shown that analyzing single nucleotide variants (SNVs) from WES data provides acceptable linkage results, due to the low </w:t>
      </w:r>
      <w:proofErr w:type="spellStart"/>
      <w:r w:rsidRPr="00833CF1">
        <w:rPr>
          <w:i/>
        </w:rPr>
        <w:t>heterozygosity</w:t>
      </w:r>
      <w:proofErr w:type="spellEnd"/>
      <w:r w:rsidRPr="00833CF1">
        <w:rPr>
          <w:i/>
        </w:rPr>
        <w:t xml:space="preserve"> of SNVs this approach can be less powerful than analysis of SNPs from genotyping arrays.</w:t>
      </w:r>
      <w:proofErr w:type="gramStart"/>
      <w:r w:rsidRPr="00833CF1">
        <w:rPr>
          <w:i/>
        </w:rPr>
        <w:t>":</w:t>
      </w:r>
      <w:proofErr w:type="gramEnd"/>
      <w:r w:rsidRPr="00833CF1">
        <w:rPr>
          <w:i/>
        </w:rPr>
        <w:t xml:space="preserve"> This statement should be qualified. It is true that rare variants are not very informative regarding transmission simply because most individuals are homozygous for the common allele. However, if a rare variant is, in fact, the functional site, then only </w:t>
      </w:r>
      <w:r w:rsidRPr="00833CF1">
        <w:rPr>
          <w:i/>
        </w:rPr>
        <w:lastRenderedPageBreak/>
        <w:t xml:space="preserve">the </w:t>
      </w:r>
      <w:proofErr w:type="spellStart"/>
      <w:r w:rsidRPr="00833CF1">
        <w:rPr>
          <w:i/>
        </w:rPr>
        <w:t>heterozygotes</w:t>
      </w:r>
      <w:proofErr w:type="spellEnd"/>
      <w:r w:rsidRPr="00833CF1">
        <w:rPr>
          <w:i/>
        </w:rPr>
        <w:t xml:space="preserve"> provide linkage information, and analyzing the variant by itself should then be much more powerful than analyzing common nearby variants.</w:t>
      </w:r>
    </w:p>
    <w:p w:rsidR="00B45CBC" w:rsidRPr="00BC7CA3" w:rsidRDefault="00BC7CA3" w:rsidP="00BC7CA3">
      <w:pPr>
        <w:spacing w:after="120"/>
        <w:jc w:val="both"/>
        <w:rPr>
          <w:b/>
        </w:rPr>
      </w:pPr>
      <w:r>
        <w:t xml:space="preserve">We agree with the reviewer that analyzing a causal rare variant by itself is more powerful than analyzing a nearby common variant. </w:t>
      </w:r>
      <w:ins w:id="91" w:author="Suzanne M. Leal" w:date="2014-11-06T15:23:00Z">
        <w:r w:rsidR="003C4F64">
          <w:t xml:space="preserve">The problem is that we will rarely run into the situation when all families have the same causal variants and this is why analyzing </w:t>
        </w:r>
        <w:r w:rsidR="003C4F64">
          <w:t>individual</w:t>
        </w:r>
        <w:r w:rsidR="003C4F64">
          <w:t xml:space="preserve"> rare variants can be less powerful than analyz</w:t>
        </w:r>
        <w:r w:rsidR="008C381B">
          <w:t>ing genotyping arrays</w:t>
        </w:r>
        <w:r w:rsidR="003C4F64">
          <w:t xml:space="preserve">. </w:t>
        </w:r>
      </w:ins>
      <w:del w:id="92" w:author="Suzanne M. Leal" w:date="2014-11-06T15:25:00Z">
        <w:r w:rsidDel="003C4F64">
          <w:delText xml:space="preserve">Our claim above is based on an additional concern (not clearly stated) that when there is allelic heterogeneity (under compound recessive model, or the causal variants are different among families but are within the same gene), a causal rare variant may have a smaller combined LOD score across all sample families, than from a </w:delText>
        </w:r>
        <w:r w:rsidR="00EE599F" w:rsidDel="003C4F64">
          <w:delText xml:space="preserve">common variant which “tags” variants on the entire </w:delText>
        </w:r>
        <w:r w:rsidDel="003C4F64">
          <w:delText xml:space="preserve">causal gene. </w:delText>
        </w:r>
      </w:del>
      <w:ins w:id="93" w:author="Suzanne M. Leal" w:date="2014-11-06T15:18:00Z">
        <w:r w:rsidR="003C4F64">
          <w:t xml:space="preserve">In the manuscript we do not suggest that analyzing common variants are more powerful than analyzing causal variants.  In the revised manuscript we do discuss analyzing common variants as well as variant sites which are likely to be functional see Discussion lines XXX. </w:t>
        </w:r>
      </w:ins>
      <w:del w:id="94" w:author="Suzanne M. Leal" w:date="2014-11-06T15:08:00Z">
        <w:r w:rsidDel="009C315F">
          <w:delText>We have modified the sentence to “</w:delText>
        </w:r>
        <w:r w:rsidRPr="003368B0" w:rsidDel="009C315F">
          <w:delText>due to the low heterozygosity of SNVs and allelic heterogeneity this approach can be less powerful than analysis of SNPs from genotyping arrays.”</w:delText>
        </w:r>
        <w:r w:rsidDel="009C315F">
          <w:delText xml:space="preserve"> (line xxx)</w:delText>
        </w:r>
      </w:del>
    </w:p>
    <w:sectPr w:rsidR="00B45CBC" w:rsidRPr="00BC7CA3" w:rsidSect="009F65DD">
      <w:headerReference w:type="default" r:id="rId9"/>
      <w:footerReference w:type="default" r:id="rId10"/>
      <w:pgSz w:w="12240" w:h="15840"/>
      <w:pgMar w:top="1440" w:right="1080" w:bottom="1440" w:left="1080" w:header="720" w:footer="547" w:gutter="0"/>
      <w:cols w:space="720"/>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Suzanne M. Leal" w:date="2014-11-06T15:28:00Z" w:initials="SML">
    <w:p w:rsidR="004576D0" w:rsidRDefault="004576D0">
      <w:pPr>
        <w:pStyle w:val="CommentText"/>
      </w:pPr>
      <w:r>
        <w:rPr>
          <w:rStyle w:val="CommentReference"/>
        </w:rPr>
        <w:annotationRef/>
      </w:r>
      <w:r>
        <w:t>Add manuscript number</w:t>
      </w:r>
    </w:p>
  </w:comment>
  <w:comment w:id="12" w:author="Suzanne M. Leal" w:date="2014-11-06T15:28:00Z" w:initials="SML">
    <w:p w:rsidR="004576D0" w:rsidRDefault="004576D0">
      <w:pPr>
        <w:pStyle w:val="CommentText"/>
      </w:pPr>
      <w:r>
        <w:rPr>
          <w:rStyle w:val="CommentReference"/>
        </w:rPr>
        <w:annotationRef/>
      </w:r>
      <w:r>
        <w:t>I made a change here but forgot to track it.</w:t>
      </w:r>
    </w:p>
  </w:comment>
  <w:comment w:id="15" w:author="Gao Wang" w:date="2014-11-06T15:28:00Z" w:initials="gw">
    <w:p w:rsidR="004576D0" w:rsidRDefault="004576D0">
      <w:pPr>
        <w:pStyle w:val="CommentText"/>
      </w:pPr>
      <w:r>
        <w:rPr>
          <w:rStyle w:val="CommentReference"/>
        </w:rPr>
        <w:annotationRef/>
      </w:r>
      <w:r>
        <w:t>I’ll fill in the numbers when the MS is finalized</w:t>
      </w:r>
    </w:p>
  </w:comment>
  <w:comment w:id="85" w:author="Gao Wang" w:date="2014-11-06T15:28:00Z" w:initials="gw">
    <w:p w:rsidR="004576D0" w:rsidRDefault="004576D0">
      <w:pPr>
        <w:pStyle w:val="CommentText"/>
      </w:pPr>
      <w:r>
        <w:rPr>
          <w:rStyle w:val="CommentReference"/>
        </w:rPr>
        <w:annotationRef/>
      </w:r>
      <w:r>
        <w:t>These text are in the manuscript so please change them there and I’ll copy the final version over when we are ready to submit.</w:t>
      </w:r>
    </w:p>
  </w:comment>
  <w:comment w:id="86" w:author="Suzanne M. Leal" w:date="2014-11-06T15:28:00Z" w:initials="SML">
    <w:p w:rsidR="00A15D97" w:rsidRDefault="00A15D97">
      <w:pPr>
        <w:pStyle w:val="CommentText"/>
      </w:pPr>
      <w:r>
        <w:rPr>
          <w:rStyle w:val="CommentReference"/>
        </w:rPr>
        <w:annotationRef/>
      </w:r>
      <w:r>
        <w:t>Need to think about and perhaps revise.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D52335" w15:done="0"/>
  <w15:commentEx w15:paraId="54190DBD" w15:done="0"/>
  <w15:commentEx w15:paraId="5EAC295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2CF5" w:rsidRDefault="00982CF5">
      <w:r>
        <w:separator/>
      </w:r>
    </w:p>
  </w:endnote>
  <w:endnote w:type="continuationSeparator" w:id="0">
    <w:p w:rsidR="00982CF5" w:rsidRDefault="00982C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6D0" w:rsidRDefault="004576D0">
    <w:pPr>
      <w:pStyle w:val="Footer"/>
      <w:tabs>
        <w:tab w:val="left" w:pos="7470"/>
      </w:tabs>
      <w:rPr>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2CF5" w:rsidRDefault="00982CF5">
      <w:r>
        <w:separator/>
      </w:r>
    </w:p>
  </w:footnote>
  <w:footnote w:type="continuationSeparator" w:id="0">
    <w:p w:rsidR="00982CF5" w:rsidRDefault="00982C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6D0" w:rsidRDefault="004576D0">
    <w:pPr>
      <w:pStyle w:val="Header"/>
      <w:jc w:val="right"/>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trackRevisions/>
  <w:defaultTabStop w:val="720"/>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
  <w:rsids>
    <w:rsidRoot w:val="00172A27"/>
    <w:rsid w:val="00020C6D"/>
    <w:rsid w:val="00022EEA"/>
    <w:rsid w:val="000308C5"/>
    <w:rsid w:val="000578A4"/>
    <w:rsid w:val="00073B12"/>
    <w:rsid w:val="000779DD"/>
    <w:rsid w:val="000A7579"/>
    <w:rsid w:val="000C127E"/>
    <w:rsid w:val="000C2A16"/>
    <w:rsid w:val="000C6D08"/>
    <w:rsid w:val="000E1113"/>
    <w:rsid w:val="000F0FB9"/>
    <w:rsid w:val="000F11F0"/>
    <w:rsid w:val="000F4A45"/>
    <w:rsid w:val="0011296C"/>
    <w:rsid w:val="001268D1"/>
    <w:rsid w:val="0013357F"/>
    <w:rsid w:val="001547F6"/>
    <w:rsid w:val="00172A27"/>
    <w:rsid w:val="00173A5D"/>
    <w:rsid w:val="00176CC4"/>
    <w:rsid w:val="00183603"/>
    <w:rsid w:val="0018672D"/>
    <w:rsid w:val="001A58AD"/>
    <w:rsid w:val="001C37D0"/>
    <w:rsid w:val="001C6DD0"/>
    <w:rsid w:val="001E240B"/>
    <w:rsid w:val="001E476E"/>
    <w:rsid w:val="001E74CD"/>
    <w:rsid w:val="001F5616"/>
    <w:rsid w:val="002170D3"/>
    <w:rsid w:val="00234A7B"/>
    <w:rsid w:val="00241F70"/>
    <w:rsid w:val="002610C0"/>
    <w:rsid w:val="00285CEE"/>
    <w:rsid w:val="00296FAD"/>
    <w:rsid w:val="002B1193"/>
    <w:rsid w:val="002C3CF6"/>
    <w:rsid w:val="002F6533"/>
    <w:rsid w:val="00316340"/>
    <w:rsid w:val="00323DF6"/>
    <w:rsid w:val="00326E79"/>
    <w:rsid w:val="00327C41"/>
    <w:rsid w:val="00334BBE"/>
    <w:rsid w:val="00336AEF"/>
    <w:rsid w:val="00337558"/>
    <w:rsid w:val="0035371B"/>
    <w:rsid w:val="00362021"/>
    <w:rsid w:val="00362BC6"/>
    <w:rsid w:val="003924BE"/>
    <w:rsid w:val="0039375B"/>
    <w:rsid w:val="00395FF7"/>
    <w:rsid w:val="003A78A8"/>
    <w:rsid w:val="003B48CF"/>
    <w:rsid w:val="003C4F64"/>
    <w:rsid w:val="003D6625"/>
    <w:rsid w:val="003F3BC2"/>
    <w:rsid w:val="004053D9"/>
    <w:rsid w:val="004055BC"/>
    <w:rsid w:val="00454AA2"/>
    <w:rsid w:val="00454E16"/>
    <w:rsid w:val="0045664F"/>
    <w:rsid w:val="00456695"/>
    <w:rsid w:val="004576D0"/>
    <w:rsid w:val="0046109F"/>
    <w:rsid w:val="00493D30"/>
    <w:rsid w:val="0049443D"/>
    <w:rsid w:val="004A407F"/>
    <w:rsid w:val="004D28C5"/>
    <w:rsid w:val="004D3C23"/>
    <w:rsid w:val="004E1FE2"/>
    <w:rsid w:val="004E686C"/>
    <w:rsid w:val="004F14DB"/>
    <w:rsid w:val="004F162F"/>
    <w:rsid w:val="004F4764"/>
    <w:rsid w:val="00504FD1"/>
    <w:rsid w:val="0053388A"/>
    <w:rsid w:val="00534AC8"/>
    <w:rsid w:val="00546A24"/>
    <w:rsid w:val="00553810"/>
    <w:rsid w:val="00584D27"/>
    <w:rsid w:val="00587B4D"/>
    <w:rsid w:val="005A7AD2"/>
    <w:rsid w:val="005B6525"/>
    <w:rsid w:val="005B74B7"/>
    <w:rsid w:val="005E2D2A"/>
    <w:rsid w:val="00610CD7"/>
    <w:rsid w:val="00613450"/>
    <w:rsid w:val="0063144B"/>
    <w:rsid w:val="0063267D"/>
    <w:rsid w:val="00644A73"/>
    <w:rsid w:val="00654648"/>
    <w:rsid w:val="006615DA"/>
    <w:rsid w:val="00665136"/>
    <w:rsid w:val="0066764D"/>
    <w:rsid w:val="00693D3D"/>
    <w:rsid w:val="006A6AC9"/>
    <w:rsid w:val="006B0808"/>
    <w:rsid w:val="006B3491"/>
    <w:rsid w:val="00710C1B"/>
    <w:rsid w:val="007140F8"/>
    <w:rsid w:val="00715810"/>
    <w:rsid w:val="00730622"/>
    <w:rsid w:val="007411B3"/>
    <w:rsid w:val="00760FCE"/>
    <w:rsid w:val="00764FEF"/>
    <w:rsid w:val="0077142D"/>
    <w:rsid w:val="00776A85"/>
    <w:rsid w:val="00794D05"/>
    <w:rsid w:val="007C6F50"/>
    <w:rsid w:val="007D2164"/>
    <w:rsid w:val="007D7662"/>
    <w:rsid w:val="007E74A3"/>
    <w:rsid w:val="008053D2"/>
    <w:rsid w:val="00805E40"/>
    <w:rsid w:val="0082435A"/>
    <w:rsid w:val="00831ED8"/>
    <w:rsid w:val="008419FB"/>
    <w:rsid w:val="00843CDC"/>
    <w:rsid w:val="008444AE"/>
    <w:rsid w:val="00855B57"/>
    <w:rsid w:val="00857ADE"/>
    <w:rsid w:val="008A4F1F"/>
    <w:rsid w:val="008B2BF0"/>
    <w:rsid w:val="008C381B"/>
    <w:rsid w:val="008E14D8"/>
    <w:rsid w:val="008E4B1C"/>
    <w:rsid w:val="008E5FA5"/>
    <w:rsid w:val="008F3476"/>
    <w:rsid w:val="00900955"/>
    <w:rsid w:val="0090653C"/>
    <w:rsid w:val="0091596E"/>
    <w:rsid w:val="009325E1"/>
    <w:rsid w:val="00934C41"/>
    <w:rsid w:val="009519E1"/>
    <w:rsid w:val="00964A52"/>
    <w:rsid w:val="00966325"/>
    <w:rsid w:val="00974AE3"/>
    <w:rsid w:val="00977804"/>
    <w:rsid w:val="00982CF5"/>
    <w:rsid w:val="009B413F"/>
    <w:rsid w:val="009C315F"/>
    <w:rsid w:val="009D20E5"/>
    <w:rsid w:val="009E33C6"/>
    <w:rsid w:val="009F2757"/>
    <w:rsid w:val="009F65DD"/>
    <w:rsid w:val="009F7AF3"/>
    <w:rsid w:val="00A03D63"/>
    <w:rsid w:val="00A15D97"/>
    <w:rsid w:val="00A2667E"/>
    <w:rsid w:val="00A515B0"/>
    <w:rsid w:val="00A51B6E"/>
    <w:rsid w:val="00A54630"/>
    <w:rsid w:val="00A60E16"/>
    <w:rsid w:val="00A65A58"/>
    <w:rsid w:val="00A66FA3"/>
    <w:rsid w:val="00A765FE"/>
    <w:rsid w:val="00A84EDB"/>
    <w:rsid w:val="00A853CD"/>
    <w:rsid w:val="00A9407A"/>
    <w:rsid w:val="00A95E3D"/>
    <w:rsid w:val="00AC14E9"/>
    <w:rsid w:val="00AD7CB2"/>
    <w:rsid w:val="00AE5DBB"/>
    <w:rsid w:val="00AF0C1F"/>
    <w:rsid w:val="00AF6C5B"/>
    <w:rsid w:val="00B1294E"/>
    <w:rsid w:val="00B348AD"/>
    <w:rsid w:val="00B429D7"/>
    <w:rsid w:val="00B4497B"/>
    <w:rsid w:val="00B45CBC"/>
    <w:rsid w:val="00B5500E"/>
    <w:rsid w:val="00B558E7"/>
    <w:rsid w:val="00B573BE"/>
    <w:rsid w:val="00B75784"/>
    <w:rsid w:val="00B8514A"/>
    <w:rsid w:val="00B874E7"/>
    <w:rsid w:val="00B972E8"/>
    <w:rsid w:val="00BA23C2"/>
    <w:rsid w:val="00BA27B1"/>
    <w:rsid w:val="00BC7CA3"/>
    <w:rsid w:val="00BE0401"/>
    <w:rsid w:val="00BE2E60"/>
    <w:rsid w:val="00BF0E38"/>
    <w:rsid w:val="00C0133E"/>
    <w:rsid w:val="00C175F0"/>
    <w:rsid w:val="00C203F7"/>
    <w:rsid w:val="00C2177D"/>
    <w:rsid w:val="00C377F3"/>
    <w:rsid w:val="00C408DB"/>
    <w:rsid w:val="00C51150"/>
    <w:rsid w:val="00C55E58"/>
    <w:rsid w:val="00C6399C"/>
    <w:rsid w:val="00C67375"/>
    <w:rsid w:val="00C808E7"/>
    <w:rsid w:val="00C838A3"/>
    <w:rsid w:val="00C86F43"/>
    <w:rsid w:val="00CA7D7B"/>
    <w:rsid w:val="00CC7B39"/>
    <w:rsid w:val="00CD3AAE"/>
    <w:rsid w:val="00D148D1"/>
    <w:rsid w:val="00D33C6B"/>
    <w:rsid w:val="00D34527"/>
    <w:rsid w:val="00D3690F"/>
    <w:rsid w:val="00D44FD9"/>
    <w:rsid w:val="00D6302A"/>
    <w:rsid w:val="00D650C8"/>
    <w:rsid w:val="00D77677"/>
    <w:rsid w:val="00D77FB0"/>
    <w:rsid w:val="00D82742"/>
    <w:rsid w:val="00D840A4"/>
    <w:rsid w:val="00D84135"/>
    <w:rsid w:val="00DA6B2D"/>
    <w:rsid w:val="00DB36DC"/>
    <w:rsid w:val="00DB3A05"/>
    <w:rsid w:val="00DC0987"/>
    <w:rsid w:val="00DE1C74"/>
    <w:rsid w:val="00E120AA"/>
    <w:rsid w:val="00E176AA"/>
    <w:rsid w:val="00E22492"/>
    <w:rsid w:val="00E27B06"/>
    <w:rsid w:val="00E309A9"/>
    <w:rsid w:val="00E31802"/>
    <w:rsid w:val="00E372D0"/>
    <w:rsid w:val="00E560ED"/>
    <w:rsid w:val="00E717CC"/>
    <w:rsid w:val="00E72EA7"/>
    <w:rsid w:val="00EC28D2"/>
    <w:rsid w:val="00EE599F"/>
    <w:rsid w:val="00F05DB5"/>
    <w:rsid w:val="00F07223"/>
    <w:rsid w:val="00F078B4"/>
    <w:rsid w:val="00F11A72"/>
    <w:rsid w:val="00F124EC"/>
    <w:rsid w:val="00F27D08"/>
    <w:rsid w:val="00F30087"/>
    <w:rsid w:val="00F341F5"/>
    <w:rsid w:val="00F42292"/>
    <w:rsid w:val="00F67345"/>
    <w:rsid w:val="00F740F4"/>
    <w:rsid w:val="00F81895"/>
    <w:rsid w:val="00F907EE"/>
    <w:rsid w:val="00F94E58"/>
    <w:rsid w:val="00F9710C"/>
    <w:rsid w:val="00FA7329"/>
    <w:rsid w:val="00FB559C"/>
    <w:rsid w:val="00FC4C17"/>
    <w:rsid w:val="00FC66AC"/>
    <w:rsid w:val="00FC7B49"/>
    <w:rsid w:val="00FD27AE"/>
    <w:rsid w:val="00FD47F9"/>
    <w:rsid w:val="00FE2751"/>
    <w:rsid w:val="00FE55AE"/>
    <w:rsid w:val="00FF02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D0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rsid w:val="00794D05"/>
    <w:rPr>
      <w:rFonts w:ascii="Consolas" w:eastAsia="Calibri" w:hAnsi="Consolas" w:cs="Times New Roman"/>
      <w:sz w:val="21"/>
      <w:szCs w:val="21"/>
    </w:rPr>
  </w:style>
  <w:style w:type="character" w:customStyle="1" w:styleId="FooterChar">
    <w:name w:val="Footer Char"/>
    <w:link w:val="Footer"/>
    <w:rsid w:val="00794D05"/>
    <w:rPr>
      <w:rFonts w:ascii="Times New Roman" w:eastAsia="Times New Roman" w:hAnsi="Times New Roman" w:cs="Times New Roman"/>
      <w:sz w:val="24"/>
      <w:szCs w:val="20"/>
    </w:rPr>
  </w:style>
  <w:style w:type="character" w:customStyle="1" w:styleId="apple-style-span">
    <w:name w:val="apple-style-span"/>
    <w:basedOn w:val="DefaultParagraphFont"/>
    <w:rsid w:val="00794D05"/>
  </w:style>
  <w:style w:type="character" w:styleId="Hyperlink">
    <w:name w:val="Hyperlink"/>
    <w:uiPriority w:val="99"/>
    <w:rsid w:val="00794D05"/>
    <w:rPr>
      <w:color w:val="000000"/>
      <w:u w:val="single"/>
    </w:rPr>
  </w:style>
  <w:style w:type="character" w:customStyle="1" w:styleId="apple-tab-span">
    <w:name w:val="apple-tab-span"/>
    <w:basedOn w:val="DefaultParagraphFont"/>
    <w:rsid w:val="00794D05"/>
  </w:style>
  <w:style w:type="character" w:customStyle="1" w:styleId="BalloonTextChar">
    <w:name w:val="Balloon Text Char"/>
    <w:link w:val="BalloonText"/>
    <w:rsid w:val="00794D05"/>
    <w:rPr>
      <w:rFonts w:ascii="Tahoma" w:eastAsia="Times New Roman" w:hAnsi="Tahoma" w:cs="Tahoma"/>
      <w:sz w:val="16"/>
      <w:szCs w:val="16"/>
    </w:rPr>
  </w:style>
  <w:style w:type="character" w:customStyle="1" w:styleId="HeaderChar">
    <w:name w:val="Header Char"/>
    <w:link w:val="Header"/>
    <w:rsid w:val="00794D05"/>
    <w:rPr>
      <w:rFonts w:ascii="Times New Roman" w:eastAsia="Times New Roman" w:hAnsi="Times New Roman" w:cs="Times New Roman"/>
      <w:sz w:val="24"/>
      <w:szCs w:val="20"/>
    </w:rPr>
  </w:style>
  <w:style w:type="character" w:customStyle="1" w:styleId="apple-converted-space">
    <w:name w:val="apple-converted-space"/>
    <w:basedOn w:val="DefaultParagraphFont"/>
    <w:rsid w:val="00794D05"/>
  </w:style>
  <w:style w:type="character" w:customStyle="1" w:styleId="BodyTextChar">
    <w:name w:val="Body Text Char"/>
    <w:link w:val="BodyText"/>
    <w:rsid w:val="00794D05"/>
    <w:rPr>
      <w:rFonts w:ascii="Times New Roman" w:eastAsia="Times New Roman" w:hAnsi="Times New Roman"/>
      <w:sz w:val="24"/>
      <w:szCs w:val="24"/>
    </w:rPr>
  </w:style>
  <w:style w:type="paragraph" w:styleId="BalloonText">
    <w:name w:val="Balloon Text"/>
    <w:basedOn w:val="Normal"/>
    <w:link w:val="BalloonTextChar"/>
    <w:rsid w:val="00794D05"/>
    <w:rPr>
      <w:rFonts w:ascii="Tahoma" w:hAnsi="Tahoma"/>
      <w:sz w:val="16"/>
      <w:szCs w:val="16"/>
      <w:lang/>
    </w:rPr>
  </w:style>
  <w:style w:type="paragraph" w:styleId="Header">
    <w:name w:val="header"/>
    <w:basedOn w:val="Normal"/>
    <w:link w:val="HeaderChar"/>
    <w:rsid w:val="00794D05"/>
    <w:pPr>
      <w:tabs>
        <w:tab w:val="center" w:pos="4320"/>
        <w:tab w:val="right" w:pos="8640"/>
      </w:tabs>
    </w:pPr>
    <w:rPr>
      <w:lang/>
    </w:rPr>
  </w:style>
  <w:style w:type="paragraph" w:styleId="PlainText">
    <w:name w:val="Plain Text"/>
    <w:basedOn w:val="Normal"/>
    <w:link w:val="PlainTextChar"/>
    <w:rsid w:val="00794D05"/>
    <w:rPr>
      <w:rFonts w:ascii="Consolas" w:eastAsia="Calibri" w:hAnsi="Consolas"/>
      <w:sz w:val="21"/>
      <w:szCs w:val="21"/>
      <w:lang/>
    </w:rPr>
  </w:style>
  <w:style w:type="paragraph" w:styleId="Footer">
    <w:name w:val="footer"/>
    <w:basedOn w:val="Normal"/>
    <w:link w:val="FooterChar"/>
    <w:rsid w:val="00794D05"/>
    <w:pPr>
      <w:tabs>
        <w:tab w:val="center" w:pos="4320"/>
        <w:tab w:val="right" w:pos="8640"/>
      </w:tabs>
    </w:pPr>
    <w:rPr>
      <w:lang/>
    </w:rPr>
  </w:style>
  <w:style w:type="paragraph" w:styleId="BodyText">
    <w:name w:val="Body Text"/>
    <w:basedOn w:val="Normal"/>
    <w:link w:val="BodyTextChar"/>
    <w:rsid w:val="00794D05"/>
    <w:pPr>
      <w:jc w:val="both"/>
    </w:pPr>
    <w:rPr>
      <w:szCs w:val="24"/>
      <w:lang/>
    </w:rPr>
  </w:style>
  <w:style w:type="paragraph" w:customStyle="1" w:styleId="Articletitle">
    <w:name w:val="Article title"/>
    <w:rsid w:val="00FA7329"/>
    <w:pPr>
      <w:spacing w:before="92" w:line="420" w:lineRule="exact"/>
    </w:pPr>
    <w:rPr>
      <w:rFonts w:ascii="Helvetica" w:hAnsi="Helvetica"/>
      <w:b/>
      <w:sz w:val="32"/>
    </w:rPr>
  </w:style>
  <w:style w:type="character" w:styleId="CommentReference">
    <w:name w:val="annotation reference"/>
    <w:uiPriority w:val="99"/>
    <w:semiHidden/>
    <w:unhideWhenUsed/>
    <w:rsid w:val="000E1113"/>
    <w:rPr>
      <w:sz w:val="16"/>
      <w:szCs w:val="16"/>
    </w:rPr>
  </w:style>
  <w:style w:type="paragraph" w:styleId="CommentText">
    <w:name w:val="annotation text"/>
    <w:basedOn w:val="Normal"/>
    <w:link w:val="CommentTextChar"/>
    <w:uiPriority w:val="99"/>
    <w:semiHidden/>
    <w:unhideWhenUsed/>
    <w:rsid w:val="000E1113"/>
    <w:rPr>
      <w:sz w:val="20"/>
    </w:rPr>
  </w:style>
  <w:style w:type="character" w:customStyle="1" w:styleId="CommentTextChar">
    <w:name w:val="Comment Text Char"/>
    <w:link w:val="CommentText"/>
    <w:uiPriority w:val="99"/>
    <w:semiHidden/>
    <w:rsid w:val="000E1113"/>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0E1113"/>
    <w:rPr>
      <w:b/>
      <w:bCs/>
    </w:rPr>
  </w:style>
  <w:style w:type="character" w:customStyle="1" w:styleId="CommentSubjectChar">
    <w:name w:val="Comment Subject Char"/>
    <w:link w:val="CommentSubject"/>
    <w:uiPriority w:val="99"/>
    <w:semiHidden/>
    <w:rsid w:val="000E1113"/>
    <w:rPr>
      <w:rFonts w:ascii="Times New Roman" w:eastAsia="Times New Roman" w:hAnsi="Times New Roman"/>
      <w:b/>
      <w:bCs/>
    </w:rPr>
  </w:style>
  <w:style w:type="paragraph" w:styleId="Bibliography">
    <w:name w:val="Bibliography"/>
    <w:basedOn w:val="Normal"/>
    <w:next w:val="Normal"/>
    <w:uiPriority w:val="37"/>
    <w:semiHidden/>
    <w:unhideWhenUsed/>
    <w:rsid w:val="00BC7CA3"/>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2875</Words>
  <Characters>16388</Characters>
  <Application>Microsoft Office Word</Application>
  <DocSecurity>0</DocSecurity>
  <PresentationFormat/>
  <Lines>136</Lines>
  <Paragraphs>38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March 19, 2013</vt:lpstr>
    </vt:vector>
  </TitlesOfParts>
  <Company>Baylor College of Medicine</Company>
  <LinksUpToDate>false</LinksUpToDate>
  <CharactersWithSpaces>19225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19, 2013</dc:title>
  <dc:creator>maletics</dc:creator>
  <cp:lastModifiedBy>Suzanne M. Leal</cp:lastModifiedBy>
  <cp:revision>2</cp:revision>
  <cp:lastPrinted>2009-01-13T16:27:00Z</cp:lastPrinted>
  <dcterms:created xsi:type="dcterms:W3CDTF">2014-11-06T21:31:00Z</dcterms:created>
  <dcterms:modified xsi:type="dcterms:W3CDTF">2014-11-06T21:31:00Z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1033-9.1.0.4127</vt:lpwstr>
  </property>
</Properties>
</file>