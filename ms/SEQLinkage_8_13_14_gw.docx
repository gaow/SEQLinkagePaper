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069A66" w14:textId="54C42CE0"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0C5DE611"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094FD7B2" w14:textId="77777777" w:rsidR="00067FAD" w:rsidRPr="003A6DC9" w:rsidRDefault="00067FAD" w:rsidP="00067FAD">
      <w:pPr>
        <w:tabs>
          <w:tab w:val="left" w:pos="6570"/>
        </w:tabs>
        <w:spacing w:line="480" w:lineRule="auto"/>
        <w:jc w:val="both"/>
        <w:rPr>
          <w:rFonts w:ascii="Times New Roman" w:hAnsi="Times New Roman"/>
          <w:sz w:val="24"/>
          <w:szCs w:val="24"/>
        </w:rPr>
      </w:pPr>
    </w:p>
    <w:p w14:paraId="57128002" w14:textId="77777777" w:rsidR="00067FAD" w:rsidRPr="00BF6CD2"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40F0CE9A"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6BFDB308" w14:textId="7132B3E6"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7ECA20A1"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2B52C1E4"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0E515FB"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0F8902F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1643B432"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3E649C4F" w14:textId="77777777" w:rsidR="00C974D7" w:rsidRPr="00BF6CD2" w:rsidRDefault="007F596F"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1DA9F0BE" w14:textId="4DCE50F1"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the sequence data for causal mutations. With the reduction in cost of NGS, DNA samples from entire families can be sequenced and linkage analysis can be performed directly using NGS data. Inspired by “burden” tests which are used for complex trait rare variant association studies, we developed a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ins w:id="0" w:author="suzanne" w:date="2014-08-13T17:31:00Z">
        <w:r w:rsidR="001A6644">
          <w:rPr>
            <w:rFonts w:ascii="Times New Roman" w:hAnsi="Times New Roman"/>
            <w:sz w:val="24"/>
          </w:rPr>
          <w:t xml:space="preserve">which can perform linkage analysis </w:t>
        </w:r>
      </w:ins>
      <w:ins w:id="1" w:author="suzanne" w:date="2014-08-13T17:32:00Z">
        <w:r w:rsidR="001A6644">
          <w:rPr>
            <w:rFonts w:ascii="Times New Roman" w:hAnsi="Times New Roman"/>
            <w:sz w:val="24"/>
          </w:rPr>
          <w:t xml:space="preserve">on NGS data </w:t>
        </w:r>
      </w:ins>
      <w:ins w:id="2" w:author="suzanne" w:date="2014-08-13T17:31:00Z">
        <w:r w:rsidR="001A6644">
          <w:rPr>
            <w:rFonts w:ascii="Times New Roman" w:hAnsi="Times New Roman"/>
            <w:sz w:val="24"/>
          </w:rPr>
          <w:t xml:space="preserve">or </w:t>
        </w:r>
      </w:ins>
      <w:ins w:id="3" w:author="suzanne" w:date="2014-08-13T17:33:00Z">
        <w:r w:rsidR="00B043C8">
          <w:rPr>
            <w:rFonts w:ascii="Times New Roman" w:hAnsi="Times New Roman"/>
            <w:sz w:val="24"/>
          </w:rPr>
          <w:t xml:space="preserve">can </w:t>
        </w:r>
      </w:ins>
      <w:ins w:id="4" w:author="suzanne" w:date="2014-08-13T17:39:00Z">
        <w:r w:rsidR="00B043C8">
          <w:rPr>
            <w:rFonts w:ascii="Times New Roman" w:hAnsi="Times New Roman"/>
            <w:sz w:val="24"/>
          </w:rPr>
          <w:t xml:space="preserve">generate </w:t>
        </w:r>
      </w:ins>
      <w:ins w:id="5" w:author="suzanne" w:date="2014-08-13T17:33:00Z">
        <w:r w:rsidR="001A6644">
          <w:rPr>
            <w:rFonts w:ascii="Times New Roman" w:hAnsi="Times New Roman"/>
            <w:sz w:val="24"/>
          </w:rPr>
          <w:t>data</w:t>
        </w:r>
      </w:ins>
      <w:ins w:id="6" w:author="suzanne" w:date="2014-08-13T17:39:00Z">
        <w:r w:rsidR="00B043C8">
          <w:rPr>
            <w:rFonts w:ascii="Times New Roman" w:hAnsi="Times New Roman"/>
            <w:sz w:val="24"/>
          </w:rPr>
          <w:t xml:space="preserve"> </w:t>
        </w:r>
      </w:ins>
      <w:ins w:id="7" w:author="Gao Wang" w:date="2014-08-14T13:49:00Z">
        <w:r w:rsidR="00240D31">
          <w:rPr>
            <w:rFonts w:ascii="Times New Roman" w:hAnsi="Times New Roman"/>
            <w:sz w:val="24"/>
          </w:rPr>
          <w:t>compatible</w:t>
        </w:r>
      </w:ins>
      <w:ins w:id="8" w:author="suzanne" w:date="2014-08-13T17:39:00Z">
        <w:del w:id="9" w:author="Gao Wang" w:date="2014-08-14T13:49:00Z">
          <w:r w:rsidR="00B043C8" w:rsidDel="00240D31">
            <w:rPr>
              <w:rFonts w:ascii="Times New Roman" w:hAnsi="Times New Roman"/>
              <w:sz w:val="24"/>
            </w:rPr>
            <w:delText xml:space="preserve">for </w:delText>
          </w:r>
        </w:del>
      </w:ins>
      <w:ins w:id="10" w:author="Gao Wang" w:date="2014-08-14T13:48:00Z">
        <w:r w:rsidR="00240D31">
          <w:rPr>
            <w:rFonts w:ascii="Times New Roman" w:hAnsi="Times New Roman"/>
            <w:sz w:val="24"/>
          </w:rPr>
          <w:t xml:space="preserve"> with many linkage analysis tools</w:t>
        </w:r>
      </w:ins>
      <w:ins w:id="11" w:author="suzanne" w:date="2014-08-13T17:40:00Z">
        <w:del w:id="12" w:author="Gao Wang" w:date="2014-08-14T13:48:00Z">
          <w:r w:rsidR="00D85847" w:rsidDel="00240D31">
            <w:rPr>
              <w:rFonts w:ascii="Times New Roman" w:hAnsi="Times New Roman"/>
              <w:sz w:val="24"/>
            </w:rPr>
            <w:delText>analysis</w:delText>
          </w:r>
        </w:del>
      </w:ins>
      <w:ins w:id="13" w:author="suzanne" w:date="2014-08-13T17:43:00Z">
        <w:r w:rsidR="00B043C8">
          <w:rPr>
            <w:rFonts w:ascii="Times New Roman" w:hAnsi="Times New Roman"/>
            <w:sz w:val="24"/>
          </w:rPr>
          <w:t>,</w:t>
        </w:r>
      </w:ins>
      <w:r w:rsidRPr="00B96F05">
        <w:rPr>
          <w:rFonts w:ascii="Times New Roman" w:hAnsi="Times New Roman"/>
          <w:sz w:val="24"/>
        </w:rPr>
        <w:t xml:space="preserve"> reviving </w:t>
      </w:r>
      <w:ins w:id="14" w:author="Gao Wang" w:date="2014-08-14T13:49:00Z">
        <w:r w:rsidR="0058027D">
          <w:rPr>
            <w:rFonts w:ascii="Times New Roman" w:hAnsi="Times New Roman"/>
            <w:sz w:val="24"/>
          </w:rPr>
          <w:t>them</w:t>
        </w:r>
      </w:ins>
      <w:del w:id="15" w:author="Gao Wang" w:date="2014-08-14T13:49:00Z">
        <w:r w:rsidRPr="00B96F05" w:rsidDel="0058027D">
          <w:rPr>
            <w:rFonts w:ascii="Times New Roman" w:hAnsi="Times New Roman"/>
            <w:sz w:val="24"/>
          </w:rPr>
          <w:delText>many linkage analysis tools</w:delText>
        </w:r>
      </w:del>
      <w:r w:rsidRPr="00B96F05">
        <w:rPr>
          <w:rFonts w:ascii="Times New Roman" w:hAnsi="Times New Roman"/>
          <w:sz w:val="24"/>
        </w:rPr>
        <w:t xml:space="preserve"> for use in NGS era.</w:t>
      </w:r>
    </w:p>
    <w:p w14:paraId="2074AF3B" w14:textId="6556B952"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451EEEE9" w14:textId="03586B8E" w:rsidR="00C57DCF" w:rsidRPr="00C57DCF" w:rsidRDefault="009E501D" w:rsidP="002C35EE">
      <w:pPr>
        <w:tabs>
          <w:tab w:val="left" w:pos="7920"/>
        </w:tabs>
        <w:spacing w:afterLines="280" w:after="672" w:line="480" w:lineRule="auto"/>
        <w:rPr>
          <w:rFonts w:ascii="Times New Roman" w:hAnsi="Times New Roman"/>
          <w:b/>
          <w:sz w:val="24"/>
        </w:rPr>
      </w:pPr>
      <w:ins w:id="16" w:author="Gao Wang" w:date="2014-08-14T13:50:00Z">
        <w:r>
          <w:rPr>
            <w:rFonts w:ascii="Times New Roman" w:hAnsi="Times New Roman"/>
            <w:sz w:val="24"/>
          </w:rPr>
          <w:t>Parametric</w:t>
        </w:r>
      </w:ins>
      <w:r w:rsidR="004E1BD4">
        <w:rPr>
          <w:rFonts w:ascii="Times New Roman" w:hAnsi="Times New Roman"/>
          <w:sz w:val="24"/>
        </w:rPr>
        <w:t xml:space="preserve"> </w:t>
      </w:r>
      <w:del w:id="17" w:author="Gao Wang" w:date="2014-08-14T13:50:00Z">
        <w:r w:rsidR="004E1BD4" w:rsidDel="009E501D">
          <w:rPr>
            <w:rFonts w:ascii="Times New Roman" w:hAnsi="Times New Roman"/>
            <w:sz w:val="24"/>
          </w:rPr>
          <w:delText>L</w:delText>
        </w:r>
      </w:del>
      <w:ins w:id="18" w:author="Gao Wang" w:date="2014-08-14T13:50:00Z">
        <w:r>
          <w:rPr>
            <w:rFonts w:ascii="Times New Roman" w:hAnsi="Times New Roman"/>
            <w:sz w:val="24"/>
          </w:rPr>
          <w:t>l</w:t>
        </w:r>
      </w:ins>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ins w:id="19" w:author="suzanne" w:date="2014-08-13T18:26:00Z">
        <w:del w:id="20" w:author="Gao Wang" w:date="2014-08-14T13:50:00Z">
          <w:r w:rsidR="009465AB" w:rsidDel="002C35EE">
            <w:rPr>
              <w:rFonts w:ascii="Times New Roman" w:hAnsi="Times New Roman"/>
              <w:sz w:val="24"/>
            </w:rPr>
            <w:delText>parametric,</w:delText>
          </w:r>
        </w:del>
        <w:r w:rsidR="009465AB">
          <w:rPr>
            <w:rFonts w:ascii="Times New Roman" w:hAnsi="Times New Roman"/>
            <w:sz w:val="24"/>
          </w:rPr>
          <w:t xml:space="preserve"> </w:t>
        </w:r>
      </w:ins>
      <w:ins w:id="21" w:author="suzanne" w:date="2014-08-13T17:01:00Z">
        <w:r w:rsidR="0049327B">
          <w:rPr>
            <w:rFonts w:ascii="Times New Roman" w:hAnsi="Times New Roman"/>
            <w:sz w:val="24"/>
          </w:rPr>
          <w:t>S</w:t>
        </w:r>
      </w:ins>
      <w:ins w:id="22" w:author="suzanne" w:date="2014-08-13T17:00:00Z">
        <w:r w:rsidR="0049327B">
          <w:rPr>
            <w:rFonts w:ascii="Times New Roman" w:hAnsi="Times New Roman"/>
            <w:sz w:val="24"/>
          </w:rPr>
          <w:t>tatistical</w:t>
        </w:r>
      </w:ins>
      <w:ins w:id="23" w:author="suzanne" w:date="2014-08-13T17:44:00Z">
        <w:r w:rsidR="00D85847">
          <w:rPr>
            <w:rFonts w:ascii="Times New Roman" w:hAnsi="Times New Roman"/>
            <w:sz w:val="24"/>
          </w:rPr>
          <w:t xml:space="preserve"> method</w:t>
        </w:r>
        <w:del w:id="24" w:author="Gao Wang" w:date="2014-08-14T13:50:00Z">
          <w:r w:rsidR="00D85847" w:rsidDel="000B5F69">
            <w:rPr>
              <w:rFonts w:ascii="Times New Roman" w:hAnsi="Times New Roman"/>
              <w:sz w:val="24"/>
            </w:rPr>
            <w:delText>s</w:delText>
          </w:r>
        </w:del>
      </w:ins>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2EAFE392" w14:textId="6FD63FA6" w:rsidR="007E05B7" w:rsidRPr="007E05B7" w:rsidRDefault="007E05B7" w:rsidP="007E05B7">
      <w:pPr>
        <w:spacing w:afterLines="280" w:after="672" w:line="480" w:lineRule="auto"/>
        <w:jc w:val="both"/>
        <w:rPr>
          <w:rFonts w:ascii="Times New Roman" w:hAnsi="Times New Roman"/>
          <w:sz w:val="24"/>
        </w:rPr>
      </w:pPr>
      <w:r w:rsidRPr="007E05B7">
        <w:rPr>
          <w:rFonts w:ascii="Times New Roman" w:hAnsi="Times New Roman"/>
          <w:sz w:val="24"/>
        </w:rPr>
        <w:t>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removing those which are found at higher frequencies, e.g. &gt;0.1% in variant databases. Sometimes unaffected family member(s) are also used in the filtering process. While filtering is straightforward and has been successful</w:t>
      </w:r>
      <w:r w:rsidR="00603867">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603867">
        <w:rPr>
          <w:rFonts w:ascii="Times New Roman" w:hAnsi="Times New Roman"/>
          <w:sz w:val="24"/>
        </w:rPr>
        <w:fldChar w:fldCharType="separate"/>
      </w:r>
      <w:r w:rsidR="00B31847" w:rsidRPr="00B31847">
        <w:rPr>
          <w:rFonts w:ascii="Times New Roman" w:hAnsi="Times New Roman"/>
          <w:sz w:val="24"/>
          <w:szCs w:val="24"/>
          <w:vertAlign w:val="superscript"/>
        </w:rPr>
        <w:t>1</w:t>
      </w:r>
      <w:r w:rsidR="00603867">
        <w:rPr>
          <w:rFonts w:ascii="Times New Roman" w:hAnsi="Times New Roman"/>
          <w:sz w:val="24"/>
        </w:rPr>
        <w:fldChar w:fldCharType="end"/>
      </w:r>
      <w:r w:rsidRPr="007E05B7">
        <w:rPr>
          <w:rFonts w:ascii="Times New Roman" w:hAnsi="Times New Roman"/>
          <w:sz w:val="24"/>
        </w:rPr>
        <w:t xml:space="preserve">, such efforts rely on limited family information, e.g. mode of inheritance, sharing between a subset of family members and information from external resources on variant functional characterization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2</w:t>
      </w:r>
      <w:r w:rsidR="00B97214">
        <w:rPr>
          <w:rFonts w:ascii="Times New Roman" w:hAnsi="Times New Roman"/>
          <w:sz w:val="24"/>
        </w:rPr>
        <w:fldChar w:fldCharType="end"/>
      </w:r>
      <w:r w:rsidR="00B97214">
        <w:rPr>
          <w:rFonts w:ascii="Times New Roman" w:hAnsi="Times New Roman"/>
          <w:sz w:val="24"/>
        </w:rPr>
        <w:t xml:space="preserve">. </w:t>
      </w:r>
      <w:r w:rsidRPr="007E05B7">
        <w:rPr>
          <w:rFonts w:ascii="Times New Roman" w:hAnsi="Times New Roman"/>
          <w:sz w:val="24"/>
        </w:rPr>
        <w:t>Although it has been shown that analyzing SNVs from WES data provides acceptable linkage results, due to the low heterozygosity of SNV</w:t>
      </w:r>
      <w:r>
        <w:rPr>
          <w:rFonts w:ascii="Times New Roman" w:hAnsi="Times New Roman"/>
          <w:sz w:val="24"/>
        </w:rPr>
        <w:t>s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97214">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97214">
        <w:rPr>
          <w:rFonts w:ascii="Times New Roman" w:hAnsi="Times New Roman"/>
          <w:sz w:val="24"/>
        </w:rPr>
        <w:fldChar w:fldCharType="separate"/>
      </w:r>
      <w:r w:rsidR="00B97214" w:rsidRPr="00B97214">
        <w:rPr>
          <w:rFonts w:ascii="Times New Roman" w:hAnsi="Times New Roman"/>
          <w:sz w:val="24"/>
          <w:szCs w:val="24"/>
          <w:vertAlign w:val="superscript"/>
        </w:rPr>
        <w:t>3</w:t>
      </w:r>
      <w:r w:rsidR="00B97214">
        <w:rPr>
          <w:rFonts w:ascii="Times New Roman" w:hAnsi="Times New Roman"/>
          <w:sz w:val="24"/>
        </w:rPr>
        <w:fldChar w:fldCharType="end"/>
      </w:r>
      <w:r w:rsidRPr="007E05B7">
        <w:rPr>
          <w:rFonts w:ascii="Times New Roman" w:hAnsi="Times New Roman"/>
          <w:sz w:val="24"/>
        </w:rPr>
        <w:t>.</w:t>
      </w:r>
    </w:p>
    <w:p w14:paraId="4EC029D9" w14:textId="0DD4A050" w:rsidR="00C57DCF" w:rsidRDefault="0026429E" w:rsidP="007E05B7">
      <w:pPr>
        <w:spacing w:afterLines="280" w:after="672" w:line="480" w:lineRule="auto"/>
        <w:jc w:val="both"/>
        <w:rPr>
          <w:rFonts w:ascii="Times New Roman" w:hAnsi="Times New Roman"/>
          <w:sz w:val="24"/>
        </w:rPr>
      </w:pPr>
      <w:r>
        <w:rPr>
          <w:rFonts w:ascii="Times New Roman" w:hAnsi="Times New Roman"/>
          <w:sz w:val="24"/>
        </w:rPr>
        <w:t xml:space="preserve">Here we describe a </w:t>
      </w:r>
      <w:r w:rsidR="007E05B7" w:rsidRPr="007E05B7">
        <w:rPr>
          <w:rFonts w:ascii="Times New Roman" w:hAnsi="Times New Roman"/>
          <w:sz w:val="24"/>
        </w:rPr>
        <w:t xml:space="preserve">collapsed haplotype pattern (CHP) method to create markers that are more heterozygous and informative for linkage analysis than individual SNVs. Unlike when SNPs are analyzed the CHP method </w:t>
      </w:r>
      <w:commentRangeStart w:id="25"/>
      <w:r w:rsidR="007E05B7" w:rsidRPr="007E05B7">
        <w:rPr>
          <w:rFonts w:ascii="Times New Roman" w:hAnsi="Times New Roman"/>
          <w:sz w:val="24"/>
        </w:rPr>
        <w:t>does not require LD pruning</w:t>
      </w:r>
      <w:ins w:id="26" w:author="suzanne" w:date="2014-08-13T18:10:00Z">
        <w:r w:rsidR="009D55D0">
          <w:rPr>
            <w:rFonts w:ascii="Times New Roman" w:hAnsi="Times New Roman"/>
            <w:sz w:val="24"/>
          </w:rPr>
          <w:t xml:space="preserve">, </w:t>
        </w:r>
        <w:commentRangeStart w:id="27"/>
        <w:r w:rsidR="009D55D0">
          <w:rPr>
            <w:rFonts w:ascii="Times New Roman" w:hAnsi="Times New Roman"/>
            <w:sz w:val="24"/>
          </w:rPr>
          <w:t xml:space="preserve">to </w:t>
        </w:r>
      </w:ins>
      <w:commentRangeEnd w:id="27"/>
      <w:r w:rsidR="00735D67">
        <w:rPr>
          <w:rStyle w:val="CommentReference"/>
          <w:lang w:val="x-none" w:eastAsia="x-none"/>
        </w:rPr>
        <w:commentReference w:id="27"/>
      </w:r>
      <w:ins w:id="28" w:author="suzanne" w:date="2014-08-13T18:10:00Z">
        <w:r w:rsidR="009D55D0">
          <w:rPr>
            <w:rFonts w:ascii="Times New Roman" w:hAnsi="Times New Roman"/>
            <w:sz w:val="24"/>
          </w:rPr>
          <w:t xml:space="preserve">avoid spurious associations due </w:t>
        </w:r>
      </w:ins>
      <w:commentRangeEnd w:id="25"/>
      <w:ins w:id="29" w:author="suzanne" w:date="2014-08-13T18:15:00Z">
        <w:r w:rsidR="009D55D0">
          <w:rPr>
            <w:rStyle w:val="CommentReference"/>
            <w:lang w:val="x-none" w:eastAsia="x-none"/>
          </w:rPr>
          <w:commentReference w:id="25"/>
        </w:r>
      </w:ins>
      <w:ins w:id="30" w:author="suzanne" w:date="2014-08-13T18:10:00Z">
        <w:r w:rsidR="009D55D0">
          <w:rPr>
            <w:rFonts w:ascii="Times New Roman" w:hAnsi="Times New Roman"/>
            <w:sz w:val="24"/>
          </w:rPr>
          <w:t xml:space="preserve">to intermarker linkage </w:t>
        </w:r>
        <w:commentRangeStart w:id="31"/>
        <w:r w:rsidR="009D55D0">
          <w:rPr>
            <w:rFonts w:ascii="Times New Roman" w:hAnsi="Times New Roman"/>
            <w:sz w:val="24"/>
          </w:rPr>
          <w:t>disequilibrium</w:t>
        </w:r>
      </w:ins>
      <w:commentRangeEnd w:id="31"/>
      <w:ins w:id="32" w:author="suzanne" w:date="2014-08-13T18:12:00Z">
        <w:r w:rsidR="009D55D0">
          <w:rPr>
            <w:rStyle w:val="CommentReference"/>
            <w:lang w:val="x-none" w:eastAsia="x-none"/>
          </w:rPr>
          <w:commentReference w:id="31"/>
        </w:r>
        <w:r w:rsidR="009D55D0">
          <w:rPr>
            <w:rFonts w:ascii="Times New Roman" w:hAnsi="Times New Roman"/>
            <w:sz w:val="24"/>
          </w:rPr>
          <w:t>.</w:t>
        </w:r>
      </w:ins>
      <w:r w:rsidR="00B13B4E">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 xml:space="preserve">is </w:t>
      </w:r>
      <w:r w:rsidR="007E05B7" w:rsidRPr="007E05B7">
        <w:rPr>
          <w:rFonts w:ascii="Times New Roman" w:hAnsi="Times New Roman"/>
          <w:sz w:val="24"/>
        </w:rPr>
        <w:t>particularly powerful in the presents of intra- (e.g. compound heterozygotes) and inter-family allelic heterogeneity</w:t>
      </w:r>
      <w:ins w:id="33" w:author="Gao Wang" w:date="2014-08-14T14:03:00Z">
        <w:r w:rsidR="00573566">
          <w:rPr>
            <w:rFonts w:ascii="Times New Roman" w:hAnsi="Times New Roman"/>
            <w:sz w:val="24"/>
          </w:rPr>
          <w:t>, a phenomenon commonly observed for Mendelian diseases</w:t>
        </w:r>
      </w:ins>
      <w:r w:rsidR="007E05B7" w:rsidRPr="007E05B7">
        <w:rPr>
          <w:rFonts w:ascii="Times New Roman" w:hAnsi="Times New Roman"/>
          <w:sz w:val="24"/>
        </w:rPr>
        <w:t xml:space="preserve">. </w:t>
      </w:r>
      <w:r w:rsidR="008C77C1">
        <w:rPr>
          <w:rFonts w:ascii="Times New Roman" w:hAnsi="Times New Roman"/>
          <w:sz w:val="24"/>
        </w:rPr>
        <w:t xml:space="preserve">We have developed the SEQLinkage software </w:t>
      </w:r>
      <w:r w:rsidR="008C77C1">
        <w:rPr>
          <w:rFonts w:ascii="Times New Roman" w:hAnsi="Times New Roman"/>
          <w:sz w:val="24"/>
        </w:rPr>
        <w:lastRenderedPageBreak/>
        <w:t>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2CFCF5A" w14:textId="0314F5A8" w:rsidR="00CD668C" w:rsidRPr="00C57DCF" w:rsidRDefault="008349C9" w:rsidP="00CD668C">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2B5C7394" w14:textId="3622409A" w:rsidR="000433E1" w:rsidRPr="000433E1"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which is present between and within families in a region and often have higher heterozygosity than SNVs, making them more informative and powerful to detect linkage.</w:t>
      </w:r>
    </w:p>
    <w:p w14:paraId="0AB6BF64" w14:textId="6B67E60C" w:rsidR="00CD668C" w:rsidRDefault="000433E1" w:rsidP="000433E1">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 Mendelian inconsistencies are treated as missing data. An improved version of the Lander-Green algorithm for genetic phasing and missing genotype imputation is then applied to reconstruct haplotypes in the pedigrees</w:t>
      </w:r>
      <w:r w:rsidR="00CD23E0">
        <w:rPr>
          <w:rFonts w:ascii="Times New Roman" w:hAnsi="Times New Roman"/>
          <w:sz w:val="24"/>
        </w:rPr>
        <w:fldChar w:fldCharType="begin"/>
      </w:r>
      <w:r w:rsidR="00CD23E0">
        <w:rPr>
          <w:rFonts w:ascii="Times New Roman" w:hAnsi="Times New Roman"/>
          <w:sz w:val="24"/>
        </w:rPr>
        <w:instrText xml:space="preserve"> ADDIN ZOTERO_ITEM CSL_CITATION {"citationID":"Hmp6AWST","properties":{"formattedCitation":"{\\rtf \\super 4\\nosupersub{}}","plainCitation":"4"},"citationItems":[{"id":325,"uris":["http://zotero.org/users/1116201/items/W7JTC28M"],"uri":["http://zotero.org/users/1116201/items/W7JTC28M"],"itemData":{"id":325,"type":"article-journal","title":"Handling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CD23E0">
        <w:rPr>
          <w:rFonts w:ascii="Times New Roman" w:hAnsi="Times New Roman"/>
          <w:sz w:val="24"/>
        </w:rPr>
        <w:fldChar w:fldCharType="separate"/>
      </w:r>
      <w:r w:rsidR="00CD23E0" w:rsidRPr="00CD23E0">
        <w:rPr>
          <w:rFonts w:ascii="Times New Roman" w:hAnsi="Times New Roman"/>
          <w:sz w:val="24"/>
          <w:szCs w:val="24"/>
          <w:vertAlign w:val="superscript"/>
        </w:rPr>
        <w:t>4</w:t>
      </w:r>
      <w:r w:rsidR="00CD23E0">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 xml:space="preserve">The resulting haplotypes are converted to markers for linkage analysis using </w:t>
      </w:r>
      <w:r w:rsidR="00CD23E0">
        <w:rPr>
          <w:rFonts w:ascii="Times New Roman" w:hAnsi="Times New Roman"/>
          <w:sz w:val="24"/>
        </w:rPr>
        <w:t xml:space="preserve">CHP method illustrated in Figure </w:t>
      </w:r>
      <w:r w:rsidRPr="000433E1">
        <w:rPr>
          <w:rFonts w:ascii="Times New Roman" w:hAnsi="Times New Roman"/>
          <w:sz w:val="24"/>
        </w:rPr>
        <w:t xml:space="preserve">1. For each pedigree, we first cluster variants on regional haplotypes by “bins”, e.g. LD blocks, and collapse variants in a bin into an indicator variable with values 0 or 1 for having no minor allele or at least one minor allele within the bin, which is similar to collapsing method for association analysis with rare </w:t>
      </w:r>
      <w:r w:rsidR="00FC6947">
        <w:rPr>
          <w:rFonts w:ascii="Times New Roman" w:hAnsi="Times New Roman"/>
          <w:sz w:val="24"/>
        </w:rPr>
        <w:t>variants</w:t>
      </w:r>
      <w:r w:rsidR="00FC6947">
        <w:rPr>
          <w:rFonts w:ascii="Times New Roman" w:hAnsi="Times New Roman"/>
          <w:sz w:val="24"/>
        </w:rPr>
        <w:fldChar w:fldCharType="begin"/>
      </w:r>
      <w:r w:rsidR="00FC6947">
        <w:rPr>
          <w:rFonts w:ascii="Times New Roman" w:hAnsi="Times New Roman"/>
          <w:sz w:val="24"/>
        </w:rPr>
        <w:instrText xml:space="preserve"> ADDIN ZOTERO_ITEM CSL_CITATION {"citationID":"R5av0mpT","properties":{"formattedCitation":"{\\rtf \\super 5\\nosupersub{}}","plainCitation":"5"},"citationItems":[{"id":30,"uris":["http://zotero.org/users/1116201/items/ICX55P9A"],"uri":["http://zotero.org/users/1116201/items/ICX55P9A"],"itemData":{"id":30,"type":"article-journal","title":"Methods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FC6947">
        <w:rPr>
          <w:rFonts w:ascii="Times New Roman" w:hAnsi="Times New Roman"/>
          <w:sz w:val="24"/>
        </w:rPr>
        <w:fldChar w:fldCharType="separate"/>
      </w:r>
      <w:r w:rsidR="00FC6947" w:rsidRPr="00FC6947">
        <w:rPr>
          <w:rFonts w:ascii="Times New Roman" w:hAnsi="Times New Roman"/>
          <w:sz w:val="24"/>
          <w:szCs w:val="24"/>
          <w:vertAlign w:val="superscript"/>
        </w:rPr>
        <w:t>5</w:t>
      </w:r>
      <w:r w:rsidR="00FC6947">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w:t>
      </w:r>
      <w:r w:rsidRPr="000433E1">
        <w:rPr>
          <w:rFonts w:ascii="Times New Roman" w:hAnsi="Times New Roman"/>
          <w:sz w:val="24"/>
        </w:rPr>
        <w:lastRenderedPageBreak/>
        <w:t xml:space="preserve">single numeric value so that different patterns of collapsed haplotypes in all samples are uniquely represented.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346C7A5F" w14:textId="7FAE917D" w:rsidR="00566129" w:rsidRDefault="00566129" w:rsidP="000433E1">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without sequence data, linkage analysis requires marker allele frequencies. Frequencies of regional markers generated by CHP method can be derived from the cumulative minor allele frequency (MAF) within collapsed bins. Consider a haplotype divided into </w:t>
      </w:r>
      <w:r w:rsidRPr="0016487C">
        <w:rPr>
          <w:rFonts w:ascii="Times New Roman" w:hAnsi="Times New Roman"/>
          <w:i/>
          <w:sz w:val="24"/>
        </w:rPr>
        <w:t>K</w:t>
      </w:r>
      <w:r w:rsidRPr="00566129">
        <w:rPr>
          <w:rFonts w:ascii="Times New Roman" w:hAnsi="Times New Roman"/>
          <w:sz w:val="24"/>
        </w:rPr>
        <w:t xml:space="preserve"> bins with each bin having </w:t>
      </w:r>
      <w:r w:rsidRPr="0016487C">
        <w:rPr>
          <w:rFonts w:ascii="Times New Roman" w:hAnsi="Times New Roman"/>
          <w:i/>
          <w:sz w:val="24"/>
        </w:rPr>
        <w:t>J</w:t>
      </w:r>
      <w:r w:rsidRPr="00566129">
        <w:rPr>
          <w:rFonts w:ascii="Times New Roman" w:hAnsi="Times New Roman"/>
          <w:sz w:val="24"/>
        </w:rPr>
        <w:t xml:space="preserve"> variants. Cumulative MAF for bin </w:t>
      </w:r>
      <w:r w:rsidRPr="00561D98">
        <w:rPr>
          <w:rFonts w:ascii="Times New Roman" w:hAnsi="Times New Roman"/>
          <w:i/>
          <w:sz w:val="24"/>
        </w:rPr>
        <w:t>k</w:t>
      </w:r>
      <w:r w:rsidRPr="00566129">
        <w:rPr>
          <w:rFonts w:ascii="Times New Roman" w:hAnsi="Times New Roman"/>
          <w:sz w:val="24"/>
        </w:rPr>
        <w:t xml:space="preserve"> is </w:t>
      </w:r>
      <w:r w:rsidR="002D6051" w:rsidRPr="002D6051">
        <w:rPr>
          <w:rFonts w:ascii="Times New Roman" w:hAnsi="Times New Roman"/>
          <w:position w:val="-14"/>
          <w:sz w:val="24"/>
        </w:rPr>
        <w:object w:dxaOrig="1980" w:dyaOrig="460" w14:anchorId="518DC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21.6pt" o:ole="">
            <v:imagedata r:id="rId11" o:title=""/>
          </v:shape>
          <o:OLEObject Type="Embed" ProgID="Equation.DSMT4" ShapeID="_x0000_i1025" DrawAspect="Content" ObjectID="_1469530784" r:id="rId12"/>
        </w:object>
      </w:r>
      <w:r w:rsidRPr="00566129">
        <w:rPr>
          <w:rFonts w:ascii="Times New Roman" w:hAnsi="Times New Roman"/>
          <w:sz w:val="24"/>
        </w:rPr>
        <w:t xml:space="preserve"> where</w:t>
      </w:r>
      <w:r w:rsidR="000A70C3">
        <w:rPr>
          <w:rFonts w:ascii="Times New Roman" w:hAnsi="Times New Roman"/>
          <w:sz w:val="24"/>
        </w:rPr>
        <w:t xml:space="preserve"> </w:t>
      </w:r>
      <w:r w:rsidR="000A70C3" w:rsidRPr="002D6051">
        <w:rPr>
          <w:rFonts w:ascii="Times New Roman" w:hAnsi="Times New Roman"/>
          <w:position w:val="-14"/>
          <w:sz w:val="24"/>
        </w:rPr>
        <w:object w:dxaOrig="360" w:dyaOrig="380" w14:anchorId="274791BC">
          <v:shape id="_x0000_i1026" type="#_x0000_t75" style="width:21.6pt;height:21.6pt" o:ole="">
            <v:imagedata r:id="rId13" o:title=""/>
          </v:shape>
          <o:OLEObject Type="Embed" ProgID="Equation.DSMT4" ShapeID="_x0000_i1026" DrawAspect="Content" ObjectID="_1469530785" r:id="rId14"/>
        </w:object>
      </w:r>
      <w:r w:rsidRPr="00566129">
        <w:rPr>
          <w:rFonts w:ascii="Times New Roman" w:hAnsi="Times New Roman"/>
          <w:sz w:val="24"/>
        </w:rPr>
        <w:t xml:space="preserve"> is MAF for the </w:t>
      </w:r>
      <w:r w:rsidRPr="00561D98">
        <w:rPr>
          <w:rFonts w:ascii="Times New Roman" w:hAnsi="Times New Roman"/>
          <w:i/>
          <w:sz w:val="24"/>
        </w:rPr>
        <w:t>j</w:t>
      </w:r>
      <w:r w:rsidRPr="00561D98">
        <w:rPr>
          <w:rFonts w:ascii="Times New Roman" w:hAnsi="Times New Roman"/>
          <w:sz w:val="24"/>
          <w:vertAlign w:val="superscript"/>
        </w:rPr>
        <w:t>th</w:t>
      </w:r>
      <w:r w:rsidRPr="00566129">
        <w:rPr>
          <w:rFonts w:ascii="Times New Roman" w:hAnsi="Times New Roman"/>
          <w:sz w:val="24"/>
        </w:rPr>
        <w:t xml:space="preserve"> locus in the bin. The collapsed haplotype </w:t>
      </w:r>
      <w:r w:rsidRPr="00561D98">
        <w:rPr>
          <w:rFonts w:ascii="Times New Roman" w:hAnsi="Times New Roman"/>
          <w:i/>
          <w:sz w:val="24"/>
        </w:rPr>
        <w:t>h</w:t>
      </w:r>
      <w:r w:rsidRPr="00566129">
        <w:rPr>
          <w:rFonts w:ascii="Times New Roman" w:hAnsi="Times New Roman"/>
          <w:sz w:val="24"/>
        </w:rPr>
        <w:t xml:space="preserve"> contains </w:t>
      </w:r>
      <w:r w:rsidRPr="00561D98">
        <w:rPr>
          <w:rFonts w:ascii="Times New Roman" w:hAnsi="Times New Roman"/>
          <w:i/>
          <w:sz w:val="24"/>
        </w:rPr>
        <w:t>K</w:t>
      </w:r>
      <w:r w:rsidRPr="00566129">
        <w:rPr>
          <w:rFonts w:ascii="Times New Roman" w:hAnsi="Times New Roman"/>
          <w:sz w:val="24"/>
        </w:rPr>
        <w:t xml:space="preserve"> elements</w:t>
      </w:r>
      <w:r w:rsidR="00D60383">
        <w:rPr>
          <w:rFonts w:ascii="Times New Roman" w:hAnsi="Times New Roman"/>
          <w:sz w:val="24"/>
        </w:rPr>
        <w:t xml:space="preserve"> </w:t>
      </w:r>
      <w:r w:rsidR="00D60383" w:rsidRPr="00D60383">
        <w:rPr>
          <w:rFonts w:ascii="Times New Roman" w:hAnsi="Times New Roman"/>
          <w:position w:val="-12"/>
          <w:sz w:val="24"/>
        </w:rPr>
        <w:object w:dxaOrig="2740" w:dyaOrig="360" w14:anchorId="6EBE2AD5">
          <v:shape id="_x0000_i1027" type="#_x0000_t75" style="width:136.8pt;height:21.6pt" o:ole="">
            <v:imagedata r:id="rId15" o:title=""/>
          </v:shape>
          <o:OLEObject Type="Embed" ProgID="Equation.DSMT4" ShapeID="_x0000_i1027" DrawAspect="Content" ObjectID="_1469530786" r:id="rId16"/>
        </w:object>
      </w:r>
      <w:r w:rsidRPr="00566129">
        <w:rPr>
          <w:rFonts w:ascii="Times New Roman" w:hAnsi="Times New Roman"/>
          <w:sz w:val="24"/>
        </w:rPr>
        <w:t xml:space="preserve">, and the allele frequency for </w:t>
      </w:r>
      <w:r w:rsidRPr="00561D98">
        <w:rPr>
          <w:rFonts w:ascii="Times New Roman" w:hAnsi="Times New Roman"/>
          <w:i/>
          <w:sz w:val="24"/>
        </w:rPr>
        <w:t>h</w:t>
      </w:r>
      <w:r w:rsidRPr="00566129">
        <w:rPr>
          <w:rFonts w:ascii="Times New Roman" w:hAnsi="Times New Roman"/>
          <w:sz w:val="24"/>
        </w:rPr>
        <w:t xml:space="preserve"> is given by</w:t>
      </w:r>
      <w:r w:rsidR="00856654">
        <w:rPr>
          <w:rFonts w:ascii="Times New Roman" w:hAnsi="Times New Roman"/>
          <w:sz w:val="24"/>
        </w:rPr>
        <w:t xml:space="preserve"> </w:t>
      </w:r>
      <w:r w:rsidR="00856654" w:rsidRPr="00856654">
        <w:rPr>
          <w:rFonts w:ascii="Times New Roman" w:hAnsi="Times New Roman"/>
          <w:position w:val="-12"/>
          <w:sz w:val="24"/>
        </w:rPr>
        <w:object w:dxaOrig="1800" w:dyaOrig="440" w14:anchorId="5F7BC01A">
          <v:shape id="_x0000_i1028" type="#_x0000_t75" style="width:93.6pt;height:21.6pt" o:ole="">
            <v:imagedata r:id="rId17" o:title=""/>
          </v:shape>
          <o:OLEObject Type="Embed" ProgID="Equation.DSMT4" ShapeID="_x0000_i1028" DrawAspect="Content" ObjectID="_1469530787" r:id="rId18"/>
        </w:object>
      </w:r>
      <w:r w:rsidR="00856654">
        <w:rPr>
          <w:rFonts w:ascii="Times New Roman" w:hAnsi="Times New Roman"/>
          <w:sz w:val="24"/>
        </w:rPr>
        <w:t xml:space="preserve"> </w:t>
      </w:r>
      <w:r w:rsidRPr="00566129">
        <w:rPr>
          <w:rFonts w:ascii="Times New Roman" w:hAnsi="Times New Roman"/>
          <w:sz w:val="24"/>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1746AAE3" w14:textId="77777777" w:rsidR="000A70C3" w:rsidRP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For variants having high MAFs it is not advisable to include them in regional marker generation, as their genotypes may predominate the marker pattern. We therefore exclude variants above a specified MAF cutoff and these markers are analyzed individually.</w:t>
      </w:r>
    </w:p>
    <w:p w14:paraId="52BF90A8" w14:textId="05E1448B" w:rsidR="000A70C3" w:rsidRDefault="000A70C3" w:rsidP="000A70C3">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8065D1">
        <w:rPr>
          <w:rFonts w:ascii="Times New Roman" w:hAnsi="Times New Roman"/>
          <w:sz w:val="24"/>
        </w:rPr>
        <w:fldChar w:fldCharType="begin"/>
      </w:r>
      <w:r w:rsidR="008065D1">
        <w:rPr>
          <w:rFonts w:ascii="Times New Roman" w:hAnsi="Times New Roman"/>
          <w:sz w:val="24"/>
        </w:rPr>
        <w:instrText xml:space="preserve"> ADDIN ZOTERO_ITEM CSL_CITATION {"citationID":"QZZKPaLT","properties":{"formattedCitation":"{\\rtf \\super 6\\nosupersub{}}","plainCitation":"6"},"citationItems":[{"id":21,"uris":["http://zotero.org/users/1116201/items/TJ929S39"],"uri":["http://zotero.org/users/1116201/items/TJ929S39"],"itemData":{"id":21,"type":"article-journal","title":"Faster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8065D1">
        <w:rPr>
          <w:rFonts w:ascii="Times New Roman" w:hAnsi="Times New Roman"/>
          <w:sz w:val="24"/>
        </w:rPr>
        <w:fldChar w:fldCharType="separate"/>
      </w:r>
      <w:r w:rsidR="008065D1" w:rsidRPr="008065D1">
        <w:rPr>
          <w:rFonts w:ascii="Times New Roman" w:hAnsi="Times New Roman"/>
          <w:sz w:val="24"/>
          <w:szCs w:val="24"/>
          <w:vertAlign w:val="superscript"/>
        </w:rPr>
        <w:t>6</w:t>
      </w:r>
      <w:r w:rsidR="008065D1">
        <w:rPr>
          <w:rFonts w:ascii="Times New Roman" w:hAnsi="Times New Roman"/>
          <w:sz w:val="24"/>
        </w:rPr>
        <w:fldChar w:fldCharType="end"/>
      </w:r>
      <w:r w:rsidRPr="000A70C3">
        <w:rPr>
          <w:rFonts w:ascii="Times New Roman" w:hAnsi="Times New Roman"/>
          <w:sz w:val="24"/>
        </w:rPr>
        <w:t xml:space="preserve">. It provides results </w:t>
      </w:r>
      <w:r w:rsidRPr="000A70C3">
        <w:rPr>
          <w:rFonts w:ascii="Times New Roman" w:hAnsi="Times New Roman"/>
          <w:sz w:val="24"/>
        </w:rPr>
        <w:lastRenderedPageBreak/>
        <w:t>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{"citationID":"LVR9fP5S","properties":{"formattedCitation":"{\\rtf \\super 7\\nosupersub{}}","plainCitation":"7"},"citationItems":[{"id":209,"uris":["http://zotero.org/users/1116201/items/N9BCUBFX"],"uri":["http://zotero.org/users/1116201/items/N9BCUBFX"],"itemData":{"id":209,"type":"article-journal","title":"Strategies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7</w:t>
      </w:r>
      <w:r w:rsidR="00686A14">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{"citationID":"0jGoO09L","properties":{"formattedCitation":"{\\rtf \\super 8\\nosupersub{}}","plainCitation":"8"},"citationItems":[{"id":308,"uris":["http://zotero.org/users/1116201/items/4JEX8JDR"],"uri":["http://zotero.org/users/1116201/items/4JEX8JDR"],"itemData":{"id":308,"type":"article-journal","title":"Merlin--rapid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8</w:t>
      </w:r>
      <w:r w:rsidR="00686A14">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686A14">
        <w:rPr>
          <w:rFonts w:ascii="Times New Roman" w:hAnsi="Times New Roman"/>
          <w:sz w:val="24"/>
        </w:rPr>
        <w:fldChar w:fldCharType="begin"/>
      </w:r>
      <w:r w:rsidR="00686A14">
        <w:rPr>
          <w:rFonts w:ascii="Times New Roman" w:hAnsi="Times New Roman"/>
          <w:sz w:val="24"/>
        </w:rPr>
        <w:instrText xml:space="preserve"> ADDIN ZOTERO_ITEM CSL_CITATION {"citationID":"ARoOempc","properties":{"formattedCitation":"{\\rtf \\super 9\\nosupersub{}}","plainCitation":"9"},"citationItems":[{"id":321,"uris":["http://zotero.org/users/1116201/items/ZCIF3H3A"],"uri":["http://zotero.org/users/1116201/items/ZCIF3H3A"],"itemData":{"id":321,"type":"article-journal","title":"Mega2: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686A14">
        <w:rPr>
          <w:rFonts w:ascii="Times New Roman" w:hAnsi="Times New Roman"/>
          <w:sz w:val="24"/>
        </w:rPr>
        <w:fldChar w:fldCharType="separate"/>
      </w:r>
      <w:r w:rsidR="00686A14" w:rsidRPr="00686A14">
        <w:rPr>
          <w:rFonts w:ascii="Times New Roman" w:hAnsi="Times New Roman"/>
          <w:sz w:val="24"/>
          <w:szCs w:val="24"/>
          <w:vertAlign w:val="superscript"/>
        </w:rPr>
        <w:t>9</w:t>
      </w:r>
      <w:r w:rsidR="00686A14">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02493349" w14:textId="50DA7CD6" w:rsidR="002E14F8" w:rsidRDefault="00135840" w:rsidP="002E14F8">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power calculations of</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allowing </w:t>
      </w:r>
      <w:r w:rsidR="002E14F8">
        <w:rPr>
          <w:rFonts w:ascii="Times New Roman" w:hAnsi="Times New Roman"/>
          <w:sz w:val="24"/>
          <w:szCs w:val="24"/>
        </w:rPr>
        <w:t xml:space="preserve">for 3 up to 8 offspring in the last generation with the proportions determined by the distribution of number of children per family in the United States in 2012, rescaled such that these proportions add up to 100% (3 children: 69.34%, 4 children: 20.52%, 5 children: 6.84%, 6 children: 2.28%, 7 children 0.76%, 8 children 0.26%). Genotypes are simulated for the four genes based on the variant sites and the corresponding minor allele frequencies in European Americans recorded in Exome Variant Server. We annotate these variants using </w:t>
      </w:r>
      <w:commentRangeStart w:id="34"/>
      <w:r w:rsidR="002E14F8">
        <w:rPr>
          <w:rFonts w:ascii="Times New Roman" w:hAnsi="Times New Roman"/>
          <w:sz w:val="24"/>
          <w:szCs w:val="24"/>
        </w:rPr>
        <w:t xml:space="preserve">Deafness Variation </w:t>
      </w:r>
      <w:commentRangeStart w:id="35"/>
      <w:r w:rsidR="002E14F8">
        <w:rPr>
          <w:rFonts w:ascii="Times New Roman" w:hAnsi="Times New Roman"/>
          <w:sz w:val="24"/>
          <w:szCs w:val="24"/>
        </w:rPr>
        <w:t xml:space="preserve">Database </w:t>
      </w:r>
      <w:commentRangeEnd w:id="35"/>
      <w:r w:rsidR="001D6EA5">
        <w:rPr>
          <w:rStyle w:val="CommentReference"/>
          <w:lang w:val="x-none" w:eastAsia="x-none"/>
        </w:rPr>
        <w:commentReference w:id="35"/>
      </w:r>
      <w:r w:rsidR="002E14F8">
        <w:rPr>
          <w:rFonts w:ascii="Times New Roman" w:hAnsi="Times New Roman"/>
          <w:sz w:val="24"/>
          <w:szCs w:val="24"/>
        </w:rPr>
        <w:t>(</w:t>
      </w:r>
      <w:commentRangeEnd w:id="34"/>
      <w:r w:rsidR="0075103C">
        <w:rPr>
          <w:rStyle w:val="CommentReference"/>
          <w:lang w:val="x-none" w:eastAsia="x-none"/>
        </w:rPr>
        <w:commentReference w:id="34"/>
      </w:r>
      <w:r w:rsidR="002E14F8">
        <w:rPr>
          <w:rFonts w:ascii="Times New Roman" w:hAnsi="Times New Roman"/>
          <w:sz w:val="24"/>
          <w:szCs w:val="24"/>
        </w:rPr>
        <w:t xml:space="preserve">DVD) and NCBI ClinVar, labelling variants as “pathogenic” if they present in both databases as pathogenic. Disease status for individuals are determined by genotypes on those pathogenic 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We ascertain simulated families having two or more affected offspring for linkage analysis. To introduce locus heterogeneity we mix families having pathogenic mutations </w:t>
      </w:r>
      <w:r w:rsidR="002E14F8">
        <w:rPr>
          <w:rFonts w:ascii="Times New Roman" w:hAnsi="Times New Roman"/>
          <w:sz w:val="24"/>
          <w:szCs w:val="24"/>
        </w:rPr>
        <w:lastRenderedPageBreak/>
        <w:t xml:space="preserve">in one gene but not others, so that each simulated gene contributes to etiology of only a proportion of families in the entire dataset. We simulate 500 replicates under each different setting of sample size, modes of inheritance, presence of allelic heterogeneity and locus heterogeneity. For each replicate we compute LOD and </w:t>
      </w:r>
      <w:r w:rsidR="002E14F8">
        <w:rPr>
          <w:rFonts w:ascii="Times New Roman" w:hAnsi="Times New Roman"/>
          <w:sz w:val="24"/>
          <w:szCs w:val="24"/>
        </w:rPr>
        <w:t xml:space="preserve">HLOD scores using </w:t>
      </w:r>
      <w:r w:rsidR="00913563">
        <w:rPr>
          <w:rFonts w:ascii="Times New Roman" w:hAnsi="Times New Roman"/>
          <w:sz w:val="24"/>
          <w:szCs w:val="24"/>
        </w:rPr>
        <w:t xml:space="preserve">the CHP method and also for </w:t>
      </w:r>
      <w:r w:rsidR="002E14F8">
        <w:rPr>
          <w:rFonts w:ascii="Times New Roman" w:hAnsi="Times New Roman"/>
          <w:sz w:val="24"/>
          <w:szCs w:val="24"/>
        </w:rPr>
        <w:t xml:space="preserve">SNV </w:t>
      </w:r>
      <w:r w:rsidR="002E14F8">
        <w:rPr>
          <w:rFonts w:ascii="Times New Roman" w:hAnsi="Times New Roman"/>
          <w:sz w:val="24"/>
          <w:szCs w:val="24"/>
        </w:rPr>
        <w:t xml:space="preserve">markers for comparison purposes. Power is estimated by </w:t>
      </w:r>
      <w:r w:rsidR="002E14F8" w:rsidRPr="00822991">
        <w:rPr>
          <w:rFonts w:ascii="Times New Roman" w:hAnsi="Times New Roman"/>
          <w:position w:val="-24"/>
          <w:sz w:val="24"/>
          <w:szCs w:val="24"/>
        </w:rPr>
        <w:object w:dxaOrig="1140" w:dyaOrig="620" w14:anchorId="378B9E6B">
          <v:shape id="_x0000_i1029" type="#_x0000_t75" style="width:50.4pt;height:28.8pt" o:ole="">
            <v:imagedata r:id="rId19" o:title=""/>
          </v:shape>
          <o:OLEObject Type="Embed" ProgID="Equation.DSMT4" ShapeID="_x0000_i1029" DrawAspect="Content" ObjectID="_1469530788" r:id="rId20"/>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4149D8">
        <w:rPr>
          <w:rFonts w:ascii="Times New Roman" w:hAnsi="Times New Roman"/>
          <w:sz w:val="24"/>
          <w:szCs w:val="24"/>
        </w:rPr>
        <w:fldChar w:fldCharType="begin"/>
      </w:r>
      <w:r w:rsidR="004149D8">
        <w:rPr>
          <w:rFonts w:ascii="Times New Roman" w:hAnsi="Times New Roman"/>
          <w:sz w:val="24"/>
          <w:szCs w:val="24"/>
        </w:rPr>
        <w:instrText xml:space="preserve"> ADDIN ZOTERO_ITEM CSL_CITATION {"citationID":"DjboVF56","properties":{"formattedCitation":"{\\rtf \\super 10\\nosupersub{}}","plainCitation":"10"},"citationItems":[{"id":365,"uris":["http://zotero.org/users/1116201/items/MCMDWBX5"],"uri":["http://zotero.org/users/1116201/items/MCMDWBX5"],"itemData":{"id":365,"type":"article-journal","title":"Genetic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4149D8">
        <w:rPr>
          <w:rFonts w:ascii="Times New Roman" w:hAnsi="Times New Roman"/>
          <w:sz w:val="24"/>
          <w:szCs w:val="24"/>
        </w:rPr>
        <w:fldChar w:fldCharType="separate"/>
      </w:r>
      <w:r w:rsidR="004149D8" w:rsidRPr="004149D8">
        <w:rPr>
          <w:rFonts w:ascii="Times New Roman" w:hAnsi="Times New Roman"/>
          <w:sz w:val="24"/>
          <w:szCs w:val="24"/>
          <w:vertAlign w:val="superscript"/>
        </w:rPr>
        <w:t>10</w:t>
      </w:r>
      <w:r w:rsidR="004149D8">
        <w:rPr>
          <w:rFonts w:ascii="Times New Roman" w:hAnsi="Times New Roman"/>
          <w:sz w:val="24"/>
          <w:szCs w:val="24"/>
        </w:rPr>
        <w:fldChar w:fldCharType="end"/>
      </w:r>
      <w:r w:rsidR="002E14F8">
        <w:rPr>
          <w:rFonts w:ascii="Times New Roman" w:hAnsi="Times New Roman"/>
          <w:sz w:val="24"/>
          <w:szCs w:val="24"/>
        </w:rPr>
        <w:t>.</w:t>
      </w:r>
    </w:p>
    <w:p w14:paraId="220F7F98" w14:textId="2A3967EE" w:rsidR="00603BEE" w:rsidRPr="00C57DCF" w:rsidRDefault="005A3A78" w:rsidP="00603BEE">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3B3C5122" w14:textId="79194CDF" w:rsidR="00EB07F2" w:rsidRDefault="00AB2E27" w:rsidP="00942701">
      <w:pPr>
        <w:spacing w:afterLines="280" w:after="672" w:line="480" w:lineRule="auto"/>
        <w:jc w:val="both"/>
        <w:rPr>
          <w:rFonts w:ascii="Times New Roman" w:hAnsi="Times New Roman"/>
          <w:sz w:val="24"/>
        </w:rPr>
      </w:pPr>
      <w:r>
        <w:rPr>
          <w:rFonts w:ascii="Times New Roman" w:hAnsi="Times New Roman"/>
          <w:sz w:val="24"/>
        </w:rPr>
        <w:t>E</w:t>
      </w:r>
      <w:r w:rsidRPr="00745C62">
        <w:rPr>
          <w:rFonts w:ascii="Times New Roman" w:hAnsi="Times New Roman"/>
          <w:sz w:val="24"/>
        </w:rPr>
        <w:t xml:space="preserve">mpirical power </w:t>
      </w:r>
      <w:r w:rsidRPr="00745C62">
        <w:rPr>
          <w:rFonts w:ascii="Times New Roman" w:hAnsi="Times New Roman"/>
          <w:sz w:val="24"/>
        </w:rPr>
        <w:t xml:space="preserve">calculations </w:t>
      </w:r>
      <w:r w:rsidR="00913563">
        <w:rPr>
          <w:rFonts w:ascii="Times New Roman" w:hAnsi="Times New Roman"/>
          <w:sz w:val="24"/>
        </w:rPr>
        <w:t xml:space="preserve">for </w:t>
      </w:r>
      <w:r w:rsidRPr="00745C62">
        <w:rPr>
          <w:rFonts w:ascii="Times New Roman" w:hAnsi="Times New Roman"/>
          <w:sz w:val="24"/>
        </w:rPr>
        <w:t>several known non-syndromic hearing loss genes</w:t>
      </w:r>
      <w:r>
        <w:rPr>
          <w:rFonts w:ascii="Times New Roman" w:hAnsi="Times New Roman"/>
          <w:sz w:val="24"/>
          <w:szCs w:val="24"/>
        </w:rPr>
        <w:t xml:space="preserve"> using </w:t>
      </w:r>
      <w:r w:rsidR="00913563">
        <w:rPr>
          <w:rFonts w:ascii="Times New Roman" w:hAnsi="Times New Roman"/>
          <w:sz w:val="24"/>
          <w:szCs w:val="24"/>
        </w:rPr>
        <w:t xml:space="preserve">the </w:t>
      </w:r>
      <w:r>
        <w:rPr>
          <w:rFonts w:ascii="Times New Roman" w:hAnsi="Times New Roman"/>
          <w:sz w:val="24"/>
          <w:szCs w:val="24"/>
        </w:rPr>
        <w:t xml:space="preserve">CHP </w:t>
      </w:r>
      <w:r w:rsidR="00913563">
        <w:rPr>
          <w:rFonts w:ascii="Times New Roman" w:hAnsi="Times New Roman"/>
          <w:sz w:val="24"/>
          <w:szCs w:val="24"/>
        </w:rPr>
        <w:t xml:space="preserve">method as well as for </w:t>
      </w:r>
      <w:r>
        <w:rPr>
          <w:rFonts w:ascii="Times New Roman" w:hAnsi="Times New Roman"/>
          <w:sz w:val="24"/>
          <w:szCs w:val="24"/>
        </w:rPr>
        <w:t xml:space="preserve">individual </w:t>
      </w:r>
      <w:r>
        <w:rPr>
          <w:rFonts w:ascii="Times New Roman" w:hAnsi="Times New Roman"/>
          <w:sz w:val="24"/>
          <w:szCs w:val="24"/>
        </w:rPr>
        <w:t>SNV are summarized by contour plots as displayed in Figures 2.</w:t>
      </w:r>
      <w:r w:rsidR="00CE5F26">
        <w:rPr>
          <w:rFonts w:ascii="Times New Roman" w:hAnsi="Times New Roman"/>
          <w:sz w:val="24"/>
          <w:szCs w:val="24"/>
        </w:rPr>
        <w:t xml:space="preserve"> </w:t>
      </w:r>
      <w:r w:rsidR="00745C62" w:rsidRPr="00745C62">
        <w:rPr>
          <w:rFonts w:ascii="Times New Roman" w:hAnsi="Times New Roman"/>
          <w:sz w:val="24"/>
        </w:rPr>
        <w:t>Power analysis on LOD and HLOD suggests that CHP is substantially more powerful for all models in t</w:t>
      </w:r>
      <w:r w:rsidR="00021F2C">
        <w:rPr>
          <w:rFonts w:ascii="Times New Roman" w:hAnsi="Times New Roman"/>
          <w:sz w:val="24"/>
        </w:rPr>
        <w:t>he presence of intra- (Figure 2C</w:t>
      </w:r>
      <w:r w:rsidR="00745C62" w:rsidRPr="00745C62">
        <w:rPr>
          <w:rFonts w:ascii="Times New Roman" w:hAnsi="Times New Roman"/>
          <w:sz w:val="24"/>
        </w:rPr>
        <w:t>) and inter-family a</w:t>
      </w:r>
      <w:r w:rsidR="00745C62">
        <w:rPr>
          <w:rFonts w:ascii="Times New Roman" w:hAnsi="Times New Roman"/>
          <w:sz w:val="24"/>
        </w:rPr>
        <w:t>llelic heterogeneity (Figures 2</w:t>
      </w:r>
      <w:r w:rsidR="00021F2C">
        <w:rPr>
          <w:rFonts w:ascii="Times New Roman" w:hAnsi="Times New Roman"/>
          <w:sz w:val="24"/>
        </w:rPr>
        <w:t>A – 2C</w:t>
      </w:r>
      <w:r w:rsidR="00745C62" w:rsidRPr="00745C62">
        <w:rPr>
          <w:rFonts w:ascii="Times New Roman" w:hAnsi="Times New Roman"/>
          <w:sz w:val="24"/>
        </w:rPr>
        <w:t xml:space="preserve">). Specifically for an autosomal recessive model with allelic heterogeneity, i.e. compound heterozygotes, and also with locus heterogeneity of 50%, it requires 12 families for CHP to achieve a power of 90% for gene </w:t>
      </w:r>
      <w:r w:rsidR="00745C62" w:rsidRPr="007A5AC9">
        <w:rPr>
          <w:rFonts w:ascii="Times New Roman" w:hAnsi="Times New Roman"/>
          <w:i/>
          <w:sz w:val="24"/>
        </w:rPr>
        <w:t>SLC26A4</w:t>
      </w:r>
      <w:r w:rsidR="00745C62" w:rsidRPr="00745C62">
        <w:rPr>
          <w:rFonts w:ascii="Times New Roman" w:hAnsi="Times New Roman"/>
          <w:sz w:val="24"/>
        </w:rPr>
        <w:t>, while analyzing individual SNVs requires &gt;50 families to achieve the same power at a significance level of α=0.05.</w:t>
      </w:r>
      <w:r w:rsidR="00EB07F2">
        <w:rPr>
          <w:rFonts w:ascii="Times New Roman" w:hAnsi="Times New Roman"/>
          <w:sz w:val="24"/>
        </w:rPr>
        <w:t xml:space="preserve"> </w:t>
      </w:r>
    </w:p>
    <w:p w14:paraId="3D12556E" w14:textId="14015048" w:rsidR="00942701" w:rsidRPr="00C57DCF" w:rsidRDefault="00942701" w:rsidP="00942701">
      <w:pPr>
        <w:spacing w:afterLines="280" w:after="672" w:line="480" w:lineRule="auto"/>
        <w:jc w:val="both"/>
        <w:rPr>
          <w:rFonts w:ascii="Times New Roman" w:hAnsi="Times New Roman"/>
          <w:b/>
          <w:sz w:val="24"/>
        </w:rPr>
      </w:pPr>
      <w:r>
        <w:rPr>
          <w:rFonts w:ascii="Times New Roman" w:hAnsi="Times New Roman"/>
          <w:b/>
          <w:sz w:val="24"/>
        </w:rPr>
        <w:t>Discussion</w:t>
      </w:r>
    </w:p>
    <w:p w14:paraId="20C32CD6" w14:textId="118E63B2" w:rsidR="00BF16FA" w:rsidRPr="00BF16FA" w:rsidRDefault="00BF16FA" w:rsidP="00BF16FA">
      <w:pPr>
        <w:spacing w:afterLines="280" w:after="672" w:line="480" w:lineRule="auto"/>
        <w:jc w:val="both"/>
        <w:rPr>
          <w:rFonts w:ascii="Times New Roman" w:hAnsi="Times New Roman"/>
          <w:sz w:val="24"/>
        </w:rPr>
      </w:pPr>
      <w:r w:rsidRPr="00BF16FA">
        <w:rPr>
          <w:rFonts w:ascii="Times New Roman" w:hAnsi="Times New Roman"/>
          <w:sz w:val="24"/>
        </w:rPr>
        <w:lastRenderedPageBreak/>
        <w:t>For WES data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Additional binning options are described in the supplemental materials. For regions with recombination events, the sub-unit that shows the strongest evidence of linkage among all sub-units created by recombination events is chosen to represent the entire region. For linkage analysis, correct specification of marker allele frequency is crucial to controlling for type I error and reducing type</w:t>
      </w:r>
      <w:r w:rsidR="00C33B11">
        <w:rPr>
          <w:rFonts w:ascii="Times New Roman" w:hAnsi="Times New Roman"/>
          <w:sz w:val="24"/>
        </w:rPr>
        <w:t xml:space="preserve"> II error</w:t>
      </w:r>
      <w:r w:rsidR="00C33B11">
        <w:rPr>
          <w:rFonts w:ascii="Times New Roman" w:hAnsi="Times New Roman"/>
          <w:sz w:val="24"/>
        </w:rPr>
        <w:fldChar w:fldCharType="begin"/>
      </w:r>
      <w:r w:rsidR="004149D8">
        <w:rPr>
          <w:rFonts w:ascii="Times New Roman" w:hAnsi="Times New Roman"/>
          <w:sz w:val="24"/>
        </w:rPr>
        <w:instrText xml:space="preserve"> ADDIN ZOTERO_ITEM CSL_CITATION {"citationID":"7QC7lJsD","properties":{"formattedCitation":"{\\rtf \\super 11\\nosupersub{}}","plainCitation":"11"},"citationItems":[{"id":305,"uris":["http://zotero.org/users/1116201/items/QM5EU9S3"],"uri":["http://zotero.org/users/1116201/items/QM5EU9S3"],"itemData":{"id":305,"type":"article-journal","title":"Incorrect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C33B11">
        <w:rPr>
          <w:rFonts w:ascii="Times New Roman" w:hAnsi="Times New Roman"/>
          <w:sz w:val="24"/>
        </w:rPr>
        <w:fldChar w:fldCharType="separate"/>
      </w:r>
      <w:r w:rsidR="004149D8" w:rsidRPr="004149D8">
        <w:rPr>
          <w:rFonts w:ascii="Times New Roman" w:hAnsi="Times New Roman"/>
          <w:sz w:val="24"/>
          <w:szCs w:val="24"/>
          <w:vertAlign w:val="superscript"/>
        </w:rPr>
        <w:t>11</w:t>
      </w:r>
      <w:r w:rsidR="00C33B11">
        <w:rPr>
          <w:rFonts w:ascii="Times New Roman" w:hAnsi="Times New Roman"/>
          <w:sz w:val="24"/>
        </w:rPr>
        <w:fldChar w:fldCharType="end"/>
      </w:r>
      <w:r w:rsidRPr="00BF16FA">
        <w:rPr>
          <w:rFonts w:ascii="Times New Roman" w:hAnsi="Times New Roman"/>
          <w:sz w:val="24"/>
        </w:rPr>
        <w:t>. The number of founders with available genotypes in data for linkage analysis might often be too small to obtain a sufficiently accurate allele frequency estimate, thus we recommend the input VCF file be annotated with external source of MAF information such as from 1000 genomes or Exome Variant Server. For some populations MAF information may not be available and frequencies estimated from founders have to be used.</w:t>
      </w:r>
    </w:p>
    <w:p w14:paraId="35A5B302" w14:textId="4CC98F1C" w:rsidR="00E23871" w:rsidRPr="00524286" w:rsidRDefault="00524286" w:rsidP="00524286">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hyperlink r:id="rId21"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 the CHP method described here to perform linkage analysis as well as data format conversion on sequence data.</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the commonly practiced filtering approaches used for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inheritance information and penetrance models it is less lik</w:t>
      </w:r>
      <w:r w:rsidR="00BF16FA" w:rsidRPr="00BF16FA">
        <w:rPr>
          <w:rFonts w:ascii="Times New Roman" w:hAnsi="Times New Roman"/>
          <w:sz w:val="24"/>
        </w:rPr>
        <w:t xml:space="preserve">ely than filtering to exclude causal variants in the presents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w:t>
      </w:r>
      <w:r w:rsidR="005818ED">
        <w:rPr>
          <w:rFonts w:ascii="Times New Roman" w:hAnsi="Times New Roman"/>
          <w:sz w:val="24"/>
        </w:rPr>
        <w:lastRenderedPageBreak/>
        <w:t>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00471494" w14:textId="77777777" w:rsidR="00DA2B4B" w:rsidRDefault="00223ABA" w:rsidP="00DA2B4B">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68739197" w14:textId="41ED10B6" w:rsidR="00223ABA" w:rsidRPr="00DA2B4B" w:rsidRDefault="00DA2B4B" w:rsidP="00DA2B4B">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29B639A5" w14:textId="13805744" w:rsidR="00223ABA" w:rsidRDefault="00410402" w:rsidP="00223ABA">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74394540" w14:textId="77777777" w:rsidR="004149D8" w:rsidRPr="004149D8" w:rsidRDefault="00410402" w:rsidP="004149D8">
      <w:pPr>
        <w:pStyle w:val="Bibliography"/>
        <w:rPr>
          <w:rFonts w:ascii="Times New Roman" w:hAnsi="Times New Roman"/>
          <w:sz w:val="24"/>
        </w:rPr>
      </w:pPr>
      <w:r>
        <w:fldChar w:fldCharType="begin"/>
      </w:r>
      <w:r w:rsidR="004149D8">
        <w:instrText xml:space="preserve"> ADDIN ZOTERO_BIBL {"custom":[]} CSL_BIBLIOGRAPHY </w:instrText>
      </w:r>
      <w:r>
        <w:fldChar w:fldCharType="separate"/>
      </w:r>
      <w:r w:rsidR="004149D8" w:rsidRPr="004149D8">
        <w:rPr>
          <w:rFonts w:ascii="Times New Roman" w:hAnsi="Times New Roman"/>
          <w:sz w:val="24"/>
        </w:rPr>
        <w:t xml:space="preserve">1 </w:t>
      </w:r>
      <w:r w:rsidR="004149D8" w:rsidRPr="004149D8">
        <w:rPr>
          <w:rFonts w:ascii="Times New Roman" w:hAnsi="Times New Roman"/>
          <w:sz w:val="24"/>
        </w:rPr>
        <w:tab/>
        <w:t xml:space="preserve">Ng SB, Buckingham KJ, Lee C, Bigham AW, Tabor HK, Dent KM </w:t>
      </w:r>
      <w:r w:rsidR="004149D8" w:rsidRPr="004149D8">
        <w:rPr>
          <w:rFonts w:ascii="Times New Roman" w:hAnsi="Times New Roman"/>
          <w:i/>
          <w:iCs/>
          <w:sz w:val="24"/>
        </w:rPr>
        <w:t>et al.</w:t>
      </w:r>
      <w:r w:rsidR="004149D8" w:rsidRPr="004149D8">
        <w:rPr>
          <w:rFonts w:ascii="Times New Roman" w:hAnsi="Times New Roman"/>
          <w:sz w:val="24"/>
        </w:rPr>
        <w:t xml:space="preserve"> Exome sequencing identifies the cause of a mendelian disorder. </w:t>
      </w:r>
      <w:r w:rsidR="004149D8" w:rsidRPr="004149D8">
        <w:rPr>
          <w:rFonts w:ascii="Times New Roman" w:hAnsi="Times New Roman"/>
          <w:i/>
          <w:iCs/>
          <w:sz w:val="24"/>
        </w:rPr>
        <w:t>Nat Genet</w:t>
      </w:r>
      <w:r w:rsidR="004149D8" w:rsidRPr="004149D8">
        <w:rPr>
          <w:rFonts w:ascii="Times New Roman" w:hAnsi="Times New Roman"/>
          <w:sz w:val="24"/>
        </w:rPr>
        <w:t xml:space="preserve"> 2010; </w:t>
      </w:r>
      <w:r w:rsidR="004149D8" w:rsidRPr="004149D8">
        <w:rPr>
          <w:rFonts w:ascii="Times New Roman" w:hAnsi="Times New Roman"/>
          <w:b/>
          <w:bCs/>
          <w:sz w:val="24"/>
        </w:rPr>
        <w:t>42</w:t>
      </w:r>
      <w:r w:rsidR="004149D8" w:rsidRPr="004149D8">
        <w:rPr>
          <w:rFonts w:ascii="Times New Roman" w:hAnsi="Times New Roman"/>
          <w:sz w:val="24"/>
        </w:rPr>
        <w:t>: 30–35.</w:t>
      </w:r>
    </w:p>
    <w:p w14:paraId="5422A382"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2 </w:t>
      </w:r>
      <w:r w:rsidRPr="004149D8">
        <w:rPr>
          <w:rFonts w:ascii="Times New Roman" w:hAnsi="Times New Roman"/>
          <w:sz w:val="24"/>
        </w:rPr>
        <w:tab/>
        <w:t xml:space="preserve">Santos-Cortez RLP, Lee K, Azeem Z, Antonellis PJ, Pollock LM, Khan S </w:t>
      </w:r>
      <w:r w:rsidRPr="004149D8">
        <w:rPr>
          <w:rFonts w:ascii="Times New Roman" w:hAnsi="Times New Roman"/>
          <w:i/>
          <w:iCs/>
          <w:sz w:val="24"/>
        </w:rPr>
        <w:t>et al.</w:t>
      </w:r>
      <w:r w:rsidRPr="004149D8">
        <w:rPr>
          <w:rFonts w:ascii="Times New Roman" w:hAnsi="Times New Roman"/>
          <w:sz w:val="24"/>
        </w:rPr>
        <w:t xml:space="preserve"> Mutations in KARS, Encoding Lysyl-tRNA Synthetase, Cause Autosomal-Recessive Nonsyndromic Hearing Impairment DFNB89. </w:t>
      </w:r>
      <w:r w:rsidRPr="004149D8">
        <w:rPr>
          <w:rFonts w:ascii="Times New Roman" w:hAnsi="Times New Roman"/>
          <w:i/>
          <w:iCs/>
          <w:sz w:val="24"/>
        </w:rPr>
        <w:t>Am J Hum Genet</w:t>
      </w:r>
      <w:r w:rsidRPr="004149D8">
        <w:rPr>
          <w:rFonts w:ascii="Times New Roman" w:hAnsi="Times New Roman"/>
          <w:sz w:val="24"/>
        </w:rPr>
        <w:t xml:space="preserve"> 2013; </w:t>
      </w:r>
      <w:r w:rsidRPr="004149D8">
        <w:rPr>
          <w:rFonts w:ascii="Times New Roman" w:hAnsi="Times New Roman"/>
          <w:b/>
          <w:bCs/>
          <w:sz w:val="24"/>
        </w:rPr>
        <w:t>93</w:t>
      </w:r>
      <w:r w:rsidRPr="004149D8">
        <w:rPr>
          <w:rFonts w:ascii="Times New Roman" w:hAnsi="Times New Roman"/>
          <w:sz w:val="24"/>
        </w:rPr>
        <w:t>: 132–140.</w:t>
      </w:r>
    </w:p>
    <w:p w14:paraId="4FE7846C"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3 </w:t>
      </w:r>
      <w:r w:rsidRPr="004149D8">
        <w:rPr>
          <w:rFonts w:ascii="Times New Roman" w:hAnsi="Times New Roman"/>
          <w:sz w:val="24"/>
        </w:rPr>
        <w:tab/>
        <w:t xml:space="preserve">Smith KR, Bromhead CJ, Hildebrand MS, Shearer AE, Lockhart PJ, Najmabadi H </w:t>
      </w:r>
      <w:r w:rsidRPr="004149D8">
        <w:rPr>
          <w:rFonts w:ascii="Times New Roman" w:hAnsi="Times New Roman"/>
          <w:i/>
          <w:iCs/>
          <w:sz w:val="24"/>
        </w:rPr>
        <w:t>et al.</w:t>
      </w:r>
      <w:r w:rsidRPr="004149D8">
        <w:rPr>
          <w:rFonts w:ascii="Times New Roman" w:hAnsi="Times New Roman"/>
          <w:sz w:val="24"/>
        </w:rPr>
        <w:t xml:space="preserve"> Reducing the exome search space for Mendelian diseases using genetic linkage analysis of exome genotypes. </w:t>
      </w:r>
      <w:r w:rsidRPr="004149D8">
        <w:rPr>
          <w:rFonts w:ascii="Times New Roman" w:hAnsi="Times New Roman"/>
          <w:i/>
          <w:iCs/>
          <w:sz w:val="24"/>
        </w:rPr>
        <w:t>Genome Biol</w:t>
      </w:r>
      <w:r w:rsidRPr="004149D8">
        <w:rPr>
          <w:rFonts w:ascii="Times New Roman" w:hAnsi="Times New Roman"/>
          <w:sz w:val="24"/>
        </w:rPr>
        <w:t xml:space="preserve"> 2011; </w:t>
      </w:r>
      <w:r w:rsidRPr="004149D8">
        <w:rPr>
          <w:rFonts w:ascii="Times New Roman" w:hAnsi="Times New Roman"/>
          <w:b/>
          <w:bCs/>
          <w:sz w:val="24"/>
        </w:rPr>
        <w:t>12</w:t>
      </w:r>
      <w:r w:rsidRPr="004149D8">
        <w:rPr>
          <w:rFonts w:ascii="Times New Roman" w:hAnsi="Times New Roman"/>
          <w:sz w:val="24"/>
        </w:rPr>
        <w:t>: R85.</w:t>
      </w:r>
    </w:p>
    <w:p w14:paraId="7FD00709"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4 </w:t>
      </w:r>
      <w:r w:rsidRPr="004149D8">
        <w:rPr>
          <w:rFonts w:ascii="Times New Roman" w:hAnsi="Times New Roman"/>
          <w:sz w:val="24"/>
        </w:rPr>
        <w:tab/>
        <w:t xml:space="preserve">Abecasis GR, Wigginton JE. Handling Marker-Marker Linkage Disequilibrium: Pedigree Analysis with Clustered Markers. </w:t>
      </w:r>
      <w:r w:rsidRPr="004149D8">
        <w:rPr>
          <w:rFonts w:ascii="Times New Roman" w:hAnsi="Times New Roman"/>
          <w:i/>
          <w:iCs/>
          <w:sz w:val="24"/>
        </w:rPr>
        <w:t>Am J Hum Genet</w:t>
      </w:r>
      <w:r w:rsidRPr="004149D8">
        <w:rPr>
          <w:rFonts w:ascii="Times New Roman" w:hAnsi="Times New Roman"/>
          <w:sz w:val="24"/>
        </w:rPr>
        <w:t xml:space="preserve"> 2005; </w:t>
      </w:r>
      <w:r w:rsidRPr="004149D8">
        <w:rPr>
          <w:rFonts w:ascii="Times New Roman" w:hAnsi="Times New Roman"/>
          <w:b/>
          <w:bCs/>
          <w:sz w:val="24"/>
        </w:rPr>
        <w:t>77</w:t>
      </w:r>
      <w:r w:rsidRPr="004149D8">
        <w:rPr>
          <w:rFonts w:ascii="Times New Roman" w:hAnsi="Times New Roman"/>
          <w:sz w:val="24"/>
        </w:rPr>
        <w:t>: 754–767.</w:t>
      </w:r>
    </w:p>
    <w:p w14:paraId="6AAAE25F"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5 </w:t>
      </w:r>
      <w:r w:rsidRPr="004149D8">
        <w:rPr>
          <w:rFonts w:ascii="Times New Roman" w:hAnsi="Times New Roman"/>
          <w:sz w:val="24"/>
        </w:rPr>
        <w:tab/>
        <w:t xml:space="preserve">Li B, Leal SM. Methods for detecting associations with rare variants for common diseases: application to analysis of sequence data. </w:t>
      </w:r>
      <w:r w:rsidRPr="004149D8">
        <w:rPr>
          <w:rFonts w:ascii="Times New Roman" w:hAnsi="Times New Roman"/>
          <w:i/>
          <w:iCs/>
          <w:sz w:val="24"/>
        </w:rPr>
        <w:t>Am J Hum Genet</w:t>
      </w:r>
      <w:r w:rsidRPr="004149D8">
        <w:rPr>
          <w:rFonts w:ascii="Times New Roman" w:hAnsi="Times New Roman"/>
          <w:sz w:val="24"/>
        </w:rPr>
        <w:t xml:space="preserve"> 2008; </w:t>
      </w:r>
      <w:r w:rsidRPr="004149D8">
        <w:rPr>
          <w:rFonts w:ascii="Times New Roman" w:hAnsi="Times New Roman"/>
          <w:b/>
          <w:bCs/>
          <w:sz w:val="24"/>
        </w:rPr>
        <w:t>83</w:t>
      </w:r>
      <w:r w:rsidRPr="004149D8">
        <w:rPr>
          <w:rFonts w:ascii="Times New Roman" w:hAnsi="Times New Roman"/>
          <w:sz w:val="24"/>
        </w:rPr>
        <w:t>: 311–321.</w:t>
      </w:r>
    </w:p>
    <w:p w14:paraId="38BB4B53"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6 </w:t>
      </w:r>
      <w:r w:rsidRPr="004149D8">
        <w:rPr>
          <w:rFonts w:ascii="Times New Roman" w:hAnsi="Times New Roman"/>
          <w:sz w:val="24"/>
        </w:rPr>
        <w:tab/>
        <w:t xml:space="preserve">Cottingham RW Jr, Idury RM, Schäffer AA. Faster sequential genetic linkage computations. </w:t>
      </w:r>
      <w:r w:rsidRPr="004149D8">
        <w:rPr>
          <w:rFonts w:ascii="Times New Roman" w:hAnsi="Times New Roman"/>
          <w:i/>
          <w:iCs/>
          <w:sz w:val="24"/>
        </w:rPr>
        <w:t>Am J Hum Genet</w:t>
      </w:r>
      <w:r w:rsidRPr="004149D8">
        <w:rPr>
          <w:rFonts w:ascii="Times New Roman" w:hAnsi="Times New Roman"/>
          <w:sz w:val="24"/>
        </w:rPr>
        <w:t xml:space="preserve"> 1993; </w:t>
      </w:r>
      <w:r w:rsidRPr="004149D8">
        <w:rPr>
          <w:rFonts w:ascii="Times New Roman" w:hAnsi="Times New Roman"/>
          <w:b/>
          <w:bCs/>
          <w:sz w:val="24"/>
        </w:rPr>
        <w:t>53</w:t>
      </w:r>
      <w:r w:rsidRPr="004149D8">
        <w:rPr>
          <w:rFonts w:ascii="Times New Roman" w:hAnsi="Times New Roman"/>
          <w:sz w:val="24"/>
        </w:rPr>
        <w:t>: 252–263.</w:t>
      </w:r>
    </w:p>
    <w:p w14:paraId="04458FD0"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7 </w:t>
      </w:r>
      <w:r w:rsidRPr="004149D8">
        <w:rPr>
          <w:rFonts w:ascii="Times New Roman" w:hAnsi="Times New Roman"/>
          <w:sz w:val="24"/>
        </w:rPr>
        <w:tab/>
        <w:t xml:space="preserve">Lathrop GM, Lalouel JM, Julier C, Ott J. Strategies for multilocus linkage analysis in humans. </w:t>
      </w:r>
      <w:r w:rsidRPr="004149D8">
        <w:rPr>
          <w:rFonts w:ascii="Times New Roman" w:hAnsi="Times New Roman"/>
          <w:i/>
          <w:iCs/>
          <w:sz w:val="24"/>
        </w:rPr>
        <w:t>Proc Natl Acad Sci</w:t>
      </w:r>
      <w:r w:rsidRPr="004149D8">
        <w:rPr>
          <w:rFonts w:ascii="Times New Roman" w:hAnsi="Times New Roman"/>
          <w:sz w:val="24"/>
        </w:rPr>
        <w:t xml:space="preserve"> 1984; </w:t>
      </w:r>
      <w:r w:rsidRPr="004149D8">
        <w:rPr>
          <w:rFonts w:ascii="Times New Roman" w:hAnsi="Times New Roman"/>
          <w:b/>
          <w:bCs/>
          <w:sz w:val="24"/>
        </w:rPr>
        <w:t>81</w:t>
      </w:r>
      <w:r w:rsidRPr="004149D8">
        <w:rPr>
          <w:rFonts w:ascii="Times New Roman" w:hAnsi="Times New Roman"/>
          <w:sz w:val="24"/>
        </w:rPr>
        <w:t>: 3443–3446.</w:t>
      </w:r>
    </w:p>
    <w:p w14:paraId="7BAADE2C"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8 </w:t>
      </w:r>
      <w:r w:rsidRPr="004149D8">
        <w:rPr>
          <w:rFonts w:ascii="Times New Roman" w:hAnsi="Times New Roman"/>
          <w:sz w:val="24"/>
        </w:rPr>
        <w:tab/>
        <w:t xml:space="preserve">Abecasis GR, Cherny SS, Cookson WO, Cardon LR. Merlin--rapid analysis of dense genetic maps using sparse gene flow trees. </w:t>
      </w:r>
      <w:r w:rsidRPr="004149D8">
        <w:rPr>
          <w:rFonts w:ascii="Times New Roman" w:hAnsi="Times New Roman"/>
          <w:i/>
          <w:iCs/>
          <w:sz w:val="24"/>
        </w:rPr>
        <w:t>Nat Genet</w:t>
      </w:r>
      <w:r w:rsidRPr="004149D8">
        <w:rPr>
          <w:rFonts w:ascii="Times New Roman" w:hAnsi="Times New Roman"/>
          <w:sz w:val="24"/>
        </w:rPr>
        <w:t xml:space="preserve"> 2002; </w:t>
      </w:r>
      <w:r w:rsidRPr="004149D8">
        <w:rPr>
          <w:rFonts w:ascii="Times New Roman" w:hAnsi="Times New Roman"/>
          <w:b/>
          <w:bCs/>
          <w:sz w:val="24"/>
        </w:rPr>
        <w:t>30</w:t>
      </w:r>
      <w:r w:rsidRPr="004149D8">
        <w:rPr>
          <w:rFonts w:ascii="Times New Roman" w:hAnsi="Times New Roman"/>
          <w:sz w:val="24"/>
        </w:rPr>
        <w:t>: 97–101.</w:t>
      </w:r>
    </w:p>
    <w:p w14:paraId="651A465A"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9 </w:t>
      </w:r>
      <w:r w:rsidRPr="004149D8">
        <w:rPr>
          <w:rFonts w:ascii="Times New Roman" w:hAnsi="Times New Roman"/>
          <w:sz w:val="24"/>
        </w:rPr>
        <w:tab/>
        <w:t xml:space="preserve">Mukhopadhyay N, Almasy L, Schroeder M, Mulvihill WP, Weeks DE. Mega2: data-handling for facilitating genetic linkage and association analyses. </w:t>
      </w:r>
      <w:r w:rsidRPr="004149D8">
        <w:rPr>
          <w:rFonts w:ascii="Times New Roman" w:hAnsi="Times New Roman"/>
          <w:i/>
          <w:iCs/>
          <w:sz w:val="24"/>
        </w:rPr>
        <w:t>Bioinformatics</w:t>
      </w:r>
      <w:r w:rsidRPr="004149D8">
        <w:rPr>
          <w:rFonts w:ascii="Times New Roman" w:hAnsi="Times New Roman"/>
          <w:sz w:val="24"/>
        </w:rPr>
        <w:t xml:space="preserve"> 2005; </w:t>
      </w:r>
      <w:r w:rsidRPr="004149D8">
        <w:rPr>
          <w:rFonts w:ascii="Times New Roman" w:hAnsi="Times New Roman"/>
          <w:b/>
          <w:bCs/>
          <w:sz w:val="24"/>
        </w:rPr>
        <w:t>21</w:t>
      </w:r>
      <w:r w:rsidRPr="004149D8">
        <w:rPr>
          <w:rFonts w:ascii="Times New Roman" w:hAnsi="Times New Roman"/>
          <w:sz w:val="24"/>
        </w:rPr>
        <w:t>: 2556–2557.</w:t>
      </w:r>
    </w:p>
    <w:p w14:paraId="3C09DB03"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10 </w:t>
      </w:r>
      <w:r w:rsidRPr="004149D8">
        <w:rPr>
          <w:rFonts w:ascii="Times New Roman" w:hAnsi="Times New Roman"/>
          <w:sz w:val="24"/>
        </w:rPr>
        <w:tab/>
        <w:t xml:space="preserve">Lander E, Kruglyak L. Genetic dissection of complex traits: guidelines for interpreting and reporting linkage results. </w:t>
      </w:r>
      <w:r w:rsidRPr="004149D8">
        <w:rPr>
          <w:rFonts w:ascii="Times New Roman" w:hAnsi="Times New Roman"/>
          <w:i/>
          <w:iCs/>
          <w:sz w:val="24"/>
        </w:rPr>
        <w:t>Nat Genet</w:t>
      </w:r>
      <w:r w:rsidRPr="004149D8">
        <w:rPr>
          <w:rFonts w:ascii="Times New Roman" w:hAnsi="Times New Roman"/>
          <w:sz w:val="24"/>
        </w:rPr>
        <w:t xml:space="preserve"> 1995; </w:t>
      </w:r>
      <w:r w:rsidRPr="004149D8">
        <w:rPr>
          <w:rFonts w:ascii="Times New Roman" w:hAnsi="Times New Roman"/>
          <w:b/>
          <w:bCs/>
          <w:sz w:val="24"/>
        </w:rPr>
        <w:t>11</w:t>
      </w:r>
      <w:r w:rsidRPr="004149D8">
        <w:rPr>
          <w:rFonts w:ascii="Times New Roman" w:hAnsi="Times New Roman"/>
          <w:sz w:val="24"/>
        </w:rPr>
        <w:t>: 241–247.</w:t>
      </w:r>
    </w:p>
    <w:p w14:paraId="6123E6A4" w14:textId="77777777" w:rsidR="004149D8" w:rsidRPr="004149D8" w:rsidRDefault="004149D8" w:rsidP="004149D8">
      <w:pPr>
        <w:pStyle w:val="Bibliography"/>
        <w:rPr>
          <w:rFonts w:ascii="Times New Roman" w:hAnsi="Times New Roman"/>
          <w:sz w:val="24"/>
        </w:rPr>
      </w:pPr>
      <w:r w:rsidRPr="004149D8">
        <w:rPr>
          <w:rFonts w:ascii="Times New Roman" w:hAnsi="Times New Roman"/>
          <w:sz w:val="24"/>
        </w:rPr>
        <w:t xml:space="preserve">11 </w:t>
      </w:r>
      <w:r w:rsidRPr="004149D8">
        <w:rPr>
          <w:rFonts w:ascii="Times New Roman" w:hAnsi="Times New Roman"/>
          <w:sz w:val="24"/>
        </w:rPr>
        <w:tab/>
        <w:t xml:space="preserve">Freimer NB, Sandkuijl LA, Blower SM. Incorrect specification of marker allele frequencies: effects on linkage analysis. </w:t>
      </w:r>
      <w:r w:rsidRPr="004149D8">
        <w:rPr>
          <w:rFonts w:ascii="Times New Roman" w:hAnsi="Times New Roman"/>
          <w:i/>
          <w:iCs/>
          <w:sz w:val="24"/>
        </w:rPr>
        <w:t>Am J Hum Genet</w:t>
      </w:r>
      <w:r w:rsidRPr="004149D8">
        <w:rPr>
          <w:rFonts w:ascii="Times New Roman" w:hAnsi="Times New Roman"/>
          <w:sz w:val="24"/>
        </w:rPr>
        <w:t xml:space="preserve"> 1993; </w:t>
      </w:r>
      <w:r w:rsidRPr="004149D8">
        <w:rPr>
          <w:rFonts w:ascii="Times New Roman" w:hAnsi="Times New Roman"/>
          <w:b/>
          <w:bCs/>
          <w:sz w:val="24"/>
        </w:rPr>
        <w:t>52</w:t>
      </w:r>
      <w:r w:rsidRPr="004149D8">
        <w:rPr>
          <w:rFonts w:ascii="Times New Roman" w:hAnsi="Times New Roman"/>
          <w:sz w:val="24"/>
        </w:rPr>
        <w:t>: 1102–1110.</w:t>
      </w:r>
    </w:p>
    <w:p w14:paraId="56EB148D" w14:textId="395418A4" w:rsidR="00410402" w:rsidRPr="00524286" w:rsidRDefault="00410402" w:rsidP="00223ABA">
      <w:pPr>
        <w:spacing w:afterLines="280" w:after="672" w:line="480" w:lineRule="auto"/>
        <w:jc w:val="both"/>
        <w:rPr>
          <w:rFonts w:ascii="Times New Roman" w:hAnsi="Times New Roman"/>
          <w:sz w:val="24"/>
        </w:rPr>
      </w:pPr>
      <w:r>
        <w:rPr>
          <w:rFonts w:ascii="Times New Roman" w:hAnsi="Times New Roman"/>
          <w:sz w:val="24"/>
        </w:rPr>
        <w:fldChar w:fldCharType="end"/>
      </w:r>
    </w:p>
    <w:p w14:paraId="2E6BBB10" w14:textId="16EF0B6B" w:rsidR="00BE17B5" w:rsidRDefault="00BE17B5" w:rsidP="00BE17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0C313D5D"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580BCF0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812533A"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63DF2492" w14:textId="5431E055" w:rsidR="00FF5B33" w:rsidRPr="004751AB" w:rsidRDefault="00F87BBA" w:rsidP="005323C3">
      <w:pPr>
        <w:tabs>
          <w:tab w:val="left" w:pos="7800"/>
        </w:tabs>
        <w:spacing w:after="0" w:line="480" w:lineRule="auto"/>
        <w:rPr>
          <w:rFonts w:ascii="Times New Roman" w:hAnsi="Times New Roman"/>
          <w:b/>
          <w:sz w:val="24"/>
          <w:szCs w:val="24"/>
        </w:rPr>
      </w:pPr>
      <w:r w:rsidRPr="00F87BBA">
        <w:rPr>
          <w:rFonts w:ascii="Times New Roman" w:hAnsi="Times New Roman"/>
          <w:sz w:val="24"/>
          <w:szCs w:val="24"/>
        </w:rPr>
        <w:t>NCBI ClinVar, https://www.ncbi.nlm.nih.gov/clinvar</w:t>
      </w:r>
      <w:r w:rsidR="00872E08">
        <w:rPr>
          <w:rFonts w:ascii="Times New Roman" w:hAnsi="Times New Roman"/>
          <w:b/>
          <w:sz w:val="28"/>
          <w:szCs w:val="28"/>
        </w:rPr>
        <w:br w:type="page"/>
      </w:r>
    </w:p>
    <w:p w14:paraId="286D48B0" w14:textId="421B00F1" w:rsidR="00535E10" w:rsidRPr="004751AB"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038A44A2" w14:textId="18F3C180" w:rsidR="00994203" w:rsidRPr="00CC032D" w:rsidRDefault="00F42EAE" w:rsidP="00CC032D">
      <w:pPr>
        <w:spacing w:afterLines="280" w:after="672" w:line="480" w:lineRule="auto"/>
        <w:jc w:val="both"/>
        <w:rPr>
          <w:rFonts w:ascii="Times New Roman" w:hAnsi="Times New Roman"/>
          <w:sz w:val="24"/>
          <w:szCs w:val="24"/>
        </w:rPr>
      </w:pPr>
      <w:r>
        <w:rPr>
          <w:rFonts w:ascii="Times New Roman" w:hAnsi="Times New Roman"/>
          <w:b/>
          <w:sz w:val="24"/>
          <w:szCs w:val="24"/>
        </w:rPr>
        <w:t>Figure 1.</w:t>
      </w:r>
      <w:r w:rsidR="00994203" w:rsidRPr="00F42EAE">
        <w:rPr>
          <w:rFonts w:ascii="Times New Roman" w:hAnsi="Times New Roman"/>
          <w:b/>
          <w:sz w:val="24"/>
          <w:szCs w:val="24"/>
        </w:rPr>
        <w:t xml:space="preserve"> </w:t>
      </w:r>
      <w:r w:rsidR="00CC032D">
        <w:rPr>
          <w:rFonts w:ascii="Times New Roman" w:hAnsi="Times New Roman"/>
          <w:b/>
          <w:sz w:val="24"/>
          <w:szCs w:val="24"/>
        </w:rPr>
        <w:t>The Collapsed Haplotype Pattern (CHP) method</w:t>
      </w:r>
      <w:r w:rsidR="00CC032D">
        <w:rPr>
          <w:rFonts w:ascii="Times New Roman" w:hAnsi="Times New Roman"/>
          <w:sz w:val="24"/>
          <w:szCs w:val="24"/>
        </w:rPr>
        <w:t xml:space="preserve">. This figure illustrates the creation of regional markers </w:t>
      </w:r>
      <w:r w:rsidR="00CC032D">
        <w:rPr>
          <w:rFonts w:ascii="Times New Roman" w:hAnsi="Times New Roman"/>
          <w:sz w:val="24"/>
          <w:szCs w:val="24"/>
        </w:rPr>
        <w:t>for 6 variants in pedigree</w:t>
      </w:r>
      <w:r w:rsidR="00BA5207">
        <w:rPr>
          <w:rFonts w:ascii="Times New Roman" w:hAnsi="Times New Roman"/>
          <w:sz w:val="24"/>
          <w:szCs w:val="24"/>
        </w:rPr>
        <w:t>s</w:t>
      </w:r>
      <w:r w:rsidR="00CC032D">
        <w:rPr>
          <w:rFonts w:ascii="Times New Roman" w:hAnsi="Times New Roman"/>
          <w:sz w:val="24"/>
          <w:szCs w:val="24"/>
        </w:rPr>
        <w:t xml:space="preserve"> with autosomal recessive </w:t>
      </w:r>
      <w:r w:rsidR="00BA5207">
        <w:rPr>
          <w:rFonts w:ascii="Times New Roman" w:hAnsi="Times New Roman"/>
          <w:sz w:val="24"/>
          <w:szCs w:val="24"/>
        </w:rPr>
        <w:t>inheritance</w:t>
      </w:r>
      <w:r w:rsidR="00CC032D">
        <w:rPr>
          <w:rFonts w:ascii="Times New Roman" w:hAnsi="Times New Roman"/>
          <w:sz w:val="24"/>
          <w:szCs w:val="24"/>
        </w:rPr>
        <w:t xml:space="preserve">. </w:t>
      </w:r>
      <w:commentRangeStart w:id="36"/>
      <w:commentRangeStart w:id="37"/>
      <w:r w:rsidR="00CC032D">
        <w:rPr>
          <w:rFonts w:ascii="Times New Roman" w:hAnsi="Times New Roman"/>
          <w:sz w:val="24"/>
          <w:szCs w:val="24"/>
        </w:rPr>
        <w:t xml:space="preserve">Panel </w:t>
      </w:r>
      <w:commentRangeEnd w:id="37"/>
      <w:r w:rsidR="00C805A6">
        <w:rPr>
          <w:rStyle w:val="CommentReference"/>
          <w:lang w:val="x-none" w:eastAsia="x-none"/>
        </w:rPr>
        <w:commentReference w:id="37"/>
      </w:r>
      <w:r w:rsidR="00CC032D">
        <w:rPr>
          <w:rFonts w:ascii="Times New Roman" w:hAnsi="Times New Roman"/>
          <w:sz w:val="24"/>
          <w:szCs w:val="24"/>
        </w:rPr>
        <w:t>A displays the use of original haplotype patterns as regional markers, a special case of the CHP method using bins</w:t>
      </w:r>
      <w:r w:rsidR="00CC032D" w:rsidRPr="00E60CF2">
        <w:rPr>
          <w:rFonts w:ascii="Times New Roman" w:hAnsi="Times New Roman"/>
          <w:sz w:val="24"/>
          <w:szCs w:val="24"/>
        </w:rPr>
        <w:t xml:space="preserve"> of size 1</w:t>
      </w:r>
      <w:r w:rsidR="00CC032D">
        <w:rPr>
          <w:rFonts w:ascii="Times New Roman" w:hAnsi="Times New Roman"/>
          <w:sz w:val="24"/>
          <w:szCs w:val="24"/>
        </w:rPr>
        <w:t>; panel B</w:t>
      </w:r>
      <w:r w:rsidR="00CC032D" w:rsidRPr="00E60CF2">
        <w:rPr>
          <w:rFonts w:ascii="Times New Roman" w:hAnsi="Times New Roman"/>
          <w:sz w:val="24"/>
          <w:szCs w:val="24"/>
        </w:rPr>
        <w:t xml:space="preserve"> displays </w:t>
      </w:r>
      <w:r w:rsidR="00CC032D">
        <w:rPr>
          <w:rFonts w:ascii="Times New Roman" w:hAnsi="Times New Roman"/>
          <w:sz w:val="24"/>
          <w:szCs w:val="24"/>
        </w:rPr>
        <w:t>the</w:t>
      </w:r>
      <w:r w:rsidR="00CC032D" w:rsidRPr="00E60CF2">
        <w:rPr>
          <w:rFonts w:ascii="Times New Roman" w:hAnsi="Times New Roman"/>
          <w:sz w:val="24"/>
          <w:szCs w:val="24"/>
        </w:rPr>
        <w:t xml:space="preserve"> </w:t>
      </w:r>
      <w:r w:rsidR="00CC032D" w:rsidRPr="00E60CF2">
        <w:rPr>
          <w:rFonts w:ascii="Times New Roman" w:hAnsi="Times New Roman"/>
          <w:i/>
          <w:sz w:val="24"/>
          <w:szCs w:val="24"/>
        </w:rPr>
        <w:t>complete collapsing</w:t>
      </w:r>
      <w:r w:rsidR="00CC032D" w:rsidRPr="00E60CF2">
        <w:rPr>
          <w:rFonts w:ascii="Times New Roman" w:hAnsi="Times New Roman"/>
          <w:sz w:val="24"/>
          <w:szCs w:val="24"/>
        </w:rPr>
        <w:t xml:space="preserve"> theme with </w:t>
      </w:r>
      <w:r w:rsidR="00CC032D">
        <w:rPr>
          <w:rFonts w:ascii="Times New Roman" w:hAnsi="Times New Roman"/>
          <w:sz w:val="24"/>
          <w:szCs w:val="24"/>
        </w:rPr>
        <w:t>bin</w:t>
      </w:r>
      <w:r w:rsidR="00CC032D" w:rsidRPr="00E60CF2">
        <w:rPr>
          <w:rFonts w:ascii="Times New Roman" w:hAnsi="Times New Roman"/>
          <w:sz w:val="24"/>
          <w:szCs w:val="24"/>
        </w:rPr>
        <w:t xml:space="preserve"> size equaling t</w:t>
      </w:r>
      <w:r w:rsidR="00CC032D">
        <w:rPr>
          <w:rFonts w:ascii="Times New Roman" w:hAnsi="Times New Roman"/>
          <w:sz w:val="24"/>
          <w:szCs w:val="24"/>
        </w:rPr>
        <w:t>he length of the region; panel C</w:t>
      </w:r>
      <w:r w:rsidR="00CC032D" w:rsidRPr="00E60CF2">
        <w:rPr>
          <w:rFonts w:ascii="Times New Roman" w:hAnsi="Times New Roman"/>
          <w:sz w:val="24"/>
          <w:szCs w:val="24"/>
        </w:rPr>
        <w:t xml:space="preserve"> displays a collaps</w:t>
      </w:r>
      <w:r w:rsidR="00CC032D">
        <w:rPr>
          <w:rFonts w:ascii="Times New Roman" w:hAnsi="Times New Roman"/>
          <w:sz w:val="24"/>
          <w:szCs w:val="24"/>
        </w:rPr>
        <w:t>ing theme with bins of size 3</w:t>
      </w:r>
      <w:r w:rsidR="00CC032D" w:rsidRPr="00E60CF2">
        <w:rPr>
          <w:rFonts w:ascii="Times New Roman" w:hAnsi="Times New Roman"/>
          <w:sz w:val="24"/>
          <w:szCs w:val="24"/>
        </w:rPr>
        <w:t xml:space="preserve"> and </w:t>
      </w:r>
      <w:r w:rsidR="00CC032D">
        <w:rPr>
          <w:rFonts w:ascii="Times New Roman" w:hAnsi="Times New Roman"/>
          <w:sz w:val="24"/>
          <w:szCs w:val="24"/>
        </w:rPr>
        <w:t xml:space="preserve">panel D displays the </w:t>
      </w:r>
      <w:r w:rsidR="00CC032D">
        <w:rPr>
          <w:rFonts w:ascii="Times New Roman" w:hAnsi="Times New Roman"/>
          <w:i/>
          <w:sz w:val="24"/>
          <w:szCs w:val="24"/>
        </w:rPr>
        <w:t xml:space="preserve">LD based collapsing </w:t>
      </w:r>
      <w:r w:rsidR="00CC032D">
        <w:rPr>
          <w:rFonts w:ascii="Times New Roman" w:hAnsi="Times New Roman"/>
          <w:sz w:val="24"/>
          <w:szCs w:val="24"/>
        </w:rPr>
        <w:t>theme assuming the 2</w:t>
      </w:r>
      <w:r w:rsidR="00CC032D" w:rsidRPr="007E624F">
        <w:rPr>
          <w:rFonts w:ascii="Times New Roman" w:hAnsi="Times New Roman"/>
          <w:sz w:val="24"/>
          <w:szCs w:val="24"/>
          <w:vertAlign w:val="superscript"/>
        </w:rPr>
        <w:t>nd</w:t>
      </w:r>
      <w:r w:rsidR="00CC032D">
        <w:rPr>
          <w:rFonts w:ascii="Times New Roman" w:hAnsi="Times New Roman"/>
          <w:sz w:val="24"/>
          <w:szCs w:val="24"/>
        </w:rPr>
        <w:t xml:space="preserve"> to 6</w:t>
      </w:r>
      <w:r w:rsidR="00CC032D" w:rsidRPr="007E624F">
        <w:rPr>
          <w:rFonts w:ascii="Times New Roman" w:hAnsi="Times New Roman"/>
          <w:sz w:val="24"/>
          <w:szCs w:val="24"/>
          <w:vertAlign w:val="superscript"/>
        </w:rPr>
        <w:t>th</w:t>
      </w:r>
      <w:r w:rsidR="00CC032D">
        <w:rPr>
          <w:rFonts w:ascii="Times New Roman" w:hAnsi="Times New Roman"/>
          <w:sz w:val="24"/>
          <w:szCs w:val="24"/>
        </w:rPr>
        <w:t xml:space="preserve"> variant loci are in LD with each other. </w:t>
      </w:r>
      <w:commentRangeEnd w:id="36"/>
      <w:r w:rsidR="00400C86">
        <w:rPr>
          <w:rStyle w:val="CommentReference"/>
          <w:lang w:val="x-none" w:eastAsia="x-none"/>
        </w:rPr>
        <w:commentReference w:id="36"/>
      </w:r>
    </w:p>
    <w:p w14:paraId="0D2555A8" w14:textId="2589C516" w:rsidR="001719DA" w:rsidRPr="009D4E37" w:rsidRDefault="00CC032D" w:rsidP="00CC032D">
      <w:pPr>
        <w:spacing w:afterLines="280" w:after="672" w:line="480" w:lineRule="auto"/>
        <w:jc w:val="both"/>
        <w:rPr>
          <w:rFonts w:ascii="Times New Roman" w:hAnsi="Times New Roman"/>
          <w:color w:val="000000"/>
          <w:kern w:val="24"/>
          <w:sz w:val="24"/>
          <w:szCs w:val="24"/>
        </w:rPr>
      </w:pPr>
      <w:r>
        <w:rPr>
          <w:rFonts w:ascii="Times New Roman" w:hAnsi="Times New Roman"/>
          <w:b/>
          <w:sz w:val="24"/>
        </w:rPr>
        <w:t xml:space="preserve">Figure 2.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mutations 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CHP and light blue lines for SNV.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s under 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recessive model; panel C displays the power for the LOD and HLOD statistics under </w:t>
      </w:r>
      <w:r w:rsidR="00A21474" w:rsidRPr="00F048FF">
        <w:rPr>
          <w:rFonts w:ascii="Times New Roman" w:hAnsi="Times New Roman"/>
          <w:sz w:val="24"/>
          <w:szCs w:val="24"/>
        </w:rPr>
        <w:t>recessive model 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significance level of </w:t>
      </w:r>
      <w:r>
        <w:rPr>
          <w:rFonts w:ascii="Times New Roman" w:hAnsi="Times New Roman"/>
          <w:sz w:val="24"/>
          <w:szCs w:val="24"/>
        </w:rPr>
        <w:t xml:space="preserve">α=0.05, but the absolute power of HLOD is not greater than LOD. This is because </w:t>
      </w:r>
      <w:r w:rsidR="00BA5207">
        <w:rPr>
          <w:rFonts w:ascii="Times New Roman" w:hAnsi="Times New Roman"/>
          <w:sz w:val="24"/>
          <w:szCs w:val="24"/>
        </w:rPr>
        <w:t xml:space="preserve">due to the very low MAFs for the genes under study </w:t>
      </w:r>
      <w:r>
        <w:rPr>
          <w:rFonts w:ascii="Times New Roman" w:hAnsi="Times New Roman"/>
          <w:sz w:val="24"/>
          <w:szCs w:val="24"/>
        </w:rPr>
        <w:t xml:space="preserve">for most families </w:t>
      </w:r>
      <w:r w:rsidR="00BA5207">
        <w:rPr>
          <w:rFonts w:ascii="Times New Roman" w:hAnsi="Times New Roman"/>
          <w:sz w:val="24"/>
          <w:szCs w:val="24"/>
        </w:rPr>
        <w:t xml:space="preserve">all variants in </w:t>
      </w:r>
      <w:r>
        <w:rPr>
          <w:rFonts w:ascii="Times New Roman" w:hAnsi="Times New Roman"/>
          <w:sz w:val="24"/>
          <w:szCs w:val="24"/>
        </w:rPr>
        <w:t xml:space="preserve">the </w:t>
      </w:r>
      <w:r>
        <w:rPr>
          <w:rFonts w:ascii="Times New Roman" w:hAnsi="Times New Roman"/>
          <w:sz w:val="24"/>
          <w:szCs w:val="24"/>
        </w:rPr>
        <w:lastRenderedPageBreak/>
        <w:t xml:space="preserve">non-causal gene </w:t>
      </w:r>
      <w:r w:rsidR="00BA5207">
        <w:rPr>
          <w:rFonts w:ascii="Times New Roman" w:hAnsi="Times New Roman"/>
          <w:sz w:val="24"/>
          <w:szCs w:val="24"/>
        </w:rPr>
        <w:t xml:space="preserve">are monomorphic </w:t>
      </w:r>
      <w:del w:id="39" w:author="Gao Wang" w:date="2014-08-14T14:05:00Z">
        <w:r w:rsidDel="00851AA5">
          <w:rPr>
            <w:rFonts w:ascii="Times New Roman" w:hAnsi="Times New Roman"/>
            <w:sz w:val="24"/>
            <w:szCs w:val="24"/>
          </w:rPr>
          <w:delText xml:space="preserve"> </w:delText>
        </w:r>
      </w:del>
      <w:r>
        <w:rPr>
          <w:rFonts w:ascii="Times New Roman" w:hAnsi="Times New Roman"/>
          <w:sz w:val="24"/>
          <w:szCs w:val="24"/>
        </w:rPr>
        <w:t>and therefore are uninformative.</w:t>
      </w:r>
    </w:p>
    <w:sectPr w:rsidR="001719DA" w:rsidRPr="009D4E37" w:rsidSect="001719DA">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Gao Wang" w:date="2014-08-14T14:02:00Z" w:initials="gw">
    <w:p w14:paraId="79C08833" w14:textId="7062C02C" w:rsidR="00735D67" w:rsidRPr="00735D67" w:rsidRDefault="00735D67">
      <w:pPr>
        <w:pStyle w:val="CommentText"/>
        <w:rPr>
          <w:lang w:val="en-US"/>
        </w:rPr>
      </w:pPr>
      <w:r>
        <w:rPr>
          <w:rStyle w:val="CommentReference"/>
        </w:rPr>
        <w:annotationRef/>
      </w:r>
      <w:r>
        <w:rPr>
          <w:lang w:val="en-US"/>
        </w:rPr>
        <w:t>Right, the way haplotype frequency is currently calculated did not consider LD. Perhaps we better remove this sentence.</w:t>
      </w:r>
    </w:p>
  </w:comment>
  <w:comment w:id="25" w:author="suzanne" w:date="2014-08-13T18:38:00Z" w:initials="s">
    <w:p w14:paraId="1754CA29" w14:textId="575E3E26" w:rsidR="009D55D0" w:rsidRPr="009D55D0" w:rsidRDefault="009D55D0">
      <w:pPr>
        <w:pStyle w:val="CommentText"/>
        <w:rPr>
          <w:lang w:val="en-US"/>
        </w:rPr>
      </w:pPr>
      <w:r>
        <w:rPr>
          <w:rStyle w:val="CommentReference"/>
        </w:rPr>
        <w:annotationRef/>
      </w:r>
      <w:r>
        <w:rPr>
          <w:lang w:val="en-US"/>
        </w:rPr>
        <w:t>Or should we mention this.  The problem is the wrong haplotype frequencies are used by the programs.</w:t>
      </w:r>
    </w:p>
  </w:comment>
  <w:comment w:id="31" w:author="suzanne" w:date="2014-08-13T18:38:00Z" w:initials="s">
    <w:p w14:paraId="225FA3D4" w14:textId="6BC34E32" w:rsidR="009D55D0" w:rsidRPr="009D55D0" w:rsidRDefault="009D55D0">
      <w:pPr>
        <w:pStyle w:val="CommentText"/>
        <w:rPr>
          <w:lang w:val="en-US"/>
        </w:rPr>
      </w:pPr>
      <w:r>
        <w:rPr>
          <w:rStyle w:val="CommentReference"/>
        </w:rPr>
        <w:annotationRef/>
      </w:r>
      <w:r>
        <w:rPr>
          <w:lang w:val="en-US"/>
        </w:rPr>
        <w:t>Need to reference Amos paper here and perhaps mine on this topic for consangenious pedigrees</w:t>
      </w:r>
    </w:p>
  </w:comment>
  <w:comment w:id="35" w:author="Gao Wang" w:date="2014-08-14T13:53:00Z" w:initials="gw">
    <w:p w14:paraId="046304CC" w14:textId="69264B82" w:rsidR="001D6EA5" w:rsidRPr="001D6EA5" w:rsidRDefault="001D6EA5">
      <w:pPr>
        <w:pStyle w:val="CommentText"/>
        <w:rPr>
          <w:lang w:val="en-US"/>
        </w:rPr>
      </w:pPr>
      <w:r>
        <w:rPr>
          <w:rStyle w:val="CommentReference"/>
        </w:rPr>
        <w:annotationRef/>
      </w:r>
      <w:r>
        <w:rPr>
          <w:lang w:val="en-US"/>
        </w:rPr>
        <w:t>I see but perhaps for this article it is Ok to use this description. In fact the list was provided by Hang who had manually fixed some annotations based on what he had learned from his project.</w:t>
      </w:r>
    </w:p>
  </w:comment>
  <w:comment w:id="34" w:author="suzanne" w:date="2014-08-14T13:55:00Z" w:initials="s">
    <w:p w14:paraId="40B1BAC9" w14:textId="55BC65D6" w:rsidR="0075103C" w:rsidRPr="0075103C" w:rsidRDefault="0075103C">
      <w:pPr>
        <w:pStyle w:val="CommentText"/>
        <w:rPr>
          <w:lang w:val="en-US"/>
        </w:rPr>
      </w:pPr>
      <w:r>
        <w:rPr>
          <w:rStyle w:val="CommentReference"/>
        </w:rPr>
        <w:annotationRef/>
      </w:r>
      <w:r>
        <w:rPr>
          <w:lang w:val="en-US"/>
        </w:rPr>
        <w:t>This data base has some problems  one very know GJB2 variant 35delG is labeled as being of unknown significance.</w:t>
      </w:r>
    </w:p>
  </w:comment>
  <w:comment w:id="37" w:author="Gao Wang" w:date="2014-08-14T14:07:00Z" w:initials="gw">
    <w:p w14:paraId="6F75841D" w14:textId="77C9F39F" w:rsidR="00C805A6" w:rsidRPr="007F596F" w:rsidRDefault="00C805A6">
      <w:pPr>
        <w:pStyle w:val="CommentText"/>
        <w:rPr>
          <w:lang w:val="en-US"/>
        </w:rPr>
      </w:pPr>
      <w:r>
        <w:rPr>
          <w:rStyle w:val="CommentReference"/>
        </w:rPr>
        <w:annotationRef/>
      </w:r>
      <w:r w:rsidR="007F596F">
        <w:rPr>
          <w:lang w:val="en-US"/>
        </w:rPr>
        <w:t>Are all description not clear at all, or is it just B? Or are you saying it is not clear why we want to apply different bin sizes? Initially you proposed that we should collapse the entire region. We did not justify the choice of bin size in this paper but the default is to bin by LD block which sounds most reasonable to me. Larger bin size is used to prevent too many alleles from being generated (MLINK takes up to 20) although I agree too large a bin size like panel B may lose information. What shall we do to this?</w:t>
      </w:r>
      <w:bookmarkStart w:id="38" w:name="_GoBack"/>
      <w:bookmarkEnd w:id="38"/>
    </w:p>
  </w:comment>
  <w:comment w:id="36" w:author="suzanne" w:date="2014-08-14T14:22:00Z" w:initials="s">
    <w:p w14:paraId="1152BAB4" w14:textId="374A4F1D" w:rsidR="00400C86" w:rsidRPr="00400C86" w:rsidRDefault="00400C86">
      <w:pPr>
        <w:pStyle w:val="CommentText"/>
        <w:rPr>
          <w:lang w:val="en-US"/>
        </w:rPr>
      </w:pPr>
      <w:r>
        <w:rPr>
          <w:rStyle w:val="CommentReference"/>
        </w:rPr>
        <w:annotationRef/>
      </w:r>
      <w:r>
        <w:rPr>
          <w:lang w:val="en-US"/>
        </w:rPr>
        <w:t>This description is not very clear at all.  Why would you want to perform B – is some cases information will be lost.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08833" w15:done="0"/>
  <w15:commentEx w15:paraId="1754CA29" w15:done="0"/>
  <w15:commentEx w15:paraId="225FA3D4" w15:done="0"/>
  <w15:commentEx w15:paraId="046304CC" w15:done="0"/>
  <w15:commentEx w15:paraId="40B1BAC9" w15:done="0"/>
  <w15:commentEx w15:paraId="6F75841D" w15:done="0"/>
  <w15:commentEx w15:paraId="1152BA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DC756" w14:textId="77777777" w:rsidR="00990AD8" w:rsidRDefault="00990AD8">
      <w:pPr>
        <w:spacing w:after="0" w:line="240" w:lineRule="auto"/>
      </w:pPr>
      <w:r>
        <w:separator/>
      </w:r>
    </w:p>
  </w:endnote>
  <w:endnote w:type="continuationSeparator" w:id="0">
    <w:p w14:paraId="2835CC91" w14:textId="77777777" w:rsidR="00990AD8" w:rsidRDefault="009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11889" w14:textId="77777777" w:rsidR="00990AD8" w:rsidRDefault="00990AD8">
      <w:pPr>
        <w:spacing w:after="0" w:line="240" w:lineRule="auto"/>
      </w:pPr>
      <w:r>
        <w:separator/>
      </w:r>
    </w:p>
  </w:footnote>
  <w:footnote w:type="continuationSeparator" w:id="0">
    <w:p w14:paraId="4108A8B6" w14:textId="77777777" w:rsidR="00990AD8" w:rsidRDefault="00990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0"/>
  </w:num>
  <w:num w:numId="5">
    <w:abstractNumId w:val="9"/>
  </w:num>
  <w:num w:numId="6">
    <w:abstractNumId w:val="5"/>
  </w:num>
  <w:num w:numId="7">
    <w:abstractNumId w:val="2"/>
  </w:num>
  <w:num w:numId="8">
    <w:abstractNumId w:val="4"/>
  </w:num>
  <w:num w:numId="9">
    <w:abstractNumId w:val="7"/>
  </w:num>
  <w:num w:numId="10">
    <w:abstractNumId w:val="3"/>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1C52"/>
    <w:rsid w:val="00001D34"/>
    <w:rsid w:val="0000340C"/>
    <w:rsid w:val="00003700"/>
    <w:rsid w:val="000038AB"/>
    <w:rsid w:val="0000408F"/>
    <w:rsid w:val="00004BF6"/>
    <w:rsid w:val="000063C6"/>
    <w:rsid w:val="00007612"/>
    <w:rsid w:val="00010A08"/>
    <w:rsid w:val="00010B9A"/>
    <w:rsid w:val="00011D46"/>
    <w:rsid w:val="00011FFE"/>
    <w:rsid w:val="000128E6"/>
    <w:rsid w:val="000128EF"/>
    <w:rsid w:val="00012C1F"/>
    <w:rsid w:val="00013F0C"/>
    <w:rsid w:val="000140DF"/>
    <w:rsid w:val="0001522E"/>
    <w:rsid w:val="000170B7"/>
    <w:rsid w:val="00017345"/>
    <w:rsid w:val="00017FA9"/>
    <w:rsid w:val="00021F2C"/>
    <w:rsid w:val="00027566"/>
    <w:rsid w:val="0003004A"/>
    <w:rsid w:val="000312E8"/>
    <w:rsid w:val="000321D9"/>
    <w:rsid w:val="00032A0C"/>
    <w:rsid w:val="00033DA4"/>
    <w:rsid w:val="00034677"/>
    <w:rsid w:val="00034993"/>
    <w:rsid w:val="00034F82"/>
    <w:rsid w:val="00036024"/>
    <w:rsid w:val="00037015"/>
    <w:rsid w:val="00037054"/>
    <w:rsid w:val="000372CD"/>
    <w:rsid w:val="000374D2"/>
    <w:rsid w:val="000427B3"/>
    <w:rsid w:val="0004315E"/>
    <w:rsid w:val="000433E1"/>
    <w:rsid w:val="00043E7C"/>
    <w:rsid w:val="00046DDC"/>
    <w:rsid w:val="000478C2"/>
    <w:rsid w:val="00047C55"/>
    <w:rsid w:val="00052214"/>
    <w:rsid w:val="00053476"/>
    <w:rsid w:val="00053687"/>
    <w:rsid w:val="000541BA"/>
    <w:rsid w:val="00055000"/>
    <w:rsid w:val="000569F9"/>
    <w:rsid w:val="00056B08"/>
    <w:rsid w:val="0006058F"/>
    <w:rsid w:val="0006100B"/>
    <w:rsid w:val="00062B25"/>
    <w:rsid w:val="00063317"/>
    <w:rsid w:val="000640F2"/>
    <w:rsid w:val="00065C5D"/>
    <w:rsid w:val="00065FA3"/>
    <w:rsid w:val="00066655"/>
    <w:rsid w:val="0006691C"/>
    <w:rsid w:val="000669E8"/>
    <w:rsid w:val="0006707A"/>
    <w:rsid w:val="00067777"/>
    <w:rsid w:val="00067FAD"/>
    <w:rsid w:val="00070F31"/>
    <w:rsid w:val="00076393"/>
    <w:rsid w:val="00076FDA"/>
    <w:rsid w:val="0008034A"/>
    <w:rsid w:val="00080444"/>
    <w:rsid w:val="00082929"/>
    <w:rsid w:val="00083579"/>
    <w:rsid w:val="000838F4"/>
    <w:rsid w:val="00084FC1"/>
    <w:rsid w:val="00086555"/>
    <w:rsid w:val="000870E6"/>
    <w:rsid w:val="000875AA"/>
    <w:rsid w:val="00091E34"/>
    <w:rsid w:val="000924AB"/>
    <w:rsid w:val="00093245"/>
    <w:rsid w:val="00093943"/>
    <w:rsid w:val="00094253"/>
    <w:rsid w:val="000955F2"/>
    <w:rsid w:val="00095DDA"/>
    <w:rsid w:val="00096584"/>
    <w:rsid w:val="0009664C"/>
    <w:rsid w:val="00096FCF"/>
    <w:rsid w:val="00097DE7"/>
    <w:rsid w:val="000A0AAD"/>
    <w:rsid w:val="000A21FB"/>
    <w:rsid w:val="000A2E25"/>
    <w:rsid w:val="000A3064"/>
    <w:rsid w:val="000A321A"/>
    <w:rsid w:val="000A465C"/>
    <w:rsid w:val="000A4C39"/>
    <w:rsid w:val="000A6F78"/>
    <w:rsid w:val="000A70C3"/>
    <w:rsid w:val="000A753E"/>
    <w:rsid w:val="000B03C1"/>
    <w:rsid w:val="000B0BA6"/>
    <w:rsid w:val="000B109A"/>
    <w:rsid w:val="000B3175"/>
    <w:rsid w:val="000B399B"/>
    <w:rsid w:val="000B4F10"/>
    <w:rsid w:val="000B5F69"/>
    <w:rsid w:val="000C151C"/>
    <w:rsid w:val="000C3F6E"/>
    <w:rsid w:val="000C5661"/>
    <w:rsid w:val="000D163E"/>
    <w:rsid w:val="000D1CB5"/>
    <w:rsid w:val="000D52E6"/>
    <w:rsid w:val="000D54A4"/>
    <w:rsid w:val="000D7360"/>
    <w:rsid w:val="000E0184"/>
    <w:rsid w:val="000E08AC"/>
    <w:rsid w:val="000E21BB"/>
    <w:rsid w:val="000E30E2"/>
    <w:rsid w:val="000E37D3"/>
    <w:rsid w:val="000E5145"/>
    <w:rsid w:val="000E5653"/>
    <w:rsid w:val="000E5CFE"/>
    <w:rsid w:val="000F1542"/>
    <w:rsid w:val="000F4CFE"/>
    <w:rsid w:val="000F5256"/>
    <w:rsid w:val="000F6FBA"/>
    <w:rsid w:val="00100EAF"/>
    <w:rsid w:val="00102002"/>
    <w:rsid w:val="0010201B"/>
    <w:rsid w:val="001033F5"/>
    <w:rsid w:val="00104ED3"/>
    <w:rsid w:val="00105F9D"/>
    <w:rsid w:val="00107674"/>
    <w:rsid w:val="001114C7"/>
    <w:rsid w:val="00112978"/>
    <w:rsid w:val="00112ECB"/>
    <w:rsid w:val="001139C0"/>
    <w:rsid w:val="00113CBB"/>
    <w:rsid w:val="00114E0C"/>
    <w:rsid w:val="00116596"/>
    <w:rsid w:val="00117586"/>
    <w:rsid w:val="001202D8"/>
    <w:rsid w:val="00120F32"/>
    <w:rsid w:val="0012162E"/>
    <w:rsid w:val="00122DB1"/>
    <w:rsid w:val="00123849"/>
    <w:rsid w:val="0012408E"/>
    <w:rsid w:val="00124470"/>
    <w:rsid w:val="001262B2"/>
    <w:rsid w:val="00130745"/>
    <w:rsid w:val="00130CD6"/>
    <w:rsid w:val="00132A4A"/>
    <w:rsid w:val="00134BD7"/>
    <w:rsid w:val="00134E57"/>
    <w:rsid w:val="00135244"/>
    <w:rsid w:val="00135840"/>
    <w:rsid w:val="0013751D"/>
    <w:rsid w:val="0013788F"/>
    <w:rsid w:val="00141220"/>
    <w:rsid w:val="0014141A"/>
    <w:rsid w:val="0014176D"/>
    <w:rsid w:val="00141CC3"/>
    <w:rsid w:val="001429C4"/>
    <w:rsid w:val="001436A8"/>
    <w:rsid w:val="0014394C"/>
    <w:rsid w:val="0014402E"/>
    <w:rsid w:val="00146034"/>
    <w:rsid w:val="00147F98"/>
    <w:rsid w:val="00151E7D"/>
    <w:rsid w:val="00151EE4"/>
    <w:rsid w:val="00152A03"/>
    <w:rsid w:val="0015410A"/>
    <w:rsid w:val="001543AF"/>
    <w:rsid w:val="001551E3"/>
    <w:rsid w:val="0015535C"/>
    <w:rsid w:val="00155AED"/>
    <w:rsid w:val="00155E1C"/>
    <w:rsid w:val="00156509"/>
    <w:rsid w:val="00157290"/>
    <w:rsid w:val="00160F9A"/>
    <w:rsid w:val="00161768"/>
    <w:rsid w:val="00163383"/>
    <w:rsid w:val="00163D81"/>
    <w:rsid w:val="0016487C"/>
    <w:rsid w:val="00164B6D"/>
    <w:rsid w:val="00164DC1"/>
    <w:rsid w:val="00165A56"/>
    <w:rsid w:val="00165E83"/>
    <w:rsid w:val="00167219"/>
    <w:rsid w:val="00170725"/>
    <w:rsid w:val="00170DB5"/>
    <w:rsid w:val="001714E9"/>
    <w:rsid w:val="001719DA"/>
    <w:rsid w:val="0017354C"/>
    <w:rsid w:val="00173A4A"/>
    <w:rsid w:val="00173A76"/>
    <w:rsid w:val="0017690C"/>
    <w:rsid w:val="00177199"/>
    <w:rsid w:val="00180CB7"/>
    <w:rsid w:val="001832E4"/>
    <w:rsid w:val="00183465"/>
    <w:rsid w:val="001854D3"/>
    <w:rsid w:val="001864F5"/>
    <w:rsid w:val="00187118"/>
    <w:rsid w:val="001911D2"/>
    <w:rsid w:val="00191F23"/>
    <w:rsid w:val="0019300B"/>
    <w:rsid w:val="00193AB5"/>
    <w:rsid w:val="0019415F"/>
    <w:rsid w:val="001946D1"/>
    <w:rsid w:val="00195CA0"/>
    <w:rsid w:val="00197300"/>
    <w:rsid w:val="001A0212"/>
    <w:rsid w:val="001A1767"/>
    <w:rsid w:val="001A48A2"/>
    <w:rsid w:val="001A4D2D"/>
    <w:rsid w:val="001A6644"/>
    <w:rsid w:val="001A75C3"/>
    <w:rsid w:val="001A7769"/>
    <w:rsid w:val="001B0FD2"/>
    <w:rsid w:val="001B231F"/>
    <w:rsid w:val="001B2E55"/>
    <w:rsid w:val="001B2F0C"/>
    <w:rsid w:val="001B2F14"/>
    <w:rsid w:val="001B33E7"/>
    <w:rsid w:val="001B3B25"/>
    <w:rsid w:val="001B492C"/>
    <w:rsid w:val="001B542A"/>
    <w:rsid w:val="001B56E9"/>
    <w:rsid w:val="001B702D"/>
    <w:rsid w:val="001C1B0B"/>
    <w:rsid w:val="001C1C40"/>
    <w:rsid w:val="001C38A5"/>
    <w:rsid w:val="001C58BE"/>
    <w:rsid w:val="001C5BEA"/>
    <w:rsid w:val="001C7709"/>
    <w:rsid w:val="001D08AA"/>
    <w:rsid w:val="001D3A3F"/>
    <w:rsid w:val="001D4027"/>
    <w:rsid w:val="001D5A24"/>
    <w:rsid w:val="001D5BCB"/>
    <w:rsid w:val="001D6EA5"/>
    <w:rsid w:val="001D7B6E"/>
    <w:rsid w:val="001E1C74"/>
    <w:rsid w:val="001E2662"/>
    <w:rsid w:val="001E48AE"/>
    <w:rsid w:val="001E538D"/>
    <w:rsid w:val="001F1079"/>
    <w:rsid w:val="001F1C7E"/>
    <w:rsid w:val="001F2F09"/>
    <w:rsid w:val="001F4D4C"/>
    <w:rsid w:val="001F5768"/>
    <w:rsid w:val="001F6E4B"/>
    <w:rsid w:val="001F7802"/>
    <w:rsid w:val="0020046A"/>
    <w:rsid w:val="002015F3"/>
    <w:rsid w:val="00203B1E"/>
    <w:rsid w:val="002062B6"/>
    <w:rsid w:val="00210D97"/>
    <w:rsid w:val="0021178A"/>
    <w:rsid w:val="00211E71"/>
    <w:rsid w:val="0021238A"/>
    <w:rsid w:val="0021268D"/>
    <w:rsid w:val="00217F8C"/>
    <w:rsid w:val="002236F9"/>
    <w:rsid w:val="00223ABA"/>
    <w:rsid w:val="00224A84"/>
    <w:rsid w:val="00227C82"/>
    <w:rsid w:val="002309EA"/>
    <w:rsid w:val="002332CC"/>
    <w:rsid w:val="00234073"/>
    <w:rsid w:val="00234DC1"/>
    <w:rsid w:val="00237A3C"/>
    <w:rsid w:val="002402AE"/>
    <w:rsid w:val="0024098E"/>
    <w:rsid w:val="00240D31"/>
    <w:rsid w:val="00247252"/>
    <w:rsid w:val="0025063F"/>
    <w:rsid w:val="0025219D"/>
    <w:rsid w:val="002526B8"/>
    <w:rsid w:val="002561ED"/>
    <w:rsid w:val="00256F94"/>
    <w:rsid w:val="00256FBD"/>
    <w:rsid w:val="002579B8"/>
    <w:rsid w:val="0026093E"/>
    <w:rsid w:val="00261D16"/>
    <w:rsid w:val="00262016"/>
    <w:rsid w:val="002629C0"/>
    <w:rsid w:val="0026429E"/>
    <w:rsid w:val="0026533A"/>
    <w:rsid w:val="00266B97"/>
    <w:rsid w:val="00267AC1"/>
    <w:rsid w:val="00267D91"/>
    <w:rsid w:val="002714CD"/>
    <w:rsid w:val="00271CC1"/>
    <w:rsid w:val="0027454F"/>
    <w:rsid w:val="00277275"/>
    <w:rsid w:val="002804F0"/>
    <w:rsid w:val="00281080"/>
    <w:rsid w:val="00281B9A"/>
    <w:rsid w:val="00282C5B"/>
    <w:rsid w:val="00283FB9"/>
    <w:rsid w:val="0029035B"/>
    <w:rsid w:val="002904BE"/>
    <w:rsid w:val="0029069F"/>
    <w:rsid w:val="002919C3"/>
    <w:rsid w:val="00293D08"/>
    <w:rsid w:val="00293F92"/>
    <w:rsid w:val="00294444"/>
    <w:rsid w:val="00296760"/>
    <w:rsid w:val="0029755D"/>
    <w:rsid w:val="00297BA1"/>
    <w:rsid w:val="002A0399"/>
    <w:rsid w:val="002A2634"/>
    <w:rsid w:val="002A384D"/>
    <w:rsid w:val="002A7944"/>
    <w:rsid w:val="002B1A78"/>
    <w:rsid w:val="002B381A"/>
    <w:rsid w:val="002B5FFE"/>
    <w:rsid w:val="002C01D0"/>
    <w:rsid w:val="002C2C08"/>
    <w:rsid w:val="002C35EE"/>
    <w:rsid w:val="002C3E19"/>
    <w:rsid w:val="002C6413"/>
    <w:rsid w:val="002D0A1E"/>
    <w:rsid w:val="002D10FA"/>
    <w:rsid w:val="002D2277"/>
    <w:rsid w:val="002D6051"/>
    <w:rsid w:val="002D698F"/>
    <w:rsid w:val="002E0C8E"/>
    <w:rsid w:val="002E14F8"/>
    <w:rsid w:val="002E7351"/>
    <w:rsid w:val="002F0A02"/>
    <w:rsid w:val="002F24E1"/>
    <w:rsid w:val="002F26B5"/>
    <w:rsid w:val="002F2B61"/>
    <w:rsid w:val="002F2BB1"/>
    <w:rsid w:val="002F3A41"/>
    <w:rsid w:val="002F41D4"/>
    <w:rsid w:val="002F533B"/>
    <w:rsid w:val="002F5A9F"/>
    <w:rsid w:val="00300CCA"/>
    <w:rsid w:val="00300FAC"/>
    <w:rsid w:val="00301537"/>
    <w:rsid w:val="0030166C"/>
    <w:rsid w:val="003036E1"/>
    <w:rsid w:val="003039FB"/>
    <w:rsid w:val="0030478F"/>
    <w:rsid w:val="003054FA"/>
    <w:rsid w:val="003065D6"/>
    <w:rsid w:val="00307919"/>
    <w:rsid w:val="00310A32"/>
    <w:rsid w:val="00310C15"/>
    <w:rsid w:val="00312179"/>
    <w:rsid w:val="00312857"/>
    <w:rsid w:val="00314CB4"/>
    <w:rsid w:val="00315777"/>
    <w:rsid w:val="00321525"/>
    <w:rsid w:val="00321691"/>
    <w:rsid w:val="00323278"/>
    <w:rsid w:val="003255B3"/>
    <w:rsid w:val="0032769B"/>
    <w:rsid w:val="003278A3"/>
    <w:rsid w:val="0033200E"/>
    <w:rsid w:val="00332237"/>
    <w:rsid w:val="00332A83"/>
    <w:rsid w:val="00332AAB"/>
    <w:rsid w:val="00334A62"/>
    <w:rsid w:val="003354ED"/>
    <w:rsid w:val="00341AE7"/>
    <w:rsid w:val="00342483"/>
    <w:rsid w:val="00347268"/>
    <w:rsid w:val="003504AB"/>
    <w:rsid w:val="00352406"/>
    <w:rsid w:val="003535BD"/>
    <w:rsid w:val="00357F99"/>
    <w:rsid w:val="00362485"/>
    <w:rsid w:val="00365181"/>
    <w:rsid w:val="00370909"/>
    <w:rsid w:val="00371680"/>
    <w:rsid w:val="00372917"/>
    <w:rsid w:val="00372DCF"/>
    <w:rsid w:val="00372FA8"/>
    <w:rsid w:val="003745B5"/>
    <w:rsid w:val="003747B2"/>
    <w:rsid w:val="00375BDC"/>
    <w:rsid w:val="0037711B"/>
    <w:rsid w:val="00380627"/>
    <w:rsid w:val="00380D64"/>
    <w:rsid w:val="00381404"/>
    <w:rsid w:val="00385071"/>
    <w:rsid w:val="00390246"/>
    <w:rsid w:val="00390F52"/>
    <w:rsid w:val="003910C6"/>
    <w:rsid w:val="00391280"/>
    <w:rsid w:val="003913C0"/>
    <w:rsid w:val="0039248F"/>
    <w:rsid w:val="00393BAE"/>
    <w:rsid w:val="00394444"/>
    <w:rsid w:val="00394918"/>
    <w:rsid w:val="00395108"/>
    <w:rsid w:val="003A0B2E"/>
    <w:rsid w:val="003A196E"/>
    <w:rsid w:val="003A2F03"/>
    <w:rsid w:val="003A446F"/>
    <w:rsid w:val="003A55C2"/>
    <w:rsid w:val="003A6DC9"/>
    <w:rsid w:val="003A6F22"/>
    <w:rsid w:val="003A78E8"/>
    <w:rsid w:val="003B02F4"/>
    <w:rsid w:val="003B13E7"/>
    <w:rsid w:val="003B53B1"/>
    <w:rsid w:val="003B60F5"/>
    <w:rsid w:val="003C39FD"/>
    <w:rsid w:val="003C3D4F"/>
    <w:rsid w:val="003C5F9D"/>
    <w:rsid w:val="003C6B68"/>
    <w:rsid w:val="003C6BA8"/>
    <w:rsid w:val="003C781A"/>
    <w:rsid w:val="003D13F0"/>
    <w:rsid w:val="003D1DDE"/>
    <w:rsid w:val="003D2EC6"/>
    <w:rsid w:val="003D306E"/>
    <w:rsid w:val="003D31C2"/>
    <w:rsid w:val="003E0317"/>
    <w:rsid w:val="003E21E1"/>
    <w:rsid w:val="003E3B7B"/>
    <w:rsid w:val="003E434C"/>
    <w:rsid w:val="003E448D"/>
    <w:rsid w:val="003F0053"/>
    <w:rsid w:val="003F0240"/>
    <w:rsid w:val="003F3016"/>
    <w:rsid w:val="003F5249"/>
    <w:rsid w:val="003F5DD0"/>
    <w:rsid w:val="00400C86"/>
    <w:rsid w:val="00403759"/>
    <w:rsid w:val="00403E59"/>
    <w:rsid w:val="00405A25"/>
    <w:rsid w:val="00406C30"/>
    <w:rsid w:val="00407B85"/>
    <w:rsid w:val="00410402"/>
    <w:rsid w:val="004143D8"/>
    <w:rsid w:val="004149D8"/>
    <w:rsid w:val="00417528"/>
    <w:rsid w:val="004201D9"/>
    <w:rsid w:val="004205F6"/>
    <w:rsid w:val="0042103F"/>
    <w:rsid w:val="00421C0E"/>
    <w:rsid w:val="00422F44"/>
    <w:rsid w:val="00425546"/>
    <w:rsid w:val="0042570D"/>
    <w:rsid w:val="00426CD6"/>
    <w:rsid w:val="00426E17"/>
    <w:rsid w:val="00432981"/>
    <w:rsid w:val="00433F79"/>
    <w:rsid w:val="00435AD5"/>
    <w:rsid w:val="004362A0"/>
    <w:rsid w:val="0044209F"/>
    <w:rsid w:val="00442F17"/>
    <w:rsid w:val="00450946"/>
    <w:rsid w:val="0045477E"/>
    <w:rsid w:val="00455B87"/>
    <w:rsid w:val="00457019"/>
    <w:rsid w:val="00457BA2"/>
    <w:rsid w:val="00462090"/>
    <w:rsid w:val="00462A0D"/>
    <w:rsid w:val="00465153"/>
    <w:rsid w:val="0046693D"/>
    <w:rsid w:val="00467413"/>
    <w:rsid w:val="00471B85"/>
    <w:rsid w:val="00473407"/>
    <w:rsid w:val="00473DBF"/>
    <w:rsid w:val="004747A3"/>
    <w:rsid w:val="00474DF1"/>
    <w:rsid w:val="004751AB"/>
    <w:rsid w:val="00481F28"/>
    <w:rsid w:val="00482B55"/>
    <w:rsid w:val="004839BE"/>
    <w:rsid w:val="0048412A"/>
    <w:rsid w:val="00485B00"/>
    <w:rsid w:val="00486D98"/>
    <w:rsid w:val="00487F98"/>
    <w:rsid w:val="00490691"/>
    <w:rsid w:val="00491772"/>
    <w:rsid w:val="00491A88"/>
    <w:rsid w:val="00492243"/>
    <w:rsid w:val="0049327B"/>
    <w:rsid w:val="004932B5"/>
    <w:rsid w:val="0049438D"/>
    <w:rsid w:val="00494920"/>
    <w:rsid w:val="004A62FB"/>
    <w:rsid w:val="004A7952"/>
    <w:rsid w:val="004B15A4"/>
    <w:rsid w:val="004B24A8"/>
    <w:rsid w:val="004B26AE"/>
    <w:rsid w:val="004B3185"/>
    <w:rsid w:val="004B42FC"/>
    <w:rsid w:val="004B5224"/>
    <w:rsid w:val="004B758B"/>
    <w:rsid w:val="004B7D59"/>
    <w:rsid w:val="004C2066"/>
    <w:rsid w:val="004C404A"/>
    <w:rsid w:val="004C4CF8"/>
    <w:rsid w:val="004C7002"/>
    <w:rsid w:val="004C776C"/>
    <w:rsid w:val="004D2281"/>
    <w:rsid w:val="004D2D13"/>
    <w:rsid w:val="004D395D"/>
    <w:rsid w:val="004D3DF7"/>
    <w:rsid w:val="004D43E6"/>
    <w:rsid w:val="004D6205"/>
    <w:rsid w:val="004D6728"/>
    <w:rsid w:val="004D6A05"/>
    <w:rsid w:val="004E1941"/>
    <w:rsid w:val="004E1BD4"/>
    <w:rsid w:val="004E1DE4"/>
    <w:rsid w:val="004E68FE"/>
    <w:rsid w:val="004E701E"/>
    <w:rsid w:val="004E78D5"/>
    <w:rsid w:val="004E7F05"/>
    <w:rsid w:val="004F05BC"/>
    <w:rsid w:val="004F0A32"/>
    <w:rsid w:val="004F1C6A"/>
    <w:rsid w:val="004F28C7"/>
    <w:rsid w:val="004F4835"/>
    <w:rsid w:val="004F498C"/>
    <w:rsid w:val="004F4A65"/>
    <w:rsid w:val="004F54BE"/>
    <w:rsid w:val="004F6EE7"/>
    <w:rsid w:val="004F7493"/>
    <w:rsid w:val="00501181"/>
    <w:rsid w:val="00501658"/>
    <w:rsid w:val="00502A66"/>
    <w:rsid w:val="0050700E"/>
    <w:rsid w:val="00510325"/>
    <w:rsid w:val="00510563"/>
    <w:rsid w:val="00510A01"/>
    <w:rsid w:val="005135FD"/>
    <w:rsid w:val="00513F57"/>
    <w:rsid w:val="005142F7"/>
    <w:rsid w:val="005150D2"/>
    <w:rsid w:val="00515100"/>
    <w:rsid w:val="0051703B"/>
    <w:rsid w:val="00517B8E"/>
    <w:rsid w:val="005207CD"/>
    <w:rsid w:val="00521175"/>
    <w:rsid w:val="00522160"/>
    <w:rsid w:val="00522326"/>
    <w:rsid w:val="00522794"/>
    <w:rsid w:val="00522EA2"/>
    <w:rsid w:val="005239A8"/>
    <w:rsid w:val="00524286"/>
    <w:rsid w:val="00525CE8"/>
    <w:rsid w:val="00526061"/>
    <w:rsid w:val="00526856"/>
    <w:rsid w:val="005275D4"/>
    <w:rsid w:val="00531205"/>
    <w:rsid w:val="005323C3"/>
    <w:rsid w:val="005334AE"/>
    <w:rsid w:val="00535E10"/>
    <w:rsid w:val="00536FBD"/>
    <w:rsid w:val="005378F7"/>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59"/>
    <w:rsid w:val="00561D98"/>
    <w:rsid w:val="00562748"/>
    <w:rsid w:val="00565C81"/>
    <w:rsid w:val="00565D52"/>
    <w:rsid w:val="00565FD9"/>
    <w:rsid w:val="00566129"/>
    <w:rsid w:val="00567AEA"/>
    <w:rsid w:val="0057204B"/>
    <w:rsid w:val="00573566"/>
    <w:rsid w:val="005742A4"/>
    <w:rsid w:val="005762A5"/>
    <w:rsid w:val="005778AB"/>
    <w:rsid w:val="0058027D"/>
    <w:rsid w:val="005818ED"/>
    <w:rsid w:val="00581ACF"/>
    <w:rsid w:val="0058456C"/>
    <w:rsid w:val="0058747A"/>
    <w:rsid w:val="00590CFA"/>
    <w:rsid w:val="00590F06"/>
    <w:rsid w:val="00591B72"/>
    <w:rsid w:val="00591BDD"/>
    <w:rsid w:val="00592956"/>
    <w:rsid w:val="0059418B"/>
    <w:rsid w:val="005957EF"/>
    <w:rsid w:val="005A0AD7"/>
    <w:rsid w:val="005A2017"/>
    <w:rsid w:val="005A259F"/>
    <w:rsid w:val="005A2622"/>
    <w:rsid w:val="005A316D"/>
    <w:rsid w:val="005A3A78"/>
    <w:rsid w:val="005A3CFE"/>
    <w:rsid w:val="005A4B82"/>
    <w:rsid w:val="005A56FB"/>
    <w:rsid w:val="005A6A54"/>
    <w:rsid w:val="005A6B8E"/>
    <w:rsid w:val="005B02E1"/>
    <w:rsid w:val="005B0EE9"/>
    <w:rsid w:val="005B34C0"/>
    <w:rsid w:val="005B35C3"/>
    <w:rsid w:val="005B3CB2"/>
    <w:rsid w:val="005B49E3"/>
    <w:rsid w:val="005B57CC"/>
    <w:rsid w:val="005B5ED9"/>
    <w:rsid w:val="005B737D"/>
    <w:rsid w:val="005C083E"/>
    <w:rsid w:val="005C1CEE"/>
    <w:rsid w:val="005C5061"/>
    <w:rsid w:val="005C523B"/>
    <w:rsid w:val="005C5E8D"/>
    <w:rsid w:val="005C7D8E"/>
    <w:rsid w:val="005C7EB1"/>
    <w:rsid w:val="005D080B"/>
    <w:rsid w:val="005D2384"/>
    <w:rsid w:val="005D40D8"/>
    <w:rsid w:val="005D4B57"/>
    <w:rsid w:val="005D63D3"/>
    <w:rsid w:val="005D788D"/>
    <w:rsid w:val="005E1C91"/>
    <w:rsid w:val="005E2223"/>
    <w:rsid w:val="005E4081"/>
    <w:rsid w:val="005E577F"/>
    <w:rsid w:val="005E58BD"/>
    <w:rsid w:val="005F1211"/>
    <w:rsid w:val="005F27A2"/>
    <w:rsid w:val="005F2B28"/>
    <w:rsid w:val="005F5483"/>
    <w:rsid w:val="005F7F9C"/>
    <w:rsid w:val="00600D51"/>
    <w:rsid w:val="00603867"/>
    <w:rsid w:val="00603BEE"/>
    <w:rsid w:val="00604421"/>
    <w:rsid w:val="00604E96"/>
    <w:rsid w:val="0060720B"/>
    <w:rsid w:val="00610F9B"/>
    <w:rsid w:val="00611025"/>
    <w:rsid w:val="00612DBE"/>
    <w:rsid w:val="00613710"/>
    <w:rsid w:val="00615867"/>
    <w:rsid w:val="0062110E"/>
    <w:rsid w:val="00621A06"/>
    <w:rsid w:val="006233E2"/>
    <w:rsid w:val="006234AE"/>
    <w:rsid w:val="00623518"/>
    <w:rsid w:val="00623F66"/>
    <w:rsid w:val="006257B0"/>
    <w:rsid w:val="00625CD5"/>
    <w:rsid w:val="00627E46"/>
    <w:rsid w:val="00630D97"/>
    <w:rsid w:val="006357F2"/>
    <w:rsid w:val="00636233"/>
    <w:rsid w:val="00636D9A"/>
    <w:rsid w:val="0063720C"/>
    <w:rsid w:val="006404E9"/>
    <w:rsid w:val="0064112A"/>
    <w:rsid w:val="0064123C"/>
    <w:rsid w:val="00643E9F"/>
    <w:rsid w:val="006441B5"/>
    <w:rsid w:val="00644B82"/>
    <w:rsid w:val="0064691D"/>
    <w:rsid w:val="006474BC"/>
    <w:rsid w:val="0065007C"/>
    <w:rsid w:val="00651423"/>
    <w:rsid w:val="00651BAC"/>
    <w:rsid w:val="006553C8"/>
    <w:rsid w:val="00657271"/>
    <w:rsid w:val="006604AF"/>
    <w:rsid w:val="0066059A"/>
    <w:rsid w:val="00661BCA"/>
    <w:rsid w:val="00662002"/>
    <w:rsid w:val="00662C11"/>
    <w:rsid w:val="00663008"/>
    <w:rsid w:val="00663B7E"/>
    <w:rsid w:val="0067376B"/>
    <w:rsid w:val="0067435B"/>
    <w:rsid w:val="0067604D"/>
    <w:rsid w:val="00680A0A"/>
    <w:rsid w:val="00681C54"/>
    <w:rsid w:val="00681DA8"/>
    <w:rsid w:val="006820F3"/>
    <w:rsid w:val="00684438"/>
    <w:rsid w:val="00684662"/>
    <w:rsid w:val="00686A14"/>
    <w:rsid w:val="00690158"/>
    <w:rsid w:val="0069143D"/>
    <w:rsid w:val="00693656"/>
    <w:rsid w:val="00694A28"/>
    <w:rsid w:val="00694EE6"/>
    <w:rsid w:val="0069555E"/>
    <w:rsid w:val="00697015"/>
    <w:rsid w:val="00697BE1"/>
    <w:rsid w:val="006A01A6"/>
    <w:rsid w:val="006A03A2"/>
    <w:rsid w:val="006A3477"/>
    <w:rsid w:val="006A3607"/>
    <w:rsid w:val="006A3B5E"/>
    <w:rsid w:val="006A5A90"/>
    <w:rsid w:val="006A66A4"/>
    <w:rsid w:val="006A72BB"/>
    <w:rsid w:val="006B2A13"/>
    <w:rsid w:val="006B45D1"/>
    <w:rsid w:val="006B4FC2"/>
    <w:rsid w:val="006B5FED"/>
    <w:rsid w:val="006C1257"/>
    <w:rsid w:val="006C1D3F"/>
    <w:rsid w:val="006C21E6"/>
    <w:rsid w:val="006C2915"/>
    <w:rsid w:val="006C54DB"/>
    <w:rsid w:val="006C7394"/>
    <w:rsid w:val="006D080E"/>
    <w:rsid w:val="006D0F84"/>
    <w:rsid w:val="006D131A"/>
    <w:rsid w:val="006D2653"/>
    <w:rsid w:val="006D2A20"/>
    <w:rsid w:val="006D2CEE"/>
    <w:rsid w:val="006D2F78"/>
    <w:rsid w:val="006D4A19"/>
    <w:rsid w:val="006D4DF4"/>
    <w:rsid w:val="006D66BD"/>
    <w:rsid w:val="006E0380"/>
    <w:rsid w:val="006E2CB5"/>
    <w:rsid w:val="006E4365"/>
    <w:rsid w:val="006E4D82"/>
    <w:rsid w:val="006E56D2"/>
    <w:rsid w:val="006E65AF"/>
    <w:rsid w:val="006E77F3"/>
    <w:rsid w:val="006F0FFD"/>
    <w:rsid w:val="006F3225"/>
    <w:rsid w:val="006F3F5F"/>
    <w:rsid w:val="006F53A4"/>
    <w:rsid w:val="00701058"/>
    <w:rsid w:val="007025B4"/>
    <w:rsid w:val="0070380E"/>
    <w:rsid w:val="00703CAC"/>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6B71"/>
    <w:rsid w:val="0073096E"/>
    <w:rsid w:val="00730B78"/>
    <w:rsid w:val="00731AEB"/>
    <w:rsid w:val="007328F5"/>
    <w:rsid w:val="00732E29"/>
    <w:rsid w:val="00733A22"/>
    <w:rsid w:val="0073453D"/>
    <w:rsid w:val="00735D67"/>
    <w:rsid w:val="00737091"/>
    <w:rsid w:val="00737A6C"/>
    <w:rsid w:val="00737C2A"/>
    <w:rsid w:val="007429BD"/>
    <w:rsid w:val="007444A1"/>
    <w:rsid w:val="00744586"/>
    <w:rsid w:val="00745C62"/>
    <w:rsid w:val="00746D86"/>
    <w:rsid w:val="007477D9"/>
    <w:rsid w:val="007501F3"/>
    <w:rsid w:val="0075103C"/>
    <w:rsid w:val="00755294"/>
    <w:rsid w:val="007611B0"/>
    <w:rsid w:val="00761F44"/>
    <w:rsid w:val="007627C3"/>
    <w:rsid w:val="007632B5"/>
    <w:rsid w:val="007659D8"/>
    <w:rsid w:val="00766206"/>
    <w:rsid w:val="00767CFF"/>
    <w:rsid w:val="00767F43"/>
    <w:rsid w:val="00772121"/>
    <w:rsid w:val="007721C9"/>
    <w:rsid w:val="00776100"/>
    <w:rsid w:val="007774C9"/>
    <w:rsid w:val="007806DF"/>
    <w:rsid w:val="00780D5E"/>
    <w:rsid w:val="00780F23"/>
    <w:rsid w:val="00781498"/>
    <w:rsid w:val="0078272B"/>
    <w:rsid w:val="007843B5"/>
    <w:rsid w:val="00786DCC"/>
    <w:rsid w:val="0079034C"/>
    <w:rsid w:val="0079379E"/>
    <w:rsid w:val="00793B74"/>
    <w:rsid w:val="00794C0D"/>
    <w:rsid w:val="0079704D"/>
    <w:rsid w:val="00797E9E"/>
    <w:rsid w:val="007A0D80"/>
    <w:rsid w:val="007A19C2"/>
    <w:rsid w:val="007A1F0C"/>
    <w:rsid w:val="007A5AC9"/>
    <w:rsid w:val="007A6310"/>
    <w:rsid w:val="007A6F49"/>
    <w:rsid w:val="007A791E"/>
    <w:rsid w:val="007A7E86"/>
    <w:rsid w:val="007A7EF6"/>
    <w:rsid w:val="007B01DC"/>
    <w:rsid w:val="007B2385"/>
    <w:rsid w:val="007B482E"/>
    <w:rsid w:val="007B4EF4"/>
    <w:rsid w:val="007B61B4"/>
    <w:rsid w:val="007B724E"/>
    <w:rsid w:val="007C0226"/>
    <w:rsid w:val="007C09EE"/>
    <w:rsid w:val="007C0E4B"/>
    <w:rsid w:val="007C14D4"/>
    <w:rsid w:val="007C22F0"/>
    <w:rsid w:val="007C3A16"/>
    <w:rsid w:val="007C3A7E"/>
    <w:rsid w:val="007C755D"/>
    <w:rsid w:val="007D00FF"/>
    <w:rsid w:val="007D08DD"/>
    <w:rsid w:val="007E05B7"/>
    <w:rsid w:val="007E0FFA"/>
    <w:rsid w:val="007E2085"/>
    <w:rsid w:val="007E271F"/>
    <w:rsid w:val="007E4660"/>
    <w:rsid w:val="007E5B4B"/>
    <w:rsid w:val="007E66CC"/>
    <w:rsid w:val="007E6721"/>
    <w:rsid w:val="007E6B34"/>
    <w:rsid w:val="007E7865"/>
    <w:rsid w:val="007E7FCA"/>
    <w:rsid w:val="007F04FC"/>
    <w:rsid w:val="007F1007"/>
    <w:rsid w:val="007F1091"/>
    <w:rsid w:val="007F4296"/>
    <w:rsid w:val="007F596F"/>
    <w:rsid w:val="007F7129"/>
    <w:rsid w:val="007F7466"/>
    <w:rsid w:val="007F7506"/>
    <w:rsid w:val="007F776A"/>
    <w:rsid w:val="00801523"/>
    <w:rsid w:val="00805651"/>
    <w:rsid w:val="008058E2"/>
    <w:rsid w:val="008065D1"/>
    <w:rsid w:val="00806E7D"/>
    <w:rsid w:val="00807263"/>
    <w:rsid w:val="00810F05"/>
    <w:rsid w:val="00811F8F"/>
    <w:rsid w:val="00812E4B"/>
    <w:rsid w:val="008132B6"/>
    <w:rsid w:val="008140FA"/>
    <w:rsid w:val="00814946"/>
    <w:rsid w:val="00814D6D"/>
    <w:rsid w:val="008155FA"/>
    <w:rsid w:val="00816104"/>
    <w:rsid w:val="00816288"/>
    <w:rsid w:val="00817DCC"/>
    <w:rsid w:val="00820321"/>
    <w:rsid w:val="00820402"/>
    <w:rsid w:val="00822225"/>
    <w:rsid w:val="00822D44"/>
    <w:rsid w:val="008239D2"/>
    <w:rsid w:val="00823B02"/>
    <w:rsid w:val="00826C86"/>
    <w:rsid w:val="008315C4"/>
    <w:rsid w:val="00831F24"/>
    <w:rsid w:val="00833120"/>
    <w:rsid w:val="008349C9"/>
    <w:rsid w:val="00836407"/>
    <w:rsid w:val="00836484"/>
    <w:rsid w:val="00837DD8"/>
    <w:rsid w:val="008400BF"/>
    <w:rsid w:val="008404DF"/>
    <w:rsid w:val="008424F8"/>
    <w:rsid w:val="0084287A"/>
    <w:rsid w:val="008448F7"/>
    <w:rsid w:val="00851AA5"/>
    <w:rsid w:val="008523C7"/>
    <w:rsid w:val="00853F5F"/>
    <w:rsid w:val="00856654"/>
    <w:rsid w:val="0086286D"/>
    <w:rsid w:val="00862893"/>
    <w:rsid w:val="008654AE"/>
    <w:rsid w:val="00867473"/>
    <w:rsid w:val="008714C4"/>
    <w:rsid w:val="00872E08"/>
    <w:rsid w:val="00874414"/>
    <w:rsid w:val="008745A7"/>
    <w:rsid w:val="008769F4"/>
    <w:rsid w:val="00876A81"/>
    <w:rsid w:val="008771B5"/>
    <w:rsid w:val="008772AF"/>
    <w:rsid w:val="0088037D"/>
    <w:rsid w:val="00881796"/>
    <w:rsid w:val="00881ADC"/>
    <w:rsid w:val="008824B2"/>
    <w:rsid w:val="0088322E"/>
    <w:rsid w:val="00884709"/>
    <w:rsid w:val="00886A4B"/>
    <w:rsid w:val="00886C59"/>
    <w:rsid w:val="0088721A"/>
    <w:rsid w:val="008872C9"/>
    <w:rsid w:val="008901A7"/>
    <w:rsid w:val="00895FBE"/>
    <w:rsid w:val="008972B9"/>
    <w:rsid w:val="008A027B"/>
    <w:rsid w:val="008A14DD"/>
    <w:rsid w:val="008A28B8"/>
    <w:rsid w:val="008A44A1"/>
    <w:rsid w:val="008A4B9E"/>
    <w:rsid w:val="008A6E25"/>
    <w:rsid w:val="008A7275"/>
    <w:rsid w:val="008B013C"/>
    <w:rsid w:val="008B01AD"/>
    <w:rsid w:val="008B1A4B"/>
    <w:rsid w:val="008B3E43"/>
    <w:rsid w:val="008B4A59"/>
    <w:rsid w:val="008B5918"/>
    <w:rsid w:val="008C044C"/>
    <w:rsid w:val="008C0D44"/>
    <w:rsid w:val="008C0E16"/>
    <w:rsid w:val="008C1EE2"/>
    <w:rsid w:val="008C4749"/>
    <w:rsid w:val="008C4AE9"/>
    <w:rsid w:val="008C4BA9"/>
    <w:rsid w:val="008C4F23"/>
    <w:rsid w:val="008C5475"/>
    <w:rsid w:val="008C6E55"/>
    <w:rsid w:val="008C6EB2"/>
    <w:rsid w:val="008C77C1"/>
    <w:rsid w:val="008D00BD"/>
    <w:rsid w:val="008D2D10"/>
    <w:rsid w:val="008D4F85"/>
    <w:rsid w:val="008D52B3"/>
    <w:rsid w:val="008D62D0"/>
    <w:rsid w:val="008E00BC"/>
    <w:rsid w:val="008E1529"/>
    <w:rsid w:val="008E2B8E"/>
    <w:rsid w:val="008E37B0"/>
    <w:rsid w:val="008E4FCC"/>
    <w:rsid w:val="008E554A"/>
    <w:rsid w:val="008E6791"/>
    <w:rsid w:val="008E6C46"/>
    <w:rsid w:val="008F3610"/>
    <w:rsid w:val="008F3FB1"/>
    <w:rsid w:val="008F42BC"/>
    <w:rsid w:val="008F54D8"/>
    <w:rsid w:val="008F557C"/>
    <w:rsid w:val="008F56B7"/>
    <w:rsid w:val="008F68F4"/>
    <w:rsid w:val="008F77F5"/>
    <w:rsid w:val="00900605"/>
    <w:rsid w:val="00900743"/>
    <w:rsid w:val="0090410B"/>
    <w:rsid w:val="00904636"/>
    <w:rsid w:val="00904C9A"/>
    <w:rsid w:val="00904FB4"/>
    <w:rsid w:val="0090770A"/>
    <w:rsid w:val="009077AC"/>
    <w:rsid w:val="00910CA5"/>
    <w:rsid w:val="009117E9"/>
    <w:rsid w:val="00911C7F"/>
    <w:rsid w:val="00912CED"/>
    <w:rsid w:val="00913563"/>
    <w:rsid w:val="00914B5B"/>
    <w:rsid w:val="009156E9"/>
    <w:rsid w:val="00917770"/>
    <w:rsid w:val="00917F11"/>
    <w:rsid w:val="00921234"/>
    <w:rsid w:val="00924537"/>
    <w:rsid w:val="00925C7C"/>
    <w:rsid w:val="00925FA2"/>
    <w:rsid w:val="00927CAE"/>
    <w:rsid w:val="00930EB4"/>
    <w:rsid w:val="009311C7"/>
    <w:rsid w:val="00931819"/>
    <w:rsid w:val="0093345B"/>
    <w:rsid w:val="00933AC8"/>
    <w:rsid w:val="00934F2D"/>
    <w:rsid w:val="0093680B"/>
    <w:rsid w:val="0093753C"/>
    <w:rsid w:val="0094052A"/>
    <w:rsid w:val="0094085F"/>
    <w:rsid w:val="0094128C"/>
    <w:rsid w:val="00942701"/>
    <w:rsid w:val="00942D41"/>
    <w:rsid w:val="0094353B"/>
    <w:rsid w:val="009465AB"/>
    <w:rsid w:val="00946A2F"/>
    <w:rsid w:val="00946DB5"/>
    <w:rsid w:val="00946DD5"/>
    <w:rsid w:val="009472FF"/>
    <w:rsid w:val="009514A3"/>
    <w:rsid w:val="00951C84"/>
    <w:rsid w:val="00952335"/>
    <w:rsid w:val="00952824"/>
    <w:rsid w:val="00952C20"/>
    <w:rsid w:val="00954AA7"/>
    <w:rsid w:val="00955227"/>
    <w:rsid w:val="009565D2"/>
    <w:rsid w:val="00956F1A"/>
    <w:rsid w:val="009618C9"/>
    <w:rsid w:val="0096716F"/>
    <w:rsid w:val="00967596"/>
    <w:rsid w:val="00967FC2"/>
    <w:rsid w:val="00970727"/>
    <w:rsid w:val="009710A6"/>
    <w:rsid w:val="00973DEF"/>
    <w:rsid w:val="00976376"/>
    <w:rsid w:val="009768AF"/>
    <w:rsid w:val="009837C5"/>
    <w:rsid w:val="009860EA"/>
    <w:rsid w:val="00987D8C"/>
    <w:rsid w:val="00990031"/>
    <w:rsid w:val="00990AD8"/>
    <w:rsid w:val="009910F9"/>
    <w:rsid w:val="00991944"/>
    <w:rsid w:val="0099351B"/>
    <w:rsid w:val="00994203"/>
    <w:rsid w:val="00994899"/>
    <w:rsid w:val="00994D6A"/>
    <w:rsid w:val="00994F0B"/>
    <w:rsid w:val="00997345"/>
    <w:rsid w:val="00997B10"/>
    <w:rsid w:val="009A1318"/>
    <w:rsid w:val="009A154B"/>
    <w:rsid w:val="009A4057"/>
    <w:rsid w:val="009A5B51"/>
    <w:rsid w:val="009B0181"/>
    <w:rsid w:val="009B1200"/>
    <w:rsid w:val="009B1911"/>
    <w:rsid w:val="009B2690"/>
    <w:rsid w:val="009B270B"/>
    <w:rsid w:val="009B2DF2"/>
    <w:rsid w:val="009B4D75"/>
    <w:rsid w:val="009B6EFE"/>
    <w:rsid w:val="009B75EB"/>
    <w:rsid w:val="009B7753"/>
    <w:rsid w:val="009C15A7"/>
    <w:rsid w:val="009C167C"/>
    <w:rsid w:val="009C2072"/>
    <w:rsid w:val="009C443A"/>
    <w:rsid w:val="009C6053"/>
    <w:rsid w:val="009C7824"/>
    <w:rsid w:val="009C7CD6"/>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7288"/>
    <w:rsid w:val="009E75E7"/>
    <w:rsid w:val="009E796E"/>
    <w:rsid w:val="009F0666"/>
    <w:rsid w:val="009F1577"/>
    <w:rsid w:val="009F5106"/>
    <w:rsid w:val="009F5638"/>
    <w:rsid w:val="009F6E13"/>
    <w:rsid w:val="009F6F5F"/>
    <w:rsid w:val="00A00008"/>
    <w:rsid w:val="00A0001D"/>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203FF"/>
    <w:rsid w:val="00A21474"/>
    <w:rsid w:val="00A2189A"/>
    <w:rsid w:val="00A21986"/>
    <w:rsid w:val="00A22C0D"/>
    <w:rsid w:val="00A25987"/>
    <w:rsid w:val="00A260AE"/>
    <w:rsid w:val="00A2636E"/>
    <w:rsid w:val="00A26B02"/>
    <w:rsid w:val="00A27B82"/>
    <w:rsid w:val="00A305CF"/>
    <w:rsid w:val="00A30F06"/>
    <w:rsid w:val="00A30F30"/>
    <w:rsid w:val="00A30F5C"/>
    <w:rsid w:val="00A3342B"/>
    <w:rsid w:val="00A33717"/>
    <w:rsid w:val="00A34BFA"/>
    <w:rsid w:val="00A359B4"/>
    <w:rsid w:val="00A36763"/>
    <w:rsid w:val="00A40ABB"/>
    <w:rsid w:val="00A4251F"/>
    <w:rsid w:val="00A42E60"/>
    <w:rsid w:val="00A430F9"/>
    <w:rsid w:val="00A43E02"/>
    <w:rsid w:val="00A444AD"/>
    <w:rsid w:val="00A45661"/>
    <w:rsid w:val="00A45EC3"/>
    <w:rsid w:val="00A46DBA"/>
    <w:rsid w:val="00A47FB0"/>
    <w:rsid w:val="00A50C6F"/>
    <w:rsid w:val="00A5176B"/>
    <w:rsid w:val="00A51E5E"/>
    <w:rsid w:val="00A52CFC"/>
    <w:rsid w:val="00A52E8A"/>
    <w:rsid w:val="00A5344D"/>
    <w:rsid w:val="00A53833"/>
    <w:rsid w:val="00A5402F"/>
    <w:rsid w:val="00A54490"/>
    <w:rsid w:val="00A56EB7"/>
    <w:rsid w:val="00A576EB"/>
    <w:rsid w:val="00A60A52"/>
    <w:rsid w:val="00A654D1"/>
    <w:rsid w:val="00A66054"/>
    <w:rsid w:val="00A6764F"/>
    <w:rsid w:val="00A67A6B"/>
    <w:rsid w:val="00A70240"/>
    <w:rsid w:val="00A70346"/>
    <w:rsid w:val="00A70DF9"/>
    <w:rsid w:val="00A70F01"/>
    <w:rsid w:val="00A713FF"/>
    <w:rsid w:val="00A72522"/>
    <w:rsid w:val="00A75131"/>
    <w:rsid w:val="00A75325"/>
    <w:rsid w:val="00A75C62"/>
    <w:rsid w:val="00A77738"/>
    <w:rsid w:val="00A80032"/>
    <w:rsid w:val="00A814AC"/>
    <w:rsid w:val="00A818D4"/>
    <w:rsid w:val="00A820C0"/>
    <w:rsid w:val="00A82B82"/>
    <w:rsid w:val="00A83B50"/>
    <w:rsid w:val="00A8523C"/>
    <w:rsid w:val="00A85F29"/>
    <w:rsid w:val="00A873A6"/>
    <w:rsid w:val="00A87FDE"/>
    <w:rsid w:val="00A91BDC"/>
    <w:rsid w:val="00A91D78"/>
    <w:rsid w:val="00A926D5"/>
    <w:rsid w:val="00A9370B"/>
    <w:rsid w:val="00A93C16"/>
    <w:rsid w:val="00A9409B"/>
    <w:rsid w:val="00A96C75"/>
    <w:rsid w:val="00A97187"/>
    <w:rsid w:val="00A9743E"/>
    <w:rsid w:val="00A97AD0"/>
    <w:rsid w:val="00AA025F"/>
    <w:rsid w:val="00AA6282"/>
    <w:rsid w:val="00AB023C"/>
    <w:rsid w:val="00AB2B71"/>
    <w:rsid w:val="00AB2E27"/>
    <w:rsid w:val="00AB3042"/>
    <w:rsid w:val="00AB3072"/>
    <w:rsid w:val="00AC089E"/>
    <w:rsid w:val="00AC4395"/>
    <w:rsid w:val="00AC533C"/>
    <w:rsid w:val="00AC5638"/>
    <w:rsid w:val="00AD15BC"/>
    <w:rsid w:val="00AD1BB9"/>
    <w:rsid w:val="00AD2CDA"/>
    <w:rsid w:val="00AE1043"/>
    <w:rsid w:val="00AE215E"/>
    <w:rsid w:val="00AE320D"/>
    <w:rsid w:val="00AE33DD"/>
    <w:rsid w:val="00AE4340"/>
    <w:rsid w:val="00AE48BD"/>
    <w:rsid w:val="00AE5456"/>
    <w:rsid w:val="00AE6CAF"/>
    <w:rsid w:val="00AE6D05"/>
    <w:rsid w:val="00AE6DDD"/>
    <w:rsid w:val="00AF1480"/>
    <w:rsid w:val="00AF247F"/>
    <w:rsid w:val="00AF3CE6"/>
    <w:rsid w:val="00AF4289"/>
    <w:rsid w:val="00AF4E3C"/>
    <w:rsid w:val="00AF5791"/>
    <w:rsid w:val="00AF6127"/>
    <w:rsid w:val="00AF7BE8"/>
    <w:rsid w:val="00B00BB0"/>
    <w:rsid w:val="00B0198F"/>
    <w:rsid w:val="00B043C8"/>
    <w:rsid w:val="00B04FDC"/>
    <w:rsid w:val="00B06BE8"/>
    <w:rsid w:val="00B07131"/>
    <w:rsid w:val="00B072BB"/>
    <w:rsid w:val="00B07A73"/>
    <w:rsid w:val="00B10521"/>
    <w:rsid w:val="00B10F5F"/>
    <w:rsid w:val="00B11D64"/>
    <w:rsid w:val="00B13B4E"/>
    <w:rsid w:val="00B15E42"/>
    <w:rsid w:val="00B22644"/>
    <w:rsid w:val="00B22E93"/>
    <w:rsid w:val="00B249E3"/>
    <w:rsid w:val="00B256AF"/>
    <w:rsid w:val="00B262C6"/>
    <w:rsid w:val="00B2681E"/>
    <w:rsid w:val="00B26F3B"/>
    <w:rsid w:val="00B31847"/>
    <w:rsid w:val="00B324A5"/>
    <w:rsid w:val="00B3328B"/>
    <w:rsid w:val="00B36772"/>
    <w:rsid w:val="00B36AEF"/>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546"/>
    <w:rsid w:val="00B646D6"/>
    <w:rsid w:val="00B65750"/>
    <w:rsid w:val="00B668C6"/>
    <w:rsid w:val="00B67783"/>
    <w:rsid w:val="00B67BBB"/>
    <w:rsid w:val="00B67CA5"/>
    <w:rsid w:val="00B74F66"/>
    <w:rsid w:val="00B81189"/>
    <w:rsid w:val="00B8142D"/>
    <w:rsid w:val="00B81D1A"/>
    <w:rsid w:val="00B83289"/>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F05"/>
    <w:rsid w:val="00B97214"/>
    <w:rsid w:val="00BA0A49"/>
    <w:rsid w:val="00BA1546"/>
    <w:rsid w:val="00BA2AB4"/>
    <w:rsid w:val="00BA5207"/>
    <w:rsid w:val="00BA52C0"/>
    <w:rsid w:val="00BA5F14"/>
    <w:rsid w:val="00BA62A2"/>
    <w:rsid w:val="00BB07ED"/>
    <w:rsid w:val="00BB184E"/>
    <w:rsid w:val="00BB1F3E"/>
    <w:rsid w:val="00BB2A92"/>
    <w:rsid w:val="00BB309E"/>
    <w:rsid w:val="00BB4132"/>
    <w:rsid w:val="00BB4F5A"/>
    <w:rsid w:val="00BB5D6C"/>
    <w:rsid w:val="00BB6502"/>
    <w:rsid w:val="00BB6FE4"/>
    <w:rsid w:val="00BB715D"/>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4087"/>
    <w:rsid w:val="00BE5FE2"/>
    <w:rsid w:val="00BE60BE"/>
    <w:rsid w:val="00BF16FA"/>
    <w:rsid w:val="00BF1D6C"/>
    <w:rsid w:val="00BF225E"/>
    <w:rsid w:val="00BF31DF"/>
    <w:rsid w:val="00BF4759"/>
    <w:rsid w:val="00BF67AA"/>
    <w:rsid w:val="00BF6CD2"/>
    <w:rsid w:val="00C02DCD"/>
    <w:rsid w:val="00C0377C"/>
    <w:rsid w:val="00C07F3B"/>
    <w:rsid w:val="00C1131A"/>
    <w:rsid w:val="00C11A69"/>
    <w:rsid w:val="00C11DFC"/>
    <w:rsid w:val="00C13590"/>
    <w:rsid w:val="00C15A32"/>
    <w:rsid w:val="00C16DA3"/>
    <w:rsid w:val="00C2150C"/>
    <w:rsid w:val="00C222C5"/>
    <w:rsid w:val="00C230FC"/>
    <w:rsid w:val="00C23518"/>
    <w:rsid w:val="00C23B4F"/>
    <w:rsid w:val="00C24D5C"/>
    <w:rsid w:val="00C25341"/>
    <w:rsid w:val="00C26526"/>
    <w:rsid w:val="00C265D5"/>
    <w:rsid w:val="00C26EE0"/>
    <w:rsid w:val="00C27825"/>
    <w:rsid w:val="00C27D9A"/>
    <w:rsid w:val="00C30FA4"/>
    <w:rsid w:val="00C316FB"/>
    <w:rsid w:val="00C325E4"/>
    <w:rsid w:val="00C33B11"/>
    <w:rsid w:val="00C352C3"/>
    <w:rsid w:val="00C35BDA"/>
    <w:rsid w:val="00C37C69"/>
    <w:rsid w:val="00C37CAA"/>
    <w:rsid w:val="00C4138C"/>
    <w:rsid w:val="00C4195A"/>
    <w:rsid w:val="00C4228E"/>
    <w:rsid w:val="00C459B6"/>
    <w:rsid w:val="00C45E62"/>
    <w:rsid w:val="00C5003F"/>
    <w:rsid w:val="00C51B92"/>
    <w:rsid w:val="00C524DA"/>
    <w:rsid w:val="00C532D7"/>
    <w:rsid w:val="00C53CB2"/>
    <w:rsid w:val="00C57DCF"/>
    <w:rsid w:val="00C603CE"/>
    <w:rsid w:val="00C62299"/>
    <w:rsid w:val="00C642B4"/>
    <w:rsid w:val="00C64C58"/>
    <w:rsid w:val="00C657DB"/>
    <w:rsid w:val="00C71745"/>
    <w:rsid w:val="00C72581"/>
    <w:rsid w:val="00C72D5F"/>
    <w:rsid w:val="00C7314F"/>
    <w:rsid w:val="00C7372D"/>
    <w:rsid w:val="00C805A6"/>
    <w:rsid w:val="00C80DC4"/>
    <w:rsid w:val="00C80E71"/>
    <w:rsid w:val="00C817FB"/>
    <w:rsid w:val="00C81F2D"/>
    <w:rsid w:val="00C84739"/>
    <w:rsid w:val="00C84D17"/>
    <w:rsid w:val="00C85622"/>
    <w:rsid w:val="00C85E67"/>
    <w:rsid w:val="00C86F6D"/>
    <w:rsid w:val="00C872AF"/>
    <w:rsid w:val="00C90233"/>
    <w:rsid w:val="00C917CB"/>
    <w:rsid w:val="00C92490"/>
    <w:rsid w:val="00C92764"/>
    <w:rsid w:val="00C92C55"/>
    <w:rsid w:val="00C93FEC"/>
    <w:rsid w:val="00C94FD5"/>
    <w:rsid w:val="00C96AEA"/>
    <w:rsid w:val="00C97387"/>
    <w:rsid w:val="00C974D7"/>
    <w:rsid w:val="00C97F61"/>
    <w:rsid w:val="00CA0B4D"/>
    <w:rsid w:val="00CA19FA"/>
    <w:rsid w:val="00CA1AD8"/>
    <w:rsid w:val="00CA1CDD"/>
    <w:rsid w:val="00CA44ED"/>
    <w:rsid w:val="00CA4CDB"/>
    <w:rsid w:val="00CA4F40"/>
    <w:rsid w:val="00CA59C3"/>
    <w:rsid w:val="00CA6061"/>
    <w:rsid w:val="00CB0BCC"/>
    <w:rsid w:val="00CB2458"/>
    <w:rsid w:val="00CB2E54"/>
    <w:rsid w:val="00CC032D"/>
    <w:rsid w:val="00CC2DDD"/>
    <w:rsid w:val="00CC3D90"/>
    <w:rsid w:val="00CD23E0"/>
    <w:rsid w:val="00CD24EA"/>
    <w:rsid w:val="00CD2B6C"/>
    <w:rsid w:val="00CD583A"/>
    <w:rsid w:val="00CD6310"/>
    <w:rsid w:val="00CD668C"/>
    <w:rsid w:val="00CE5F26"/>
    <w:rsid w:val="00CE63F4"/>
    <w:rsid w:val="00CE6B9C"/>
    <w:rsid w:val="00CF08C8"/>
    <w:rsid w:val="00CF116C"/>
    <w:rsid w:val="00CF13F9"/>
    <w:rsid w:val="00CF1677"/>
    <w:rsid w:val="00CF2CD6"/>
    <w:rsid w:val="00CF2DB6"/>
    <w:rsid w:val="00CF375F"/>
    <w:rsid w:val="00CF3A78"/>
    <w:rsid w:val="00CF5417"/>
    <w:rsid w:val="00CF5F43"/>
    <w:rsid w:val="00CF62E5"/>
    <w:rsid w:val="00CF76F5"/>
    <w:rsid w:val="00D00088"/>
    <w:rsid w:val="00D00D7E"/>
    <w:rsid w:val="00D03CB5"/>
    <w:rsid w:val="00D0494B"/>
    <w:rsid w:val="00D04CB0"/>
    <w:rsid w:val="00D106B4"/>
    <w:rsid w:val="00D10D13"/>
    <w:rsid w:val="00D155EB"/>
    <w:rsid w:val="00D20D85"/>
    <w:rsid w:val="00D227DA"/>
    <w:rsid w:val="00D23053"/>
    <w:rsid w:val="00D24BB0"/>
    <w:rsid w:val="00D24F85"/>
    <w:rsid w:val="00D25E16"/>
    <w:rsid w:val="00D30399"/>
    <w:rsid w:val="00D357BA"/>
    <w:rsid w:val="00D3688B"/>
    <w:rsid w:val="00D37303"/>
    <w:rsid w:val="00D378D4"/>
    <w:rsid w:val="00D37C3B"/>
    <w:rsid w:val="00D37FD8"/>
    <w:rsid w:val="00D40FEA"/>
    <w:rsid w:val="00D44364"/>
    <w:rsid w:val="00D45039"/>
    <w:rsid w:val="00D451C5"/>
    <w:rsid w:val="00D45416"/>
    <w:rsid w:val="00D45696"/>
    <w:rsid w:val="00D47BE0"/>
    <w:rsid w:val="00D50CFC"/>
    <w:rsid w:val="00D5298C"/>
    <w:rsid w:val="00D54476"/>
    <w:rsid w:val="00D55981"/>
    <w:rsid w:val="00D60383"/>
    <w:rsid w:val="00D623D4"/>
    <w:rsid w:val="00D63DB7"/>
    <w:rsid w:val="00D641FF"/>
    <w:rsid w:val="00D66074"/>
    <w:rsid w:val="00D674D4"/>
    <w:rsid w:val="00D708E9"/>
    <w:rsid w:val="00D7092B"/>
    <w:rsid w:val="00D72CE4"/>
    <w:rsid w:val="00D7481A"/>
    <w:rsid w:val="00D75F66"/>
    <w:rsid w:val="00D7702D"/>
    <w:rsid w:val="00D7720E"/>
    <w:rsid w:val="00D77B98"/>
    <w:rsid w:val="00D81366"/>
    <w:rsid w:val="00D81968"/>
    <w:rsid w:val="00D81C13"/>
    <w:rsid w:val="00D829C7"/>
    <w:rsid w:val="00D83CAE"/>
    <w:rsid w:val="00D84544"/>
    <w:rsid w:val="00D851C7"/>
    <w:rsid w:val="00D85847"/>
    <w:rsid w:val="00D866E1"/>
    <w:rsid w:val="00D86B1B"/>
    <w:rsid w:val="00D86E3E"/>
    <w:rsid w:val="00D92CB1"/>
    <w:rsid w:val="00D94058"/>
    <w:rsid w:val="00D946FC"/>
    <w:rsid w:val="00D94A2B"/>
    <w:rsid w:val="00D9559B"/>
    <w:rsid w:val="00D95DCA"/>
    <w:rsid w:val="00D96601"/>
    <w:rsid w:val="00DA059F"/>
    <w:rsid w:val="00DA2B4B"/>
    <w:rsid w:val="00DA34FC"/>
    <w:rsid w:val="00DA51DB"/>
    <w:rsid w:val="00DA59B0"/>
    <w:rsid w:val="00DA7C67"/>
    <w:rsid w:val="00DB0995"/>
    <w:rsid w:val="00DB171C"/>
    <w:rsid w:val="00DB2701"/>
    <w:rsid w:val="00DB4BE7"/>
    <w:rsid w:val="00DB50A5"/>
    <w:rsid w:val="00DB5183"/>
    <w:rsid w:val="00DB703D"/>
    <w:rsid w:val="00DB73DC"/>
    <w:rsid w:val="00DC341A"/>
    <w:rsid w:val="00DC4C0B"/>
    <w:rsid w:val="00DC5210"/>
    <w:rsid w:val="00DD021A"/>
    <w:rsid w:val="00DD1457"/>
    <w:rsid w:val="00DD3F77"/>
    <w:rsid w:val="00DD4825"/>
    <w:rsid w:val="00DD4997"/>
    <w:rsid w:val="00DD7A47"/>
    <w:rsid w:val="00DE04FE"/>
    <w:rsid w:val="00DE26B2"/>
    <w:rsid w:val="00DE654A"/>
    <w:rsid w:val="00DF0B13"/>
    <w:rsid w:val="00DF3B1C"/>
    <w:rsid w:val="00DF460C"/>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8E1"/>
    <w:rsid w:val="00E26F02"/>
    <w:rsid w:val="00E278A4"/>
    <w:rsid w:val="00E27DCF"/>
    <w:rsid w:val="00E30A9D"/>
    <w:rsid w:val="00E30B0C"/>
    <w:rsid w:val="00E32ACD"/>
    <w:rsid w:val="00E34C4E"/>
    <w:rsid w:val="00E3596E"/>
    <w:rsid w:val="00E367AC"/>
    <w:rsid w:val="00E36977"/>
    <w:rsid w:val="00E36EC7"/>
    <w:rsid w:val="00E37510"/>
    <w:rsid w:val="00E407EB"/>
    <w:rsid w:val="00E42098"/>
    <w:rsid w:val="00E44690"/>
    <w:rsid w:val="00E44D26"/>
    <w:rsid w:val="00E50CF2"/>
    <w:rsid w:val="00E50D5F"/>
    <w:rsid w:val="00E51667"/>
    <w:rsid w:val="00E51679"/>
    <w:rsid w:val="00E516AC"/>
    <w:rsid w:val="00E51B68"/>
    <w:rsid w:val="00E51CA5"/>
    <w:rsid w:val="00E51E63"/>
    <w:rsid w:val="00E52146"/>
    <w:rsid w:val="00E52D6E"/>
    <w:rsid w:val="00E53017"/>
    <w:rsid w:val="00E53B60"/>
    <w:rsid w:val="00E54751"/>
    <w:rsid w:val="00E55E17"/>
    <w:rsid w:val="00E570F6"/>
    <w:rsid w:val="00E5780F"/>
    <w:rsid w:val="00E57A8B"/>
    <w:rsid w:val="00E60236"/>
    <w:rsid w:val="00E6227A"/>
    <w:rsid w:val="00E642F2"/>
    <w:rsid w:val="00E6467A"/>
    <w:rsid w:val="00E65DD8"/>
    <w:rsid w:val="00E673B9"/>
    <w:rsid w:val="00E67D3E"/>
    <w:rsid w:val="00E7140C"/>
    <w:rsid w:val="00E71A60"/>
    <w:rsid w:val="00E72AA9"/>
    <w:rsid w:val="00E72F23"/>
    <w:rsid w:val="00E733A3"/>
    <w:rsid w:val="00E76644"/>
    <w:rsid w:val="00E77794"/>
    <w:rsid w:val="00E819EC"/>
    <w:rsid w:val="00E824FE"/>
    <w:rsid w:val="00E8285E"/>
    <w:rsid w:val="00E85D1B"/>
    <w:rsid w:val="00E868B9"/>
    <w:rsid w:val="00E870E4"/>
    <w:rsid w:val="00E8751C"/>
    <w:rsid w:val="00E904BD"/>
    <w:rsid w:val="00E914CE"/>
    <w:rsid w:val="00E926F4"/>
    <w:rsid w:val="00E933D1"/>
    <w:rsid w:val="00E944B3"/>
    <w:rsid w:val="00E94720"/>
    <w:rsid w:val="00E94927"/>
    <w:rsid w:val="00E951CE"/>
    <w:rsid w:val="00E95791"/>
    <w:rsid w:val="00E95C96"/>
    <w:rsid w:val="00E965C8"/>
    <w:rsid w:val="00E979F0"/>
    <w:rsid w:val="00EA07AB"/>
    <w:rsid w:val="00EA0E1D"/>
    <w:rsid w:val="00EA2A83"/>
    <w:rsid w:val="00EA4CB2"/>
    <w:rsid w:val="00EA5BDB"/>
    <w:rsid w:val="00EA5F87"/>
    <w:rsid w:val="00EA7A34"/>
    <w:rsid w:val="00EB07F2"/>
    <w:rsid w:val="00EB1C25"/>
    <w:rsid w:val="00EB248C"/>
    <w:rsid w:val="00EB2C9A"/>
    <w:rsid w:val="00EB5A0D"/>
    <w:rsid w:val="00EB68C2"/>
    <w:rsid w:val="00EC141A"/>
    <w:rsid w:val="00EC2603"/>
    <w:rsid w:val="00EC2E88"/>
    <w:rsid w:val="00EC39FB"/>
    <w:rsid w:val="00EC4954"/>
    <w:rsid w:val="00EC4BCD"/>
    <w:rsid w:val="00ED2C84"/>
    <w:rsid w:val="00ED3440"/>
    <w:rsid w:val="00ED3B98"/>
    <w:rsid w:val="00ED4904"/>
    <w:rsid w:val="00ED5A8E"/>
    <w:rsid w:val="00ED6168"/>
    <w:rsid w:val="00ED7FD9"/>
    <w:rsid w:val="00EE0FD6"/>
    <w:rsid w:val="00EE277C"/>
    <w:rsid w:val="00EE342A"/>
    <w:rsid w:val="00EE42DF"/>
    <w:rsid w:val="00EE4D98"/>
    <w:rsid w:val="00EE5DFA"/>
    <w:rsid w:val="00EF06B6"/>
    <w:rsid w:val="00EF0B80"/>
    <w:rsid w:val="00EF242A"/>
    <w:rsid w:val="00EF3464"/>
    <w:rsid w:val="00EF3C32"/>
    <w:rsid w:val="00EF429E"/>
    <w:rsid w:val="00EF5441"/>
    <w:rsid w:val="00EF572C"/>
    <w:rsid w:val="00EF7AD1"/>
    <w:rsid w:val="00F024AB"/>
    <w:rsid w:val="00F03962"/>
    <w:rsid w:val="00F055F7"/>
    <w:rsid w:val="00F05E11"/>
    <w:rsid w:val="00F06762"/>
    <w:rsid w:val="00F06FAF"/>
    <w:rsid w:val="00F07650"/>
    <w:rsid w:val="00F1038A"/>
    <w:rsid w:val="00F1171E"/>
    <w:rsid w:val="00F1218D"/>
    <w:rsid w:val="00F13B3F"/>
    <w:rsid w:val="00F14459"/>
    <w:rsid w:val="00F14AAA"/>
    <w:rsid w:val="00F14C5F"/>
    <w:rsid w:val="00F171EF"/>
    <w:rsid w:val="00F20465"/>
    <w:rsid w:val="00F231A7"/>
    <w:rsid w:val="00F23A75"/>
    <w:rsid w:val="00F2488F"/>
    <w:rsid w:val="00F3041A"/>
    <w:rsid w:val="00F33E68"/>
    <w:rsid w:val="00F3447A"/>
    <w:rsid w:val="00F3559C"/>
    <w:rsid w:val="00F35715"/>
    <w:rsid w:val="00F375C7"/>
    <w:rsid w:val="00F37ADF"/>
    <w:rsid w:val="00F40982"/>
    <w:rsid w:val="00F41F3A"/>
    <w:rsid w:val="00F42EAE"/>
    <w:rsid w:val="00F43143"/>
    <w:rsid w:val="00F44804"/>
    <w:rsid w:val="00F4566D"/>
    <w:rsid w:val="00F46475"/>
    <w:rsid w:val="00F46CE0"/>
    <w:rsid w:val="00F4745F"/>
    <w:rsid w:val="00F5017E"/>
    <w:rsid w:val="00F51928"/>
    <w:rsid w:val="00F53C6C"/>
    <w:rsid w:val="00F5482E"/>
    <w:rsid w:val="00F54BED"/>
    <w:rsid w:val="00F61C73"/>
    <w:rsid w:val="00F62B98"/>
    <w:rsid w:val="00F63BDB"/>
    <w:rsid w:val="00F63F88"/>
    <w:rsid w:val="00F642BE"/>
    <w:rsid w:val="00F67425"/>
    <w:rsid w:val="00F71C65"/>
    <w:rsid w:val="00F730C0"/>
    <w:rsid w:val="00F75438"/>
    <w:rsid w:val="00F7605B"/>
    <w:rsid w:val="00F77115"/>
    <w:rsid w:val="00F8075C"/>
    <w:rsid w:val="00F81AC7"/>
    <w:rsid w:val="00F84031"/>
    <w:rsid w:val="00F849B8"/>
    <w:rsid w:val="00F85E36"/>
    <w:rsid w:val="00F87BBA"/>
    <w:rsid w:val="00F87D5D"/>
    <w:rsid w:val="00F87F96"/>
    <w:rsid w:val="00F905DF"/>
    <w:rsid w:val="00F90A72"/>
    <w:rsid w:val="00F91A4A"/>
    <w:rsid w:val="00F94491"/>
    <w:rsid w:val="00F94D26"/>
    <w:rsid w:val="00F94E49"/>
    <w:rsid w:val="00FA10E5"/>
    <w:rsid w:val="00FA1186"/>
    <w:rsid w:val="00FA1372"/>
    <w:rsid w:val="00FA4532"/>
    <w:rsid w:val="00FA7AF4"/>
    <w:rsid w:val="00FB0DA0"/>
    <w:rsid w:val="00FB1C1F"/>
    <w:rsid w:val="00FB5171"/>
    <w:rsid w:val="00FB5CD9"/>
    <w:rsid w:val="00FB5F6A"/>
    <w:rsid w:val="00FB7BFC"/>
    <w:rsid w:val="00FC0D0C"/>
    <w:rsid w:val="00FC6947"/>
    <w:rsid w:val="00FC77BC"/>
    <w:rsid w:val="00FC7A6C"/>
    <w:rsid w:val="00FD18DD"/>
    <w:rsid w:val="00FD1BCD"/>
    <w:rsid w:val="00FD1FF1"/>
    <w:rsid w:val="00FD25E9"/>
    <w:rsid w:val="00FD2D9A"/>
    <w:rsid w:val="00FD2E57"/>
    <w:rsid w:val="00FD4292"/>
    <w:rsid w:val="00FD4368"/>
    <w:rsid w:val="00FD480A"/>
    <w:rsid w:val="00FD5E73"/>
    <w:rsid w:val="00FE08B6"/>
    <w:rsid w:val="00FE3A7B"/>
    <w:rsid w:val="00FE3FD9"/>
    <w:rsid w:val="00FE5C0C"/>
    <w:rsid w:val="00FE699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2D000538"/>
  <w15:docId w15:val="{A95E7B80-F700-4478-974A-1B0C821A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leal@bcm.edu" TargetMode="Externa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bioinformatics.org/seqlink"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96F38-A84F-49BF-99C5-D214BBE00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6122</Words>
  <Characters>34896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40937</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82</cp:revision>
  <cp:lastPrinted>2013-06-06T18:11:00Z</cp:lastPrinted>
  <dcterms:created xsi:type="dcterms:W3CDTF">2014-08-14T20:44:00Z</dcterms:created>
  <dcterms:modified xsi:type="dcterms:W3CDTF">2014-08-14T21:11:00Z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zotero-version="4.0.21.5"&gt;&lt;session id="t0SNTO9q"/&gt;&lt;style id="http://www.zotero.org/styles/european-journal-of-human-genetics" hasBibliography="1" bibliographyStyleHasBeenSet="1"/&gt;&lt;prefs&gt;&lt;pref name="fieldType" value="Field"/&gt;&lt;pref na</vt:lpwstr>
  </property>
  <property fmtid="{D5CDD505-2E9C-101B-9397-08002B2CF9AE}" pid="5" name="ZOTERO_PREF_2">
    <vt:lpwstr>me="storeReferences" value="true"/&gt;&lt;pref name="automaticJournalAbbreviations" value="true"/&gt;&lt;pref name="noteType" value="0"/&gt;&lt;/prefs&gt;&lt;/data&gt;</vt:lpwstr>
  </property>
  <property fmtid="{D5CDD505-2E9C-101B-9397-08002B2CF9AE}" pid="6" name="MTWinEqns">
    <vt:bool>true</vt:bool>
  </property>
</Properties>
</file>