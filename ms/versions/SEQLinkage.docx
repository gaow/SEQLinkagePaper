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069A66" w14:textId="77777777" w:rsidR="00C974D7" w:rsidRPr="00BF6CD2" w:rsidRDefault="009D04AE" w:rsidP="00C974D7">
      <w:pPr>
        <w:tabs>
          <w:tab w:val="left" w:pos="6570"/>
        </w:tabs>
        <w:spacing w:line="480" w:lineRule="auto"/>
        <w:jc w:val="both"/>
        <w:rPr>
          <w:rFonts w:ascii="Times New Roman" w:hAnsi="Times New Roman"/>
          <w:sz w:val="24"/>
          <w:szCs w:val="24"/>
        </w:rPr>
      </w:pPr>
      <w:commentRangeStart w:id="0"/>
      <w:r>
        <w:rPr>
          <w:rFonts w:ascii="Times New Roman" w:hAnsi="Times New Roman"/>
          <w:sz w:val="24"/>
          <w:szCs w:val="24"/>
        </w:rPr>
        <w:t xml:space="preserve">Collapsed </w:t>
      </w:r>
      <w:commentRangeEnd w:id="0"/>
      <w:r w:rsidR="00FE5C0C">
        <w:rPr>
          <w:rStyle w:val="CommentReference"/>
          <w:lang w:val="x-none" w:eastAsia="x-none"/>
        </w:rPr>
        <w:commentReference w:id="0"/>
      </w:r>
      <w:r>
        <w:rPr>
          <w:rFonts w:ascii="Times New Roman" w:hAnsi="Times New Roman"/>
          <w:sz w:val="24"/>
          <w:szCs w:val="24"/>
        </w:rPr>
        <w:t xml:space="preserve">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Sequencing Data</w:t>
      </w:r>
    </w:p>
    <w:p w14:paraId="0C5DE611"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094FD7B2" w14:textId="77777777" w:rsidR="00067FAD" w:rsidRPr="003A6DC9" w:rsidRDefault="00067FAD" w:rsidP="00067FAD">
      <w:pPr>
        <w:tabs>
          <w:tab w:val="left" w:pos="6570"/>
        </w:tabs>
        <w:spacing w:line="480" w:lineRule="auto"/>
        <w:jc w:val="both"/>
        <w:rPr>
          <w:rFonts w:ascii="Times New Roman" w:hAnsi="Times New Roman"/>
          <w:sz w:val="24"/>
          <w:szCs w:val="24"/>
        </w:rPr>
      </w:pPr>
    </w:p>
    <w:p w14:paraId="57128002" w14:textId="77777777" w:rsidR="00067FAD" w:rsidRPr="00BF6CD2"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40F0CE9A"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6BFDB308" w14:textId="7132B3E6"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7ECA20A1"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2B52C1E4"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0E515FB"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0F8902F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1643B432"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3E649C4F" w14:textId="77777777" w:rsidR="00C974D7" w:rsidRPr="00BF6CD2" w:rsidRDefault="008C77C1" w:rsidP="00067FAD">
      <w:pPr>
        <w:tabs>
          <w:tab w:val="left" w:pos="6570"/>
        </w:tabs>
        <w:spacing w:line="480" w:lineRule="auto"/>
        <w:jc w:val="both"/>
        <w:rPr>
          <w:rFonts w:ascii="Times New Roman" w:hAnsi="Times New Roman"/>
          <w:b/>
          <w:sz w:val="28"/>
          <w:szCs w:val="16"/>
        </w:rPr>
      </w:pPr>
      <w:hyperlink r:id="rId10"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1DA9F0BE" w14:textId="77777777" w:rsidR="004E1BD4" w:rsidRDefault="00B96F05" w:rsidP="00B96F05">
      <w:pPr>
        <w:spacing w:afterLines="280" w:after="672" w:line="480" w:lineRule="auto"/>
        <w:jc w:val="both"/>
        <w:rPr>
          <w:ins w:id="1" w:author="Gao Wang" w:date="2014-08-11T11:09:00Z"/>
          <w:rFonts w:ascii="Times New Roman" w:hAnsi="Times New Roman"/>
          <w:sz w:val="24"/>
        </w:rPr>
      </w:pPr>
      <w:del w:id="2" w:author="Gao Wang" w:date="2014-08-11T11:04:00Z">
        <w:r w:rsidRPr="00B96F05" w:rsidDel="00B81D1A">
          <w:rPr>
            <w:rFonts w:ascii="Times New Roman" w:hAnsi="Times New Roman"/>
            <w:sz w:val="24"/>
          </w:rPr>
          <w:delText xml:space="preserve">Traditionally, linkage analysis was used to map Mendelian diseases. Genes within the linked regions were sequenced to identify the causal variants. </w:delText>
        </w:r>
      </w:del>
      <w:r w:rsidRPr="00B96F05">
        <w:rPr>
          <w:rFonts w:ascii="Times New Roman" w:hAnsi="Times New Roman"/>
          <w:sz w:val="24"/>
        </w:rPr>
        <w:t xml:space="preserve">Recent advances in next generation sequencing (NGS) make it possible to directly sequence genomes and exomes of individuals with Mendelian diseases and screen the sequence data for causal mutations. </w:t>
      </w:r>
      <w:del w:id="3" w:author="Gao Wang" w:date="2014-08-11T11:05:00Z">
        <w:r w:rsidRPr="00B96F05" w:rsidDel="00B81D1A">
          <w:rPr>
            <w:rFonts w:ascii="Times New Roman" w:hAnsi="Times New Roman"/>
            <w:sz w:val="24"/>
          </w:rPr>
          <w:delText xml:space="preserve">In order to reduce the number of variants which must be screened, and to increase the success of identifying causal variants, results from linkage analysis are used in conjunction with NGS. </w:delText>
        </w:r>
      </w:del>
      <w:r w:rsidRPr="00B96F05">
        <w:rPr>
          <w:rFonts w:ascii="Times New Roman" w:hAnsi="Times New Roman"/>
          <w:sz w:val="24"/>
        </w:rPr>
        <w:t>With the reduction in cost of NGS, DNA samples from entire families can be sequenced and linkage analysis can be performed directly using NGS data. Inspired by “burden” tests which are used for complex trait rare variant association studies, we developed a collapsed haplotype pattern (CHP) method to generate markers from sequence data for linkage analysis. We demonstrate</w:t>
      </w:r>
      <w:ins w:id="4" w:author="Gao Wang" w:date="2014-08-11T11:06:00Z">
        <w:r w:rsidR="00342483">
          <w:rPr>
            <w:rFonts w:ascii="Times New Roman" w:hAnsi="Times New Roman"/>
            <w:sz w:val="24"/>
          </w:rPr>
          <w:t>d</w:t>
        </w:r>
      </w:ins>
      <w:r w:rsidRPr="00B96F05">
        <w:rPr>
          <w:rFonts w:ascii="Times New Roman" w:hAnsi="Times New Roman"/>
          <w:sz w:val="24"/>
        </w:rPr>
        <w:t xml:space="preserve"> with simulation studies that the CHP method is substantially more powerful than performing linkage analysis using </w:t>
      </w:r>
      <w:ins w:id="5" w:author="Gao Wang" w:date="2014-08-11T11:05:00Z">
        <w:r w:rsidR="00B81D1A">
          <w:rPr>
            <w:rFonts w:ascii="Times New Roman" w:hAnsi="Times New Roman"/>
            <w:sz w:val="24"/>
          </w:rPr>
          <w:t>single variant markers</w:t>
        </w:r>
      </w:ins>
      <w:del w:id="6" w:author="Gao Wang" w:date="2014-08-11T11:05:00Z">
        <w:r w:rsidRPr="00B96F05" w:rsidDel="00B81D1A">
          <w:rPr>
            <w:rFonts w:ascii="Times New Roman" w:hAnsi="Times New Roman"/>
            <w:sz w:val="24"/>
          </w:rPr>
          <w:delText>SNVs</w:delText>
        </w:r>
      </w:del>
      <w:r w:rsidRPr="00B96F05">
        <w:rPr>
          <w:rFonts w:ascii="Times New Roman" w:hAnsi="Times New Roman"/>
          <w:sz w:val="24"/>
        </w:rPr>
        <w:t xml:space="preserve">. </w:t>
      </w:r>
      <w:ins w:id="7" w:author="Gao Wang" w:date="2014-08-11T11:06:00Z">
        <w:r w:rsidR="00342483">
          <w:rPr>
            <w:rFonts w:ascii="Times New Roman" w:hAnsi="Times New Roman"/>
            <w:sz w:val="24"/>
          </w:rPr>
          <w:t xml:space="preserve">The CHP method </w:t>
        </w:r>
        <w:r w:rsidR="00365181">
          <w:rPr>
            <w:rFonts w:ascii="Times New Roman" w:hAnsi="Times New Roman"/>
            <w:sz w:val="24"/>
          </w:rPr>
          <w:t xml:space="preserve">was implemented </w:t>
        </w:r>
      </w:ins>
      <w:ins w:id="8" w:author="Gao Wang" w:date="2014-08-11T11:07:00Z">
        <w:r w:rsidR="00716B19">
          <w:rPr>
            <w:rFonts w:ascii="Times New Roman" w:hAnsi="Times New Roman"/>
            <w:sz w:val="24"/>
          </w:rPr>
          <w:t>in the SEQLinkage, a software package to perform linkage analysis using NGS data as well as to generate</w:t>
        </w:r>
      </w:ins>
      <w:ins w:id="9" w:author="Gao Wang" w:date="2014-08-11T11:08:00Z">
        <w:r w:rsidR="00716B19">
          <w:rPr>
            <w:rFonts w:ascii="Times New Roman" w:hAnsi="Times New Roman"/>
            <w:sz w:val="24"/>
          </w:rPr>
          <w:t xml:space="preserve"> markers from NGS data</w:t>
        </w:r>
      </w:ins>
      <w:del w:id="10" w:author="Gao Wang" w:date="2014-08-11T11:08:00Z">
        <w:r w:rsidRPr="00B96F05" w:rsidDel="00716B19">
          <w:rPr>
            <w:rFonts w:ascii="Times New Roman" w:hAnsi="Times New Roman"/>
            <w:sz w:val="24"/>
          </w:rPr>
          <w:delText>The SEQLinkage software package, that uses the CHP method, was developed to perform linkage analysis using NGS data. Additionally, SEQLinkage can generate marker data</w:delText>
        </w:r>
      </w:del>
      <w:r w:rsidRPr="00B96F05">
        <w:rPr>
          <w:rFonts w:ascii="Times New Roman" w:hAnsi="Times New Roman"/>
          <w:sz w:val="24"/>
        </w:rPr>
        <w:t xml:space="preserve"> in formats compatible with a number of programs including FASTLINK/LINKAGE, MERLIN and MEGA2 software, reviving many linkage analysis tools for use in NGS era.</w:t>
      </w:r>
    </w:p>
    <w:p w14:paraId="2074AF3B" w14:textId="6556B952" w:rsidR="004E1BD4" w:rsidRPr="00BF6CD2" w:rsidRDefault="004E1BD4" w:rsidP="004E1BD4">
      <w:pPr>
        <w:tabs>
          <w:tab w:val="left" w:pos="6570"/>
        </w:tabs>
        <w:spacing w:line="480" w:lineRule="auto"/>
        <w:jc w:val="both"/>
        <w:rPr>
          <w:ins w:id="11" w:author="Gao Wang" w:date="2014-08-11T11:09:00Z"/>
          <w:rFonts w:ascii="Times New Roman" w:hAnsi="Times New Roman"/>
          <w:b/>
          <w:sz w:val="28"/>
          <w:szCs w:val="16"/>
        </w:rPr>
      </w:pPr>
      <w:commentRangeStart w:id="12"/>
      <w:ins w:id="13" w:author="Gao Wang" w:date="2014-08-11T11:09:00Z">
        <w:r>
          <w:rPr>
            <w:rFonts w:ascii="Times New Roman" w:hAnsi="Times New Roman"/>
            <w:b/>
            <w:sz w:val="28"/>
            <w:szCs w:val="16"/>
            <w:lang w:eastAsia="en-US"/>
          </w:rPr>
          <w:t>Keywords</w:t>
        </w:r>
      </w:ins>
      <w:commentRangeEnd w:id="12"/>
      <w:ins w:id="14" w:author="Gao Wang" w:date="2014-08-11T11:11:00Z">
        <w:r w:rsidR="006B45D1">
          <w:rPr>
            <w:rStyle w:val="CommentReference"/>
            <w:lang w:val="x-none" w:eastAsia="x-none"/>
          </w:rPr>
          <w:commentReference w:id="12"/>
        </w:r>
      </w:ins>
    </w:p>
    <w:p w14:paraId="451EEEE9" w14:textId="29DBF257" w:rsidR="00C57DCF" w:rsidRPr="00C57DCF" w:rsidRDefault="004E1BD4" w:rsidP="004E1BD4">
      <w:pPr>
        <w:spacing w:afterLines="280" w:after="672" w:line="480" w:lineRule="auto"/>
        <w:jc w:val="both"/>
        <w:rPr>
          <w:rFonts w:ascii="Times New Roman" w:hAnsi="Times New Roman"/>
          <w:b/>
          <w:sz w:val="24"/>
        </w:rPr>
      </w:pPr>
      <w:ins w:id="15" w:author="Gao Wang" w:date="2014-08-11T11:09:00Z">
        <w:r>
          <w:rPr>
            <w:rFonts w:ascii="Times New Roman" w:hAnsi="Times New Roman"/>
            <w:sz w:val="24"/>
          </w:rPr>
          <w:t xml:space="preserve"> Linkage analysis method</w:t>
        </w:r>
        <w:r w:rsidR="006B45D1">
          <w:rPr>
            <w:rFonts w:ascii="Times New Roman" w:hAnsi="Times New Roman"/>
            <w:sz w:val="24"/>
          </w:rPr>
          <w:t>, Next-generation sequence data, Mendelian disease mapping,</w:t>
        </w:r>
      </w:ins>
      <w:ins w:id="16" w:author="Gao Wang" w:date="2014-08-11T11:54:00Z">
        <w:r w:rsidR="00713B48">
          <w:rPr>
            <w:rFonts w:ascii="Times New Roman" w:hAnsi="Times New Roman"/>
            <w:sz w:val="24"/>
          </w:rPr>
          <w:t xml:space="preserve"> Bioinformatics tool.</w:t>
        </w:r>
      </w:ins>
      <w:r w:rsidR="009D7B10">
        <w:rPr>
          <w:rFonts w:ascii="Times New Roman" w:hAnsi="Times New Roman"/>
          <w:sz w:val="24"/>
        </w:rPr>
        <w:br w:type="page"/>
      </w:r>
      <w:r w:rsidR="00C57DCF" w:rsidRPr="00C57DCF">
        <w:rPr>
          <w:rFonts w:ascii="Times New Roman" w:hAnsi="Times New Roman"/>
          <w:b/>
          <w:sz w:val="24"/>
        </w:rPr>
        <w:lastRenderedPageBreak/>
        <w:t>Introduction</w:t>
      </w:r>
    </w:p>
    <w:p w14:paraId="2EAFE392" w14:textId="60EE9AAA" w:rsidR="007E05B7" w:rsidRPr="007E05B7" w:rsidRDefault="007E05B7" w:rsidP="007E05B7">
      <w:pPr>
        <w:spacing w:afterLines="280" w:after="672" w:line="480" w:lineRule="auto"/>
        <w:jc w:val="both"/>
        <w:rPr>
          <w:rFonts w:ascii="Times New Roman" w:hAnsi="Times New Roman"/>
          <w:sz w:val="24"/>
        </w:rPr>
      </w:pPr>
      <w:r w:rsidRPr="007E05B7">
        <w:rPr>
          <w:rFonts w:ascii="Times New Roman" w:hAnsi="Times New Roman"/>
          <w:sz w:val="24"/>
        </w:rPr>
        <w:t>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removing those which are found at higher frequencies, e.g. &gt;0.1% in variant databases. Sometimes unaffected family member(s) are also used in the filtering process. While filtering is straightforward and has been successful</w:t>
      </w:r>
      <w:r w:rsidR="00603867">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603867">
        <w:rPr>
          <w:rFonts w:ascii="Times New Roman" w:hAnsi="Times New Roman"/>
          <w:sz w:val="24"/>
        </w:rPr>
        <w:fldChar w:fldCharType="separate"/>
      </w:r>
      <w:r w:rsidR="00B31847" w:rsidRPr="00B31847">
        <w:rPr>
          <w:rFonts w:ascii="Times New Roman" w:hAnsi="Times New Roman"/>
          <w:sz w:val="24"/>
          <w:szCs w:val="24"/>
          <w:vertAlign w:val="superscript"/>
        </w:rPr>
        <w:t>1</w:t>
      </w:r>
      <w:r w:rsidR="00603867">
        <w:rPr>
          <w:rFonts w:ascii="Times New Roman" w:hAnsi="Times New Roman"/>
          <w:sz w:val="24"/>
        </w:rPr>
        <w:fldChar w:fldCharType="end"/>
      </w:r>
      <w:r w:rsidRPr="007E05B7">
        <w:rPr>
          <w:rFonts w:ascii="Times New Roman" w:hAnsi="Times New Roman"/>
          <w:sz w:val="24"/>
        </w:rPr>
        <w:t>, such efforts rely on limited family information, e.g. mode of inheritance, sharing between a subset of family members and information from external resources on variant functional characterization and frequencies. On the other hand, linkage analysis, which incorporates information on mode of inheritance, penetrance, allele frequencies and genetic map information, remains a powerful tool to identify Mendelian disease loci. As a result, combined SNP array based linkage analysis and sequence based filterin</w:t>
      </w:r>
      <w:r w:rsidR="00B97214">
        <w:rPr>
          <w:rFonts w:ascii="Times New Roman" w:hAnsi="Times New Roman"/>
          <w:sz w:val="24"/>
        </w:rPr>
        <w:t>g method is becoming popular</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2</w:t>
      </w:r>
      <w:r w:rsidR="00B97214">
        <w:rPr>
          <w:rFonts w:ascii="Times New Roman" w:hAnsi="Times New Roman"/>
          <w:sz w:val="24"/>
        </w:rPr>
        <w:fldChar w:fldCharType="end"/>
      </w:r>
      <w:r w:rsidR="00B97214">
        <w:rPr>
          <w:rFonts w:ascii="Times New Roman" w:hAnsi="Times New Roman"/>
          <w:sz w:val="24"/>
        </w:rPr>
        <w:t xml:space="preserve">. </w:t>
      </w:r>
      <w:r w:rsidRPr="007E05B7">
        <w:rPr>
          <w:rFonts w:ascii="Times New Roman" w:hAnsi="Times New Roman"/>
          <w:sz w:val="24"/>
        </w:rPr>
        <w:t>Although it has been shown that analyzing SNVs from WES data provides acceptable linkage results, due to the low heterozygosity of SNV</w:t>
      </w:r>
      <w:r>
        <w:rPr>
          <w:rFonts w:ascii="Times New Roman" w:hAnsi="Times New Roman"/>
          <w:sz w:val="24"/>
        </w:rPr>
        <w:t xml:space="preserve">s they provide less power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3</w:t>
      </w:r>
      <w:r w:rsidR="00B97214">
        <w:rPr>
          <w:rFonts w:ascii="Times New Roman" w:hAnsi="Times New Roman"/>
          <w:sz w:val="24"/>
        </w:rPr>
        <w:fldChar w:fldCharType="end"/>
      </w:r>
      <w:r w:rsidRPr="007E05B7">
        <w:rPr>
          <w:rFonts w:ascii="Times New Roman" w:hAnsi="Times New Roman"/>
          <w:sz w:val="24"/>
        </w:rPr>
        <w:t>.</w:t>
      </w:r>
    </w:p>
    <w:p w14:paraId="4EC029D9" w14:textId="168E2331" w:rsidR="00C57DCF" w:rsidRDefault="0026429E" w:rsidP="007E05B7">
      <w:pPr>
        <w:spacing w:afterLines="280" w:after="672" w:line="480" w:lineRule="auto"/>
        <w:jc w:val="both"/>
        <w:rPr>
          <w:rFonts w:ascii="Times New Roman" w:hAnsi="Times New Roman"/>
          <w:sz w:val="24"/>
        </w:rPr>
      </w:pPr>
      <w:ins w:id="17" w:author="Gao Wang" w:date="2014-08-11T15:51:00Z">
        <w:r>
          <w:rPr>
            <w:rFonts w:ascii="Times New Roman" w:hAnsi="Times New Roman"/>
            <w:sz w:val="24"/>
          </w:rPr>
          <w:t xml:space="preserve">Here we describe </w:t>
        </w:r>
      </w:ins>
      <w:del w:id="18" w:author="Gao Wang" w:date="2014-08-11T15:51:00Z">
        <w:r w:rsidR="007E05B7" w:rsidRPr="007E05B7" w:rsidDel="0026429E">
          <w:rPr>
            <w:rFonts w:ascii="Times New Roman" w:hAnsi="Times New Roman"/>
            <w:sz w:val="24"/>
          </w:rPr>
          <w:delText xml:space="preserve">We developed the </w:delText>
        </w:r>
      </w:del>
      <w:ins w:id="19" w:author="Gao Wang" w:date="2014-08-11T15:51:00Z">
        <w:r>
          <w:rPr>
            <w:rFonts w:ascii="Times New Roman" w:hAnsi="Times New Roman"/>
            <w:sz w:val="24"/>
          </w:rPr>
          <w:t xml:space="preserve">a </w:t>
        </w:r>
      </w:ins>
      <w:r w:rsidR="007E05B7" w:rsidRPr="007E05B7">
        <w:rPr>
          <w:rFonts w:ascii="Times New Roman" w:hAnsi="Times New Roman"/>
          <w:sz w:val="24"/>
        </w:rPr>
        <w:t xml:space="preserve">collapsed haplotype pattern (CHP) method to create markers that are more heterozygous and informative for linkage analysis than individual SNVs. </w:t>
      </w:r>
      <w:moveFromRangeStart w:id="20" w:author="Gao Wang" w:date="2014-08-11T11:19:00Z" w:name="move395519314"/>
      <w:moveFrom w:id="21" w:author="Gao Wang" w:date="2014-08-11T11:19:00Z">
        <w:r w:rsidR="007E05B7" w:rsidRPr="007E05B7" w:rsidDel="00BC56E5">
          <w:rPr>
            <w:rFonts w:ascii="Times New Roman" w:hAnsi="Times New Roman"/>
            <w:sz w:val="24"/>
          </w:rPr>
          <w:t xml:space="preserve">The software package SEQLinkage implements the CHP method. </w:t>
        </w:r>
      </w:moveFrom>
      <w:moveFromRangeEnd w:id="20"/>
      <w:r w:rsidR="007E05B7" w:rsidRPr="007E05B7">
        <w:rPr>
          <w:rFonts w:ascii="Times New Roman" w:hAnsi="Times New Roman"/>
          <w:sz w:val="24"/>
        </w:rPr>
        <w:t xml:space="preserve">Unlike when SNPs are analyzed the CHP method does not require LD pruning and is particularly powerful in the presents of intra- (e.g. compound heterozygotes) and inter-family allelic heterogeneity. </w:t>
      </w:r>
      <w:ins w:id="22" w:author="Gao Wang" w:date="2014-08-11T15:51:00Z">
        <w:r w:rsidR="008C77C1">
          <w:rPr>
            <w:rFonts w:ascii="Times New Roman" w:hAnsi="Times New Roman"/>
            <w:sz w:val="24"/>
          </w:rPr>
          <w:t xml:space="preserve">We have developed the SEQLinkage software package implementing </w:t>
        </w:r>
      </w:ins>
      <w:moveToRangeStart w:id="23" w:author="Gao Wang" w:date="2014-08-11T11:19:00Z" w:name="move395519314"/>
      <w:moveTo w:id="24" w:author="Gao Wang" w:date="2014-08-11T11:19:00Z">
        <w:del w:id="25" w:author="Gao Wang" w:date="2014-08-11T15:52:00Z">
          <w:r w:rsidR="00BC56E5" w:rsidRPr="007E05B7" w:rsidDel="008C77C1">
            <w:rPr>
              <w:rFonts w:ascii="Times New Roman" w:hAnsi="Times New Roman"/>
              <w:sz w:val="24"/>
            </w:rPr>
            <w:delText>The software package SEQLinkage implements t</w:delText>
          </w:r>
        </w:del>
      </w:moveTo>
      <w:ins w:id="26" w:author="Gao Wang" w:date="2014-08-11T15:52:00Z">
        <w:r w:rsidR="008C77C1">
          <w:rPr>
            <w:rFonts w:ascii="Times New Roman" w:hAnsi="Times New Roman"/>
            <w:sz w:val="24"/>
          </w:rPr>
          <w:t>t</w:t>
        </w:r>
      </w:ins>
      <w:bookmarkStart w:id="27" w:name="_GoBack"/>
      <w:bookmarkEnd w:id="27"/>
      <w:moveTo w:id="28" w:author="Gao Wang" w:date="2014-08-11T11:19:00Z">
        <w:r w:rsidR="00BC56E5" w:rsidRPr="007E05B7">
          <w:rPr>
            <w:rFonts w:ascii="Times New Roman" w:hAnsi="Times New Roman"/>
            <w:sz w:val="24"/>
          </w:rPr>
          <w:t>he CHP method.</w:t>
        </w:r>
      </w:moveTo>
      <w:moveToRangeEnd w:id="23"/>
      <w:ins w:id="29" w:author="Gao Wang" w:date="2014-08-11T11:19:00Z">
        <w:r w:rsidR="00BC56E5">
          <w:rPr>
            <w:rFonts w:ascii="Times New Roman" w:hAnsi="Times New Roman"/>
            <w:sz w:val="24"/>
          </w:rPr>
          <w:t xml:space="preserve"> </w:t>
        </w:r>
      </w:ins>
      <w:r w:rsidR="007E05B7" w:rsidRPr="007E05B7">
        <w:rPr>
          <w:rFonts w:ascii="Times New Roman" w:hAnsi="Times New Roman"/>
          <w:sz w:val="24"/>
        </w:rPr>
        <w:t>Since SEQL</w:t>
      </w:r>
      <w:r w:rsidR="00070F31">
        <w:rPr>
          <w:rFonts w:ascii="Times New Roman" w:hAnsi="Times New Roman"/>
          <w:sz w:val="24"/>
        </w:rPr>
        <w:t>inkage can calculate HLODs our approach</w:t>
      </w:r>
      <w:r w:rsidR="007E05B7" w:rsidRPr="007E05B7">
        <w:rPr>
          <w:rFonts w:ascii="Times New Roman" w:hAnsi="Times New Roman"/>
          <w:sz w:val="24"/>
        </w:rPr>
        <w:t xml:space="preserve"> remains </w:t>
      </w:r>
      <w:r w:rsidR="007E05B7" w:rsidRPr="007E05B7">
        <w:rPr>
          <w:rFonts w:ascii="Times New Roman" w:hAnsi="Times New Roman"/>
          <w:sz w:val="24"/>
        </w:rPr>
        <w:lastRenderedPageBreak/>
        <w:t xml:space="preserve">powerful when there is locus heterogeneity, i.e. the underlying genetic etiology is not due to the same gene/region </w:t>
      </w:r>
      <w:r w:rsidR="00A430F9">
        <w:rPr>
          <w:rFonts w:ascii="Times New Roman" w:hAnsi="Times New Roman"/>
          <w:sz w:val="24"/>
        </w:rPr>
        <w:t>in all families.</w:t>
      </w:r>
    </w:p>
    <w:p w14:paraId="02CFCF5A" w14:textId="0314F5A8" w:rsidR="00CD668C" w:rsidRPr="00C57DCF" w:rsidRDefault="008349C9" w:rsidP="00CD668C">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2B5C7394" w14:textId="3622409A" w:rsidR="000433E1" w:rsidRPr="000433E1"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which is present between and within families in a region and often have higher heterozygosity than SNVs, making them more informative and powerful to detect linkage.</w:t>
      </w:r>
    </w:p>
    <w:p w14:paraId="0AB6BF64" w14:textId="79C91B0F" w:rsidR="00CD668C"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 Mendelian inconsistencies are treated as missing data. An improved version of the Lander-Green algorithm for genetic phasing and missing genotype imputation is then applied to reconstruct haplotypes in the pedigrees</w:t>
      </w:r>
      <w:r w:rsidR="00CD23E0">
        <w:rPr>
          <w:rFonts w:ascii="Times New Roman" w:hAnsi="Times New Roman"/>
          <w:sz w:val="24"/>
        </w:rPr>
        <w:fldChar w:fldCharType="begin"/>
      </w:r>
      <w:r w:rsidR="00CD23E0">
        <w:rPr>
          <w:rFonts w:ascii="Times New Roman" w:hAnsi="Times New Roman"/>
          <w:sz w:val="24"/>
        </w:rPr>
        <w:instrText xml:space="preserve"> ADDIN ZOTERO_ITEM CSL_CITATION {"citationID":"Hmp6AWST","properties":{"formattedCitation":"{\\rtf \\super 4\\nosupersub{}}","plainCitation":"4"},"citationItems":[{"id":325,"uris":["http://zotero.org/users/1116201/items/W7JTC28M"],"uri":["http://zotero.org/users/1116201/items/W7JTC28M"],"itemData":{"id":325,"type":"article-journal","title":"Handling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D23E0">
        <w:rPr>
          <w:rFonts w:ascii="Times New Roman" w:hAnsi="Times New Roman"/>
          <w:sz w:val="24"/>
        </w:rPr>
        <w:fldChar w:fldCharType="separate"/>
      </w:r>
      <w:r w:rsidR="00CD23E0" w:rsidRPr="00CD23E0">
        <w:rPr>
          <w:rFonts w:ascii="Times New Roman" w:hAnsi="Times New Roman"/>
          <w:sz w:val="24"/>
          <w:szCs w:val="24"/>
          <w:vertAlign w:val="superscript"/>
        </w:rPr>
        <w:t>4</w:t>
      </w:r>
      <w:r w:rsidR="00CD23E0">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The resulting haplotypes are converted to markers for linkage analysis using </w:t>
      </w:r>
      <w:r w:rsidR="00CD23E0">
        <w:rPr>
          <w:rFonts w:ascii="Times New Roman" w:hAnsi="Times New Roman"/>
          <w:sz w:val="24"/>
        </w:rPr>
        <w:t xml:space="preserve">CHP method illustrated in Figure </w:t>
      </w:r>
      <w:r w:rsidRPr="000433E1">
        <w:rPr>
          <w:rFonts w:ascii="Times New Roman" w:hAnsi="Times New Roman"/>
          <w:sz w:val="24"/>
        </w:rPr>
        <w:t xml:space="preserve">1. For each pedigree, we first cluster variants on regional haplotypes by “bins”, e.g. LD blocks, and collapse variants in a bin into an indicator variable with values 0 or 1 for having no minor allele or at least one minor allele within the bin, which is similar to collapsing method for association analysis with rare </w:t>
      </w:r>
      <w:r w:rsidR="00FC6947">
        <w:rPr>
          <w:rFonts w:ascii="Times New Roman" w:hAnsi="Times New Roman"/>
          <w:sz w:val="24"/>
        </w:rPr>
        <w:t>variants</w:t>
      </w:r>
      <w:r w:rsidR="00FC6947">
        <w:rPr>
          <w:rFonts w:ascii="Times New Roman" w:hAnsi="Times New Roman"/>
          <w:sz w:val="24"/>
        </w:rPr>
        <w:fldChar w:fldCharType="begin"/>
      </w:r>
      <w:r w:rsidR="00FC6947">
        <w:rPr>
          <w:rFonts w:ascii="Times New Roman" w:hAnsi="Times New Roman"/>
          <w:sz w:val="24"/>
        </w:rPr>
        <w:instrText xml:space="preserve"> ADDIN ZOTERO_ITEM CSL_CITATION {"citationID":"R5av0mpT","properties":{"formattedCitation":"{\\rtf \\super 5\\nosupersub{}}","plainCitation":"5"},"citationItems":[{"id":30,"uris":["http://zotero.org/users/1116201/items/ICX55P9A"],"uri":["http://zotero.org/users/1116201/items/ICX55P9A"],"itemData":{"id":30,"type":"article-journal","title":"Methods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FC6947">
        <w:rPr>
          <w:rFonts w:ascii="Times New Roman" w:hAnsi="Times New Roman"/>
          <w:sz w:val="24"/>
        </w:rPr>
        <w:fldChar w:fldCharType="separate"/>
      </w:r>
      <w:r w:rsidR="00FC6947" w:rsidRPr="00FC6947">
        <w:rPr>
          <w:rFonts w:ascii="Times New Roman" w:hAnsi="Times New Roman"/>
          <w:sz w:val="24"/>
          <w:szCs w:val="24"/>
          <w:vertAlign w:val="superscript"/>
        </w:rPr>
        <w:t>5</w:t>
      </w:r>
      <w:r w:rsidR="00FC6947">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all samples are uniquely represented. The choice of coding for patterns are arbitrary, although we use continuous positive </w:t>
      </w:r>
      <w:r w:rsidRPr="000433E1">
        <w:rPr>
          <w:rFonts w:ascii="Times New Roman" w:hAnsi="Times New Roman"/>
          <w:sz w:val="24"/>
        </w:rPr>
        <w:lastRenderedPageBreak/>
        <w:t>integers and assign a smaller value for collapsed haplotypes having more 0’s than 1’s. The sample haplotypes thus represented can be directly used for linkage analysis with many existing linkage software packages.</w:t>
      </w:r>
    </w:p>
    <w:p w14:paraId="346C7A5F" w14:textId="7FAE917D" w:rsidR="00566129" w:rsidRDefault="00566129" w:rsidP="000433E1">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without sequence data, linkage analysis requires marker allele frequencies. Frequencies of regional markers generated by CHP method can be derived from the cumulative minor allele frequency (MAF) within collapsed bins. Consider a haplotype divided into </w:t>
      </w:r>
      <w:r w:rsidRPr="0016487C">
        <w:rPr>
          <w:rFonts w:ascii="Times New Roman" w:hAnsi="Times New Roman"/>
          <w:i/>
          <w:sz w:val="24"/>
        </w:rPr>
        <w:t>K</w:t>
      </w:r>
      <w:r w:rsidRPr="00566129">
        <w:rPr>
          <w:rFonts w:ascii="Times New Roman" w:hAnsi="Times New Roman"/>
          <w:sz w:val="24"/>
        </w:rPr>
        <w:t xml:space="preserve"> bins with each bin having </w:t>
      </w:r>
      <w:r w:rsidRPr="0016487C">
        <w:rPr>
          <w:rFonts w:ascii="Times New Roman" w:hAnsi="Times New Roman"/>
          <w:i/>
          <w:sz w:val="24"/>
        </w:rPr>
        <w:t>J</w:t>
      </w:r>
      <w:r w:rsidRPr="00566129">
        <w:rPr>
          <w:rFonts w:ascii="Times New Roman" w:hAnsi="Times New Roman"/>
          <w:sz w:val="24"/>
        </w:rPr>
        <w:t xml:space="preserve"> variants. Cumulative MAF for bin </w:t>
      </w:r>
      <w:r w:rsidRPr="00561D98">
        <w:rPr>
          <w:rFonts w:ascii="Times New Roman" w:hAnsi="Times New Roman"/>
          <w:i/>
          <w:sz w:val="24"/>
        </w:rPr>
        <w:t>k</w:t>
      </w:r>
      <w:r w:rsidRPr="00566129">
        <w:rPr>
          <w:rFonts w:ascii="Times New Roman" w:hAnsi="Times New Roman"/>
          <w:sz w:val="24"/>
        </w:rPr>
        <w:t xml:space="preserve"> is </w:t>
      </w:r>
      <w:r w:rsidR="002D6051" w:rsidRPr="002D6051">
        <w:rPr>
          <w:rFonts w:ascii="Times New Roman" w:hAnsi="Times New Roman"/>
          <w:position w:val="-14"/>
          <w:sz w:val="24"/>
        </w:rPr>
        <w:object w:dxaOrig="1980" w:dyaOrig="460" w14:anchorId="518DC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8.9pt;height:23.15pt" o:ole="">
            <v:imagedata r:id="rId11" o:title=""/>
          </v:shape>
          <o:OLEObject Type="Embed" ProgID="Equation.DSMT4" ShapeID="_x0000_i1056" DrawAspect="Content" ObjectID="_1469277814" r:id="rId12"/>
        </w:object>
      </w:r>
      <w:r w:rsidRPr="00566129">
        <w:rPr>
          <w:rFonts w:ascii="Times New Roman" w:hAnsi="Times New Roman"/>
          <w:sz w:val="24"/>
        </w:rPr>
        <w:t xml:space="preserve"> where</w:t>
      </w:r>
      <w:r w:rsidR="000A70C3">
        <w:rPr>
          <w:rFonts w:ascii="Times New Roman" w:hAnsi="Times New Roman"/>
          <w:sz w:val="24"/>
        </w:rPr>
        <w:t xml:space="preserve"> </w:t>
      </w:r>
      <w:r w:rsidR="000A70C3" w:rsidRPr="002D6051">
        <w:rPr>
          <w:rFonts w:ascii="Times New Roman" w:hAnsi="Times New Roman"/>
          <w:position w:val="-14"/>
          <w:sz w:val="24"/>
        </w:rPr>
        <w:object w:dxaOrig="360" w:dyaOrig="380" w14:anchorId="274791BC">
          <v:shape id="_x0000_i1066" type="#_x0000_t75" style="width:18.15pt;height:18.8pt" o:ole="">
            <v:imagedata r:id="rId13" o:title=""/>
          </v:shape>
          <o:OLEObject Type="Embed" ProgID="Equation.DSMT4" ShapeID="_x0000_i1066" DrawAspect="Content" ObjectID="_1469277815" r:id="rId14"/>
        </w:object>
      </w:r>
      <w:r w:rsidRPr="00566129">
        <w:rPr>
          <w:rFonts w:ascii="Times New Roman" w:hAnsi="Times New Roman"/>
          <w:sz w:val="24"/>
        </w:rPr>
        <w:t xml:space="preserve"> is MAF for the </w:t>
      </w:r>
      <w:r w:rsidRPr="00561D98">
        <w:rPr>
          <w:rFonts w:ascii="Times New Roman" w:hAnsi="Times New Roman"/>
          <w:i/>
          <w:sz w:val="24"/>
        </w:rPr>
        <w:t>j</w:t>
      </w:r>
      <w:r w:rsidRPr="00561D98">
        <w:rPr>
          <w:rFonts w:ascii="Times New Roman" w:hAnsi="Times New Roman"/>
          <w:sz w:val="24"/>
          <w:vertAlign w:val="superscript"/>
        </w:rPr>
        <w:t>th</w:t>
      </w:r>
      <w:r w:rsidRPr="00566129">
        <w:rPr>
          <w:rFonts w:ascii="Times New Roman" w:hAnsi="Times New Roman"/>
          <w:sz w:val="24"/>
        </w:rPr>
        <w:t xml:space="preserve"> locus in the bin. The collapsed haplotype </w:t>
      </w:r>
      <w:r w:rsidRPr="00561D98">
        <w:rPr>
          <w:rFonts w:ascii="Times New Roman" w:hAnsi="Times New Roman"/>
          <w:i/>
          <w:sz w:val="24"/>
        </w:rPr>
        <w:t>h</w:t>
      </w:r>
      <w:r w:rsidRPr="00566129">
        <w:rPr>
          <w:rFonts w:ascii="Times New Roman" w:hAnsi="Times New Roman"/>
          <w:sz w:val="24"/>
        </w:rPr>
        <w:t xml:space="preserve"> contains </w:t>
      </w:r>
      <w:r w:rsidRPr="00561D98">
        <w:rPr>
          <w:rFonts w:ascii="Times New Roman" w:hAnsi="Times New Roman"/>
          <w:i/>
          <w:sz w:val="24"/>
        </w:rPr>
        <w:t>K</w:t>
      </w:r>
      <w:r w:rsidRPr="00566129">
        <w:rPr>
          <w:rFonts w:ascii="Times New Roman" w:hAnsi="Times New Roman"/>
          <w:sz w:val="24"/>
        </w:rPr>
        <w:t xml:space="preserve"> elements</w:t>
      </w:r>
      <w:r w:rsidR="00D60383">
        <w:rPr>
          <w:rFonts w:ascii="Times New Roman" w:hAnsi="Times New Roman"/>
          <w:sz w:val="24"/>
        </w:rPr>
        <w:t xml:space="preserve"> </w:t>
      </w:r>
      <w:r w:rsidR="00D60383" w:rsidRPr="00D60383">
        <w:rPr>
          <w:rFonts w:ascii="Times New Roman" w:hAnsi="Times New Roman"/>
          <w:position w:val="-12"/>
          <w:sz w:val="24"/>
        </w:rPr>
        <w:object w:dxaOrig="2740" w:dyaOrig="360" w14:anchorId="6EBE2AD5">
          <v:shape id="_x0000_i1059" type="#_x0000_t75" style="width:137.1pt;height:18.15pt" o:ole="">
            <v:imagedata r:id="rId15" o:title=""/>
          </v:shape>
          <o:OLEObject Type="Embed" ProgID="Equation.DSMT4" ShapeID="_x0000_i1059" DrawAspect="Content" ObjectID="_1469277816" r:id="rId16"/>
        </w:object>
      </w:r>
      <w:r w:rsidRPr="00566129">
        <w:rPr>
          <w:rFonts w:ascii="Times New Roman" w:hAnsi="Times New Roman"/>
          <w:sz w:val="24"/>
        </w:rPr>
        <w:t xml:space="preserve">, and the allele frequency for </w:t>
      </w:r>
      <w:r w:rsidRPr="00561D98">
        <w:rPr>
          <w:rFonts w:ascii="Times New Roman" w:hAnsi="Times New Roman"/>
          <w:i/>
          <w:sz w:val="24"/>
        </w:rPr>
        <w:t>h</w:t>
      </w:r>
      <w:r w:rsidRPr="00566129">
        <w:rPr>
          <w:rFonts w:ascii="Times New Roman" w:hAnsi="Times New Roman"/>
          <w:sz w:val="24"/>
        </w:rPr>
        <w:t xml:space="preserve"> is given by</w:t>
      </w:r>
      <w:r w:rsidR="00856654">
        <w:rPr>
          <w:rFonts w:ascii="Times New Roman" w:hAnsi="Times New Roman"/>
          <w:sz w:val="24"/>
        </w:rPr>
        <w:t xml:space="preserve"> </w:t>
      </w:r>
      <w:r w:rsidR="00856654" w:rsidRPr="00856654">
        <w:rPr>
          <w:rFonts w:ascii="Times New Roman" w:hAnsi="Times New Roman"/>
          <w:position w:val="-12"/>
          <w:sz w:val="24"/>
        </w:rPr>
        <w:object w:dxaOrig="1800" w:dyaOrig="440" w14:anchorId="5F7BC01A">
          <v:shape id="_x0000_i1062" type="#_x0000_t75" style="width:90.15pt;height:21.9pt" o:ole="">
            <v:imagedata r:id="rId17" o:title=""/>
          </v:shape>
          <o:OLEObject Type="Embed" ProgID="Equation.DSMT4" ShapeID="_x0000_i1062" DrawAspect="Content" ObjectID="_1469277817" r:id="rId18"/>
        </w:object>
      </w:r>
      <w:r w:rsidR="00856654">
        <w:rPr>
          <w:rFonts w:ascii="Times New Roman" w:hAnsi="Times New Roman"/>
          <w:sz w:val="24"/>
        </w:rPr>
        <w:t xml:space="preserve"> </w:t>
      </w:r>
      <w:r w:rsidRPr="00566129">
        <w:rPr>
          <w:rFonts w:ascii="Times New Roman" w:hAnsi="Times New Roman"/>
          <w:sz w:val="24"/>
        </w:rPr>
        <w:t>. For collapsed haplotype patterns within a pedigree, the allele frequencies will be normalized such that they sum to 1. The normalized collapsed haplotype pattern frequencies are then used as the allele frequencies for the corresponding regional genotype markers.</w:t>
      </w:r>
    </w:p>
    <w:p w14:paraId="1746AAE3" w14:textId="77777777" w:rsidR="000A70C3" w:rsidRP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For variants having high MAFs it is not advisable to include them in regional marker generation, as their genotypes may predominate the marker pattern. We therefore exclude variants above a specified MAF cutoff and these markers are analyzed individually.</w:t>
      </w:r>
    </w:p>
    <w:p w14:paraId="52BF90A8" w14:textId="0ECE7631" w:rsid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8065D1">
        <w:rPr>
          <w:rFonts w:ascii="Times New Roman" w:hAnsi="Times New Roman"/>
          <w:sz w:val="24"/>
        </w:rPr>
        <w:fldChar w:fldCharType="begin"/>
      </w:r>
      <w:r w:rsidR="008065D1">
        <w:rPr>
          <w:rFonts w:ascii="Times New Roman" w:hAnsi="Times New Roman"/>
          <w:sz w:val="24"/>
        </w:rPr>
        <w:instrText xml:space="preserve"> ADDIN ZOTERO_ITEM CSL_CITATION {"citationID":"QZZKPaLT","properties":{"formattedCitation":"{\\rtf \\super 6\\nosupersub{}}","plainCitation":"6"},"citationItems":[{"id":21,"uris":["http://zotero.org/users/1116201/items/TJ929S39"],"uri":["http://zotero.org/users/1116201/items/TJ929S39"],"itemData":{"id":21,"type":"article-journal","title":"Faster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8065D1">
        <w:rPr>
          <w:rFonts w:ascii="Times New Roman" w:hAnsi="Times New Roman"/>
          <w:sz w:val="24"/>
        </w:rPr>
        <w:fldChar w:fldCharType="separate"/>
      </w:r>
      <w:r w:rsidR="008065D1" w:rsidRPr="008065D1">
        <w:rPr>
          <w:rFonts w:ascii="Times New Roman" w:hAnsi="Times New Roman"/>
          <w:sz w:val="24"/>
          <w:szCs w:val="24"/>
          <w:vertAlign w:val="superscript"/>
        </w:rPr>
        <w:t>6</w:t>
      </w:r>
      <w:r w:rsidR="008065D1">
        <w:rPr>
          <w:rFonts w:ascii="Times New Roman" w:hAnsi="Times New Roman"/>
          <w:sz w:val="24"/>
        </w:rPr>
        <w:fldChar w:fldCharType="end"/>
      </w:r>
      <w:r w:rsidRPr="000A70C3">
        <w:rPr>
          <w:rFonts w:ascii="Times New Roman" w:hAnsi="Times New Roman"/>
          <w:sz w:val="24"/>
        </w:rPr>
        <w:t xml:space="preserve">. It provides results in text format and high quality graphical reports for both LOD and HLOD scores. Additionally SEQLinkage supports output of regional genotype data into formats compatible with linkage </w:t>
      </w:r>
      <w:r w:rsidRPr="000A70C3">
        <w:rPr>
          <w:rFonts w:ascii="Times New Roman" w:hAnsi="Times New Roman"/>
          <w:sz w:val="24"/>
        </w:rPr>
        <w:lastRenderedPageBreak/>
        <w:t>software such a</w:t>
      </w:r>
      <w:r w:rsidR="00686A14">
        <w:rPr>
          <w:rFonts w:ascii="Times New Roman" w:hAnsi="Times New Roman"/>
          <w:sz w:val="24"/>
        </w:rPr>
        <w:t>s LINKAGE</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{"citationID":"LVR9fP5S","properties":{"formattedCitation":"{\\rtf \\super 7\\nosupersub{}}","plainCitation":"7"},"citationItems":[{"id":209,"uris":["http://zotero.org/users/1116201/items/N9BCUBFX"],"uri":["http://zotero.org/users/1116201/items/N9BCUBFX"],"itemData":{"id":209,"type":"article-journal","title":"Strategies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7</w:t>
      </w:r>
      <w:r w:rsidR="00686A14">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{"citationID":"0jGoO09L","properties":{"formattedCitation":"{\\rtf \\super 8\\nosupersub{}}","plainCitation":"8"},"citationItems":[{"id":308,"uris":["http://zotero.org/users/1116201/items/4JEX8JDR"],"uri":["http://zotero.org/users/1116201/items/4JEX8JDR"],"itemData":{"id":308,"type":"article-journal","title":"Merlin--rapid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8</w:t>
      </w:r>
      <w:r w:rsidR="00686A14">
        <w:rPr>
          <w:rFonts w:ascii="Times New Roman" w:hAnsi="Times New Roman"/>
          <w:sz w:val="24"/>
        </w:rPr>
        <w:fldChar w:fldCharType="end"/>
      </w:r>
      <w:r w:rsidRPr="000A70C3">
        <w:rPr>
          <w:rFonts w:ascii="Times New Roman" w:hAnsi="Times New Roman"/>
          <w:sz w:val="24"/>
        </w:rPr>
        <w:t>, with which two-point and multipoint linkage analysis can be performed. Additionally M</w:t>
      </w:r>
      <w:r w:rsidR="00686A14">
        <w:rPr>
          <w:rFonts w:ascii="Times New Roman" w:hAnsi="Times New Roman"/>
          <w:sz w:val="24"/>
        </w:rPr>
        <w:t>EGA2</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{"citationID":"ARoOempc","properties":{"formattedCitation":"{\\rtf \\super 9\\nosupersub{}}","plainCitation":"9"},"citationItems":[{"id":321,"uris":["http://zotero.org/users/1116201/items/ZCIF3H3A"],"uri":["http://zotero.org/users/1116201/items/ZCIF3H3A"],"itemData":{"id":321,"type":"article-journal","title":"Mega2: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9</w:t>
      </w:r>
      <w:r w:rsidR="00686A14">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02493349" w14:textId="78DB627A" w:rsidR="002E14F8" w:rsidRDefault="00135840" w:rsidP="002E14F8">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power calculations of</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We simulated 2-generational pedigrees, allowing for 3 up to 8 offspring in the last generation with the proportions determined by the distribution of number of children per family in the United States in 2012, rescaled such that these proportions add up to 100% (3 children: 69.34%, 4 children: 20.52%, 5 children: 6.84%, 6 children: 2.28%, 7 children 0.76%, 8 children 0.26%). Genotypes are simulated for the four genes based on the variant sites and the corresponding minor allele frequencies in European Americans recorded in Exome Variant Server. We annotate these variants using Deafness Variation Database (DVD) and NCBI ClinVar, labelling variants as “pathogenic” if they present in both databases as pathogenic. Disease status for individuals are determined by genotypes on those pathogenic 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We ascertain simulated families having two or more affected offspring for linkage analysis. To introduce locus heterogeneity we mix families having pathogenic mutations in one gene but not others, so that each simulated gene contributes to etiology of only a proportion of families in the entire dataset. We simulate 500 replicates under each different setting of sample </w:t>
      </w:r>
      <w:r w:rsidR="002E14F8">
        <w:rPr>
          <w:rFonts w:ascii="Times New Roman" w:hAnsi="Times New Roman"/>
          <w:sz w:val="24"/>
          <w:szCs w:val="24"/>
        </w:rPr>
        <w:lastRenderedPageBreak/>
        <w:t xml:space="preserve">size, modes of inheritance, presence of allelic heterogeneity and locus heterogeneity. For each replicate we compute LOD and HLOD (heterogeneity LOD) scores using regional markers generated by collapsed haplotype pattern markers (CHP) as well as the maximum LOD and HLOD scores analyzing individual SNV markers for comparison purposes. Power is estimated by </w:t>
      </w:r>
      <w:r w:rsidR="002E14F8" w:rsidRPr="00822991">
        <w:rPr>
          <w:rFonts w:ascii="Times New Roman" w:hAnsi="Times New Roman"/>
          <w:position w:val="-24"/>
          <w:sz w:val="24"/>
          <w:szCs w:val="24"/>
        </w:rPr>
        <w:object w:dxaOrig="1140" w:dyaOrig="620" w14:anchorId="378B9E6B">
          <v:shape id="_x0000_i1071" type="#_x0000_t75" style="width:50.1pt;height:28.15pt" o:ole="">
            <v:imagedata r:id="rId19" o:title=""/>
          </v:shape>
          <o:OLEObject Type="Embed" ProgID="Equation.DSMT4" ShapeID="_x0000_i1071" DrawAspect="Content" ObjectID="_1469277818" r:id="rId20"/>
        </w:object>
      </w:r>
      <w:r w:rsidR="002E14F8">
        <w:rPr>
          <w:rFonts w:ascii="Times New Roman" w:hAnsi="Times New Roman"/>
          <w:sz w:val="24"/>
          <w:szCs w:val="24"/>
        </w:rPr>
        <w:t xml:space="preserve"> where the denominator is the total number of replicates and the numerator is the number of tests that successfully detected the simulated linkage signal, i.e. LOD score greater than 3.3 or HLOD score greater than 3.6.</w:t>
      </w:r>
    </w:p>
    <w:p w14:paraId="220F7F98" w14:textId="2A3967EE" w:rsidR="00603BEE" w:rsidRPr="00C57DCF" w:rsidRDefault="005A3A78" w:rsidP="00603BEE">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3B3C5122" w14:textId="5619A0AC" w:rsidR="00EB07F2" w:rsidRDefault="00AB2E27" w:rsidP="00942701">
      <w:pPr>
        <w:spacing w:afterLines="280" w:after="672" w:line="480" w:lineRule="auto"/>
        <w:jc w:val="both"/>
        <w:rPr>
          <w:rFonts w:ascii="Times New Roman" w:hAnsi="Times New Roman"/>
          <w:sz w:val="24"/>
        </w:rPr>
      </w:pPr>
      <w:r>
        <w:rPr>
          <w:rFonts w:ascii="Times New Roman" w:hAnsi="Times New Roman"/>
          <w:sz w:val="24"/>
        </w:rPr>
        <w:t>E</w:t>
      </w:r>
      <w:r w:rsidRPr="00745C62">
        <w:rPr>
          <w:rFonts w:ascii="Times New Roman" w:hAnsi="Times New Roman"/>
          <w:sz w:val="24"/>
        </w:rPr>
        <w:t>mpirical power calculations of two-point linkage analysis on several known non-syndromic hearing loss genes</w:t>
      </w:r>
      <w:r>
        <w:rPr>
          <w:rFonts w:ascii="Times New Roman" w:hAnsi="Times New Roman"/>
          <w:sz w:val="24"/>
          <w:szCs w:val="24"/>
        </w:rPr>
        <w:t xml:space="preserve"> using</w:t>
      </w:r>
      <w:r>
        <w:rPr>
          <w:rFonts w:ascii="Times New Roman" w:hAnsi="Times New Roman"/>
          <w:sz w:val="24"/>
          <w:szCs w:val="24"/>
        </w:rPr>
        <w:t xml:space="preserve"> CHP and individual SNV are summarized by contour plots as displayed in Figures 2.</w:t>
      </w:r>
      <w:r w:rsidR="00CE5F26">
        <w:rPr>
          <w:rFonts w:ascii="Times New Roman" w:hAnsi="Times New Roman"/>
          <w:sz w:val="24"/>
          <w:szCs w:val="24"/>
        </w:rPr>
        <w:t xml:space="preserve"> </w:t>
      </w:r>
      <w:r w:rsidR="00745C62" w:rsidRPr="00745C62">
        <w:rPr>
          <w:rFonts w:ascii="Times New Roman" w:hAnsi="Times New Roman"/>
          <w:sz w:val="24"/>
        </w:rPr>
        <w:t>Power analysis on LOD and HLOD suggests that CHP is substantially more powerful for all models in t</w:t>
      </w:r>
      <w:r w:rsidR="00021F2C">
        <w:rPr>
          <w:rFonts w:ascii="Times New Roman" w:hAnsi="Times New Roman"/>
          <w:sz w:val="24"/>
        </w:rPr>
        <w:t>he presence of intra- (Figure 2C</w:t>
      </w:r>
      <w:r w:rsidR="00745C62" w:rsidRPr="00745C62">
        <w:rPr>
          <w:rFonts w:ascii="Times New Roman" w:hAnsi="Times New Roman"/>
          <w:sz w:val="24"/>
        </w:rPr>
        <w:t>) and inter-family a</w:t>
      </w:r>
      <w:r w:rsidR="00745C62">
        <w:rPr>
          <w:rFonts w:ascii="Times New Roman" w:hAnsi="Times New Roman"/>
          <w:sz w:val="24"/>
        </w:rPr>
        <w:t>llelic heterogeneity (Figures 2</w:t>
      </w:r>
      <w:r w:rsidR="00021F2C">
        <w:rPr>
          <w:rFonts w:ascii="Times New Roman" w:hAnsi="Times New Roman"/>
          <w:sz w:val="24"/>
        </w:rPr>
        <w:t>A – 2C</w:t>
      </w:r>
      <w:r w:rsidR="00745C62" w:rsidRPr="00745C62">
        <w:rPr>
          <w:rFonts w:ascii="Times New Roman" w:hAnsi="Times New Roman"/>
          <w:sz w:val="24"/>
        </w:rPr>
        <w:t xml:space="preserve">). Specifically for an autosomal recessive model with allelic heterogeneity, i.e. compound heterozygotes, and also with locus heterogeneity of 50%, it requires 12 families for CHP to achieve a power of 90% for gene </w:t>
      </w:r>
      <w:r w:rsidR="00745C62" w:rsidRPr="007A5AC9">
        <w:rPr>
          <w:rFonts w:ascii="Times New Roman" w:hAnsi="Times New Roman"/>
          <w:i/>
          <w:sz w:val="24"/>
        </w:rPr>
        <w:t>SLC26A4</w:t>
      </w:r>
      <w:r w:rsidR="00745C62" w:rsidRPr="00745C62">
        <w:rPr>
          <w:rFonts w:ascii="Times New Roman" w:hAnsi="Times New Roman"/>
          <w:sz w:val="24"/>
        </w:rPr>
        <w:t>, while analyzing individual SNVs requires &gt;50 families to achieve the same power at a significance level of α=0.05.</w:t>
      </w:r>
      <w:r w:rsidR="00EB07F2">
        <w:rPr>
          <w:rFonts w:ascii="Times New Roman" w:hAnsi="Times New Roman"/>
          <w:sz w:val="24"/>
        </w:rPr>
        <w:t xml:space="preserve"> </w:t>
      </w:r>
    </w:p>
    <w:p w14:paraId="3D12556E" w14:textId="14015048" w:rsidR="00942701" w:rsidRPr="00C57DCF" w:rsidRDefault="00942701" w:rsidP="00942701">
      <w:pPr>
        <w:spacing w:afterLines="280" w:after="672" w:line="480" w:lineRule="auto"/>
        <w:jc w:val="both"/>
        <w:rPr>
          <w:rFonts w:ascii="Times New Roman" w:hAnsi="Times New Roman"/>
          <w:b/>
          <w:sz w:val="24"/>
        </w:rPr>
      </w:pPr>
      <w:r>
        <w:rPr>
          <w:rFonts w:ascii="Times New Roman" w:hAnsi="Times New Roman"/>
          <w:b/>
          <w:sz w:val="24"/>
        </w:rPr>
        <w:t>Discussion</w:t>
      </w:r>
    </w:p>
    <w:p w14:paraId="20C32CD6" w14:textId="50528746" w:rsidR="00BF16FA" w:rsidRPr="00BF16FA" w:rsidRDefault="00BF16FA" w:rsidP="00BF16FA">
      <w:pPr>
        <w:spacing w:afterLines="280" w:after="672" w:line="480" w:lineRule="auto"/>
        <w:jc w:val="both"/>
        <w:rPr>
          <w:rFonts w:ascii="Times New Roman" w:hAnsi="Times New Roman"/>
          <w:sz w:val="24"/>
        </w:rPr>
      </w:pPr>
      <w:r w:rsidRPr="00BF16FA">
        <w:rPr>
          <w:rFonts w:ascii="Times New Roman" w:hAnsi="Times New Roman"/>
          <w:sz w:val="24"/>
        </w:rPr>
        <w:t xml:space="preserve">For WES data genes can be used as regional markers. Within each region, commonly used bin size </w:t>
      </w:r>
      <w:r w:rsidRPr="00BF16FA">
        <w:rPr>
          <w:rFonts w:ascii="Times New Roman" w:hAnsi="Times New Roman"/>
          <w:sz w:val="24"/>
        </w:rPr>
        <w:lastRenderedPageBreak/>
        <w:t>options for variants collapsing are 1) LD based collapsing, which uses estimated LD blocks as bins, 2) complete collapsing, whose bin size equals gene/region length and 3) no collapsing, whose bin size equals one. Additional binning options are described in the supplemental materials. For regions with recombination events, the sub-unit that shows the strongest evidence of linkage among all sub-units created by recombination events is chosen to represent the entire region. For linkage analysis, correct specification of marker allele frequency is crucial to controlling for type I error and reducing type</w:t>
      </w:r>
      <w:r w:rsidR="00C33B11">
        <w:rPr>
          <w:rFonts w:ascii="Times New Roman" w:hAnsi="Times New Roman"/>
          <w:sz w:val="24"/>
        </w:rPr>
        <w:t xml:space="preserve"> II error</w:t>
      </w:r>
      <w:r w:rsidR="00C33B11">
        <w:rPr>
          <w:rFonts w:ascii="Times New Roman" w:hAnsi="Times New Roman"/>
          <w:sz w:val="24"/>
        </w:rPr>
        <w:fldChar w:fldCharType="begin"/>
      </w:r>
      <w:r w:rsidR="00C33B11">
        <w:rPr>
          <w:rFonts w:ascii="Times New Roman" w:hAnsi="Times New Roman"/>
          <w:sz w:val="24"/>
        </w:rPr>
        <w:instrText xml:space="preserve"> ADDIN ZOTERO_ITEM CSL_CITATION {"citationID":"7QC7lJsD","properties":{"formattedCitation":"{\\rtf \\super 10\\nosupersub{}}","plainCitation":"10"},"citationItems":[{"id":305,"uris":["http://zotero.org/users/1116201/items/QM5EU9S3"],"uri":["http://zotero.org/users/1116201/items/QM5EU9S3"],"itemData":{"id":305,"type":"article-journal","title":"Incorrect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33B11">
        <w:rPr>
          <w:rFonts w:ascii="Times New Roman" w:hAnsi="Times New Roman"/>
          <w:sz w:val="24"/>
        </w:rPr>
        <w:fldChar w:fldCharType="separate"/>
      </w:r>
      <w:r w:rsidR="00C33B11" w:rsidRPr="00C33B11">
        <w:rPr>
          <w:rFonts w:ascii="Times New Roman" w:hAnsi="Times New Roman"/>
          <w:sz w:val="24"/>
          <w:szCs w:val="24"/>
          <w:vertAlign w:val="superscript"/>
        </w:rPr>
        <w:t>10</w:t>
      </w:r>
      <w:r w:rsidR="00C33B11">
        <w:rPr>
          <w:rFonts w:ascii="Times New Roman" w:hAnsi="Times New Roman"/>
          <w:sz w:val="24"/>
        </w:rPr>
        <w:fldChar w:fldCharType="end"/>
      </w:r>
      <w:r w:rsidRPr="00BF16FA">
        <w:rPr>
          <w:rFonts w:ascii="Times New Roman" w:hAnsi="Times New Roman"/>
          <w:sz w:val="24"/>
        </w:rPr>
        <w:t>. The number of founders with available genotypes in data for linkage analysis might often be too small to obtain a sufficiently accurate allele frequency estimate, thus we recommend the input VCF file be annotated with external source of MAF information such as from 1000 genomes or Exome Variant Server. For some populations MAF information may not be available and frequencies estimated from founders have to be used.</w:t>
      </w:r>
    </w:p>
    <w:p w14:paraId="35A5B302" w14:textId="5018B2E0" w:rsidR="00E23871" w:rsidRPr="00524286" w:rsidRDefault="00524286" w:rsidP="00524286">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hyperlink r:id="rId21"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 the CHP method described here to perform linkage analysis as well as data format conversion on sequence data.</w:t>
      </w:r>
      <w:r>
        <w:rPr>
          <w:rFonts w:ascii="Times New Roman" w:hAnsi="Times New Roman"/>
          <w:sz w:val="24"/>
        </w:rPr>
        <w:t xml:space="preserve"> </w:t>
      </w:r>
      <w:r w:rsidR="00BF16FA" w:rsidRPr="00BF16FA">
        <w:rPr>
          <w:rFonts w:ascii="Times New Roman" w:hAnsi="Times New Roman"/>
          <w:sz w:val="24"/>
        </w:rPr>
        <w:t>It provides a novel and effective approach that brings back well established linkage analysis techniques for use with the growing wealth of genomic data of human pedigrees. Unlike the commonly practiced filtering approaches used for sequence data, SEQLinkage provides statistical evidence of the involvement of variants in the etiology of Mendelian diseases. Additionally because it incorporates inheritance information and penetrance models it is less likely than filtering to exclude causal variants in the presents of phenocopies and/or reduced penetrance. 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00471494" w14:textId="77777777" w:rsidR="00DA2B4B" w:rsidRDefault="00223ABA" w:rsidP="00DA2B4B">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68739197" w14:textId="41ED10B6" w:rsidR="00223ABA" w:rsidRPr="00DA2B4B" w:rsidRDefault="00DA2B4B" w:rsidP="00DA2B4B">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29B639A5" w14:textId="13805744" w:rsidR="00223ABA" w:rsidRDefault="00410402" w:rsidP="00223ABA">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70A6F9A9" w14:textId="77777777" w:rsidR="00410402" w:rsidRPr="00410402" w:rsidRDefault="00410402" w:rsidP="00410402">
      <w:pPr>
        <w:pStyle w:val="Bibliography"/>
        <w:rPr>
          <w:rFonts w:ascii="Times New Roman" w:hAnsi="Times New Roman"/>
          <w:sz w:val="24"/>
        </w:rPr>
      </w:pPr>
      <w:r>
        <w:fldChar w:fldCharType="begin"/>
      </w:r>
      <w:r>
        <w:instrText xml:space="preserve"> ADDIN ZOTERO_BIBL {"custom":[]} CSL_BIBLIOGRAPHY </w:instrText>
      </w:r>
      <w:r>
        <w:fldChar w:fldCharType="separate"/>
      </w:r>
      <w:r w:rsidRPr="00410402">
        <w:rPr>
          <w:rFonts w:ascii="Times New Roman" w:hAnsi="Times New Roman"/>
          <w:sz w:val="24"/>
        </w:rPr>
        <w:t xml:space="preserve">1 </w:t>
      </w:r>
      <w:r w:rsidRPr="00410402">
        <w:rPr>
          <w:rFonts w:ascii="Times New Roman" w:hAnsi="Times New Roman"/>
          <w:sz w:val="24"/>
        </w:rPr>
        <w:tab/>
        <w:t xml:space="preserve">Ng SB, Buckingham KJ, Lee C, Bigham AW, Tabor HK, Dent KM </w:t>
      </w:r>
      <w:r w:rsidRPr="00410402">
        <w:rPr>
          <w:rFonts w:ascii="Times New Roman" w:hAnsi="Times New Roman"/>
          <w:i/>
          <w:iCs/>
          <w:sz w:val="24"/>
        </w:rPr>
        <w:t>et al.</w:t>
      </w:r>
      <w:r w:rsidRPr="00410402">
        <w:rPr>
          <w:rFonts w:ascii="Times New Roman" w:hAnsi="Times New Roman"/>
          <w:sz w:val="24"/>
        </w:rPr>
        <w:t xml:space="preserve"> Exome sequencing identifies the cause of a mendelian disorder. </w:t>
      </w:r>
      <w:r w:rsidRPr="00410402">
        <w:rPr>
          <w:rFonts w:ascii="Times New Roman" w:hAnsi="Times New Roman"/>
          <w:i/>
          <w:iCs/>
          <w:sz w:val="24"/>
        </w:rPr>
        <w:t>Nat Genet</w:t>
      </w:r>
      <w:r w:rsidRPr="00410402">
        <w:rPr>
          <w:rFonts w:ascii="Times New Roman" w:hAnsi="Times New Roman"/>
          <w:sz w:val="24"/>
        </w:rPr>
        <w:t xml:space="preserve"> 2010; </w:t>
      </w:r>
      <w:r w:rsidRPr="00410402">
        <w:rPr>
          <w:rFonts w:ascii="Times New Roman" w:hAnsi="Times New Roman"/>
          <w:b/>
          <w:bCs/>
          <w:sz w:val="24"/>
        </w:rPr>
        <w:t>42</w:t>
      </w:r>
      <w:r w:rsidRPr="00410402">
        <w:rPr>
          <w:rFonts w:ascii="Times New Roman" w:hAnsi="Times New Roman"/>
          <w:sz w:val="24"/>
        </w:rPr>
        <w:t>: 30–35.</w:t>
      </w:r>
    </w:p>
    <w:p w14:paraId="50C4C5E6"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2 </w:t>
      </w:r>
      <w:r w:rsidRPr="00410402">
        <w:rPr>
          <w:rFonts w:ascii="Times New Roman" w:hAnsi="Times New Roman"/>
          <w:sz w:val="24"/>
        </w:rPr>
        <w:tab/>
        <w:t xml:space="preserve">Santos-Cortez RLP, Lee K, Azeem Z, Antonellis PJ, Pollock LM, Khan S </w:t>
      </w:r>
      <w:r w:rsidRPr="00410402">
        <w:rPr>
          <w:rFonts w:ascii="Times New Roman" w:hAnsi="Times New Roman"/>
          <w:i/>
          <w:iCs/>
          <w:sz w:val="24"/>
        </w:rPr>
        <w:t>et al.</w:t>
      </w:r>
      <w:r w:rsidRPr="00410402">
        <w:rPr>
          <w:rFonts w:ascii="Times New Roman" w:hAnsi="Times New Roman"/>
          <w:sz w:val="24"/>
        </w:rPr>
        <w:t xml:space="preserve"> Mutations in KARS, Encoding Lysyl-tRNA Synthetase, Cause Autosomal-Recessive Nonsyndromic Hearing Impairment DFNB89. </w:t>
      </w:r>
      <w:r w:rsidRPr="00410402">
        <w:rPr>
          <w:rFonts w:ascii="Times New Roman" w:hAnsi="Times New Roman"/>
          <w:i/>
          <w:iCs/>
          <w:sz w:val="24"/>
        </w:rPr>
        <w:t>Am J Hum Genet</w:t>
      </w:r>
      <w:r w:rsidRPr="00410402">
        <w:rPr>
          <w:rFonts w:ascii="Times New Roman" w:hAnsi="Times New Roman"/>
          <w:sz w:val="24"/>
        </w:rPr>
        <w:t xml:space="preserve"> 2013; </w:t>
      </w:r>
      <w:r w:rsidRPr="00410402">
        <w:rPr>
          <w:rFonts w:ascii="Times New Roman" w:hAnsi="Times New Roman"/>
          <w:b/>
          <w:bCs/>
          <w:sz w:val="24"/>
        </w:rPr>
        <w:t>93</w:t>
      </w:r>
      <w:r w:rsidRPr="00410402">
        <w:rPr>
          <w:rFonts w:ascii="Times New Roman" w:hAnsi="Times New Roman"/>
          <w:sz w:val="24"/>
        </w:rPr>
        <w:t>: 132–140.</w:t>
      </w:r>
    </w:p>
    <w:p w14:paraId="27E8EBFC"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3 </w:t>
      </w:r>
      <w:r w:rsidRPr="00410402">
        <w:rPr>
          <w:rFonts w:ascii="Times New Roman" w:hAnsi="Times New Roman"/>
          <w:sz w:val="24"/>
        </w:rPr>
        <w:tab/>
        <w:t xml:space="preserve">Smith KR, Bromhead CJ, Hildebrand MS, Shearer AE, Lockhart PJ, Najmabadi H </w:t>
      </w:r>
      <w:r w:rsidRPr="00410402">
        <w:rPr>
          <w:rFonts w:ascii="Times New Roman" w:hAnsi="Times New Roman"/>
          <w:i/>
          <w:iCs/>
          <w:sz w:val="24"/>
        </w:rPr>
        <w:t>et al.</w:t>
      </w:r>
      <w:r w:rsidRPr="00410402">
        <w:rPr>
          <w:rFonts w:ascii="Times New Roman" w:hAnsi="Times New Roman"/>
          <w:sz w:val="24"/>
        </w:rPr>
        <w:t xml:space="preserve"> Reducing the exome search space for Mendelian diseases using genetic linkage analysis of exome genotypes. </w:t>
      </w:r>
      <w:r w:rsidRPr="00410402">
        <w:rPr>
          <w:rFonts w:ascii="Times New Roman" w:hAnsi="Times New Roman"/>
          <w:i/>
          <w:iCs/>
          <w:sz w:val="24"/>
        </w:rPr>
        <w:t>Genome Biol</w:t>
      </w:r>
      <w:r w:rsidRPr="00410402">
        <w:rPr>
          <w:rFonts w:ascii="Times New Roman" w:hAnsi="Times New Roman"/>
          <w:sz w:val="24"/>
        </w:rPr>
        <w:t xml:space="preserve"> 2011; </w:t>
      </w:r>
      <w:r w:rsidRPr="00410402">
        <w:rPr>
          <w:rFonts w:ascii="Times New Roman" w:hAnsi="Times New Roman"/>
          <w:b/>
          <w:bCs/>
          <w:sz w:val="24"/>
        </w:rPr>
        <w:t>12</w:t>
      </w:r>
      <w:r w:rsidRPr="00410402">
        <w:rPr>
          <w:rFonts w:ascii="Times New Roman" w:hAnsi="Times New Roman"/>
          <w:sz w:val="24"/>
        </w:rPr>
        <w:t>: R85.</w:t>
      </w:r>
    </w:p>
    <w:p w14:paraId="2DB1FDD0"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4 </w:t>
      </w:r>
      <w:r w:rsidRPr="00410402">
        <w:rPr>
          <w:rFonts w:ascii="Times New Roman" w:hAnsi="Times New Roman"/>
          <w:sz w:val="24"/>
        </w:rPr>
        <w:tab/>
        <w:t xml:space="preserve">Abecasis GR, Wigginton JE. Handling Marker-Marker Linkage Disequilibrium: Pedigree Analysis with Clustered Markers. </w:t>
      </w:r>
      <w:r w:rsidRPr="00410402">
        <w:rPr>
          <w:rFonts w:ascii="Times New Roman" w:hAnsi="Times New Roman"/>
          <w:i/>
          <w:iCs/>
          <w:sz w:val="24"/>
        </w:rPr>
        <w:t>Am J Hum Genet</w:t>
      </w:r>
      <w:r w:rsidRPr="00410402">
        <w:rPr>
          <w:rFonts w:ascii="Times New Roman" w:hAnsi="Times New Roman"/>
          <w:sz w:val="24"/>
        </w:rPr>
        <w:t xml:space="preserve"> 2005; </w:t>
      </w:r>
      <w:r w:rsidRPr="00410402">
        <w:rPr>
          <w:rFonts w:ascii="Times New Roman" w:hAnsi="Times New Roman"/>
          <w:b/>
          <w:bCs/>
          <w:sz w:val="24"/>
        </w:rPr>
        <w:t>77</w:t>
      </w:r>
      <w:r w:rsidRPr="00410402">
        <w:rPr>
          <w:rFonts w:ascii="Times New Roman" w:hAnsi="Times New Roman"/>
          <w:sz w:val="24"/>
        </w:rPr>
        <w:t>: 754–767.</w:t>
      </w:r>
    </w:p>
    <w:p w14:paraId="2062D12F"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5 </w:t>
      </w:r>
      <w:r w:rsidRPr="00410402">
        <w:rPr>
          <w:rFonts w:ascii="Times New Roman" w:hAnsi="Times New Roman"/>
          <w:sz w:val="24"/>
        </w:rPr>
        <w:tab/>
        <w:t xml:space="preserve">Li B, Leal SM. Methods for detecting associations with rare variants for common diseases: application to analysis of sequence data. </w:t>
      </w:r>
      <w:r w:rsidRPr="00410402">
        <w:rPr>
          <w:rFonts w:ascii="Times New Roman" w:hAnsi="Times New Roman"/>
          <w:i/>
          <w:iCs/>
          <w:sz w:val="24"/>
        </w:rPr>
        <w:t>Am J Hum Genet</w:t>
      </w:r>
      <w:r w:rsidRPr="00410402">
        <w:rPr>
          <w:rFonts w:ascii="Times New Roman" w:hAnsi="Times New Roman"/>
          <w:sz w:val="24"/>
        </w:rPr>
        <w:t xml:space="preserve"> 2008; </w:t>
      </w:r>
      <w:r w:rsidRPr="00410402">
        <w:rPr>
          <w:rFonts w:ascii="Times New Roman" w:hAnsi="Times New Roman"/>
          <w:b/>
          <w:bCs/>
          <w:sz w:val="24"/>
        </w:rPr>
        <w:t>83</w:t>
      </w:r>
      <w:r w:rsidRPr="00410402">
        <w:rPr>
          <w:rFonts w:ascii="Times New Roman" w:hAnsi="Times New Roman"/>
          <w:sz w:val="24"/>
        </w:rPr>
        <w:t>: 311–321.</w:t>
      </w:r>
    </w:p>
    <w:p w14:paraId="09FFA988"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6 </w:t>
      </w:r>
      <w:r w:rsidRPr="00410402">
        <w:rPr>
          <w:rFonts w:ascii="Times New Roman" w:hAnsi="Times New Roman"/>
          <w:sz w:val="24"/>
        </w:rPr>
        <w:tab/>
        <w:t xml:space="preserve">Cottingham RW Jr, Idury RM, Schäffer AA. Faster sequential genetic linkage computations. </w:t>
      </w:r>
      <w:r w:rsidRPr="00410402">
        <w:rPr>
          <w:rFonts w:ascii="Times New Roman" w:hAnsi="Times New Roman"/>
          <w:i/>
          <w:iCs/>
          <w:sz w:val="24"/>
        </w:rPr>
        <w:t>Am J Hum Genet</w:t>
      </w:r>
      <w:r w:rsidRPr="00410402">
        <w:rPr>
          <w:rFonts w:ascii="Times New Roman" w:hAnsi="Times New Roman"/>
          <w:sz w:val="24"/>
        </w:rPr>
        <w:t xml:space="preserve"> 1993; </w:t>
      </w:r>
      <w:r w:rsidRPr="00410402">
        <w:rPr>
          <w:rFonts w:ascii="Times New Roman" w:hAnsi="Times New Roman"/>
          <w:b/>
          <w:bCs/>
          <w:sz w:val="24"/>
        </w:rPr>
        <w:t>53</w:t>
      </w:r>
      <w:r w:rsidRPr="00410402">
        <w:rPr>
          <w:rFonts w:ascii="Times New Roman" w:hAnsi="Times New Roman"/>
          <w:sz w:val="24"/>
        </w:rPr>
        <w:t>: 252–263.</w:t>
      </w:r>
    </w:p>
    <w:p w14:paraId="30177563"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7 </w:t>
      </w:r>
      <w:r w:rsidRPr="00410402">
        <w:rPr>
          <w:rFonts w:ascii="Times New Roman" w:hAnsi="Times New Roman"/>
          <w:sz w:val="24"/>
        </w:rPr>
        <w:tab/>
        <w:t xml:space="preserve">Lathrop GM, Lalouel JM, Julier C, Ott J. Strategies for multilocus linkage analysis in humans. </w:t>
      </w:r>
      <w:r w:rsidRPr="00410402">
        <w:rPr>
          <w:rFonts w:ascii="Times New Roman" w:hAnsi="Times New Roman"/>
          <w:i/>
          <w:iCs/>
          <w:sz w:val="24"/>
        </w:rPr>
        <w:t>Proc Natl Acad Sci</w:t>
      </w:r>
      <w:r w:rsidRPr="00410402">
        <w:rPr>
          <w:rFonts w:ascii="Times New Roman" w:hAnsi="Times New Roman"/>
          <w:sz w:val="24"/>
        </w:rPr>
        <w:t xml:space="preserve"> 1984; </w:t>
      </w:r>
      <w:r w:rsidRPr="00410402">
        <w:rPr>
          <w:rFonts w:ascii="Times New Roman" w:hAnsi="Times New Roman"/>
          <w:b/>
          <w:bCs/>
          <w:sz w:val="24"/>
        </w:rPr>
        <w:t>81</w:t>
      </w:r>
      <w:r w:rsidRPr="00410402">
        <w:rPr>
          <w:rFonts w:ascii="Times New Roman" w:hAnsi="Times New Roman"/>
          <w:sz w:val="24"/>
        </w:rPr>
        <w:t>: 3443–3446.</w:t>
      </w:r>
    </w:p>
    <w:p w14:paraId="0EFF2C89"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8 </w:t>
      </w:r>
      <w:r w:rsidRPr="00410402">
        <w:rPr>
          <w:rFonts w:ascii="Times New Roman" w:hAnsi="Times New Roman"/>
          <w:sz w:val="24"/>
        </w:rPr>
        <w:tab/>
        <w:t xml:space="preserve">Abecasis GR, Cherny SS, Cookson WO, Cardon LR. Merlin--rapid analysis of dense genetic maps using sparse gene flow trees. </w:t>
      </w:r>
      <w:r w:rsidRPr="00410402">
        <w:rPr>
          <w:rFonts w:ascii="Times New Roman" w:hAnsi="Times New Roman"/>
          <w:i/>
          <w:iCs/>
          <w:sz w:val="24"/>
        </w:rPr>
        <w:t>Nat Genet</w:t>
      </w:r>
      <w:r w:rsidRPr="00410402">
        <w:rPr>
          <w:rFonts w:ascii="Times New Roman" w:hAnsi="Times New Roman"/>
          <w:sz w:val="24"/>
        </w:rPr>
        <w:t xml:space="preserve"> 2002; </w:t>
      </w:r>
      <w:r w:rsidRPr="00410402">
        <w:rPr>
          <w:rFonts w:ascii="Times New Roman" w:hAnsi="Times New Roman"/>
          <w:b/>
          <w:bCs/>
          <w:sz w:val="24"/>
        </w:rPr>
        <w:t>30</w:t>
      </w:r>
      <w:r w:rsidRPr="00410402">
        <w:rPr>
          <w:rFonts w:ascii="Times New Roman" w:hAnsi="Times New Roman"/>
          <w:sz w:val="24"/>
        </w:rPr>
        <w:t>: 97–101.</w:t>
      </w:r>
    </w:p>
    <w:p w14:paraId="6E5C47E0"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lastRenderedPageBreak/>
        <w:t xml:space="preserve">9 </w:t>
      </w:r>
      <w:r w:rsidRPr="00410402">
        <w:rPr>
          <w:rFonts w:ascii="Times New Roman" w:hAnsi="Times New Roman"/>
          <w:sz w:val="24"/>
        </w:rPr>
        <w:tab/>
        <w:t xml:space="preserve">Mukhopadhyay N, Almasy L, Schroeder M, Mulvihill WP, Weeks DE. Mega2: data-handling for facilitating genetic linkage and association analyses. </w:t>
      </w:r>
      <w:r w:rsidRPr="00410402">
        <w:rPr>
          <w:rFonts w:ascii="Times New Roman" w:hAnsi="Times New Roman"/>
          <w:i/>
          <w:iCs/>
          <w:sz w:val="24"/>
        </w:rPr>
        <w:t>Bioinformatics</w:t>
      </w:r>
      <w:r w:rsidRPr="00410402">
        <w:rPr>
          <w:rFonts w:ascii="Times New Roman" w:hAnsi="Times New Roman"/>
          <w:sz w:val="24"/>
        </w:rPr>
        <w:t xml:space="preserve"> 2005; </w:t>
      </w:r>
      <w:r w:rsidRPr="00410402">
        <w:rPr>
          <w:rFonts w:ascii="Times New Roman" w:hAnsi="Times New Roman"/>
          <w:b/>
          <w:bCs/>
          <w:sz w:val="24"/>
        </w:rPr>
        <w:t>21</w:t>
      </w:r>
      <w:r w:rsidRPr="00410402">
        <w:rPr>
          <w:rFonts w:ascii="Times New Roman" w:hAnsi="Times New Roman"/>
          <w:sz w:val="24"/>
        </w:rPr>
        <w:t>: 2556–2557.</w:t>
      </w:r>
    </w:p>
    <w:p w14:paraId="653E60D9" w14:textId="77777777" w:rsidR="00410402" w:rsidRPr="00410402" w:rsidRDefault="00410402" w:rsidP="00410402">
      <w:pPr>
        <w:pStyle w:val="Bibliography"/>
        <w:rPr>
          <w:rFonts w:ascii="Times New Roman" w:hAnsi="Times New Roman"/>
          <w:sz w:val="24"/>
        </w:rPr>
      </w:pPr>
      <w:r w:rsidRPr="00410402">
        <w:rPr>
          <w:rFonts w:ascii="Times New Roman" w:hAnsi="Times New Roman"/>
          <w:sz w:val="24"/>
        </w:rPr>
        <w:t xml:space="preserve">10 </w:t>
      </w:r>
      <w:r w:rsidRPr="00410402">
        <w:rPr>
          <w:rFonts w:ascii="Times New Roman" w:hAnsi="Times New Roman"/>
          <w:sz w:val="24"/>
        </w:rPr>
        <w:tab/>
        <w:t xml:space="preserve">Freimer NB, Sandkuijl LA, Blower SM. Incorrect specification of marker allele frequencies: effects on linkage analysis. </w:t>
      </w:r>
      <w:r w:rsidRPr="00410402">
        <w:rPr>
          <w:rFonts w:ascii="Times New Roman" w:hAnsi="Times New Roman"/>
          <w:i/>
          <w:iCs/>
          <w:sz w:val="24"/>
        </w:rPr>
        <w:t>Am J Hum Genet</w:t>
      </w:r>
      <w:r w:rsidRPr="00410402">
        <w:rPr>
          <w:rFonts w:ascii="Times New Roman" w:hAnsi="Times New Roman"/>
          <w:sz w:val="24"/>
        </w:rPr>
        <w:t xml:space="preserve"> 1993; </w:t>
      </w:r>
      <w:r w:rsidRPr="00410402">
        <w:rPr>
          <w:rFonts w:ascii="Times New Roman" w:hAnsi="Times New Roman"/>
          <w:b/>
          <w:bCs/>
          <w:sz w:val="24"/>
        </w:rPr>
        <w:t>52</w:t>
      </w:r>
      <w:r w:rsidRPr="00410402">
        <w:rPr>
          <w:rFonts w:ascii="Times New Roman" w:hAnsi="Times New Roman"/>
          <w:sz w:val="24"/>
        </w:rPr>
        <w:t>: 1102–1110.</w:t>
      </w:r>
    </w:p>
    <w:p w14:paraId="56EB148D" w14:textId="79AE62D9" w:rsidR="00410402" w:rsidRPr="00524286" w:rsidRDefault="00410402" w:rsidP="00223ABA">
      <w:pPr>
        <w:spacing w:afterLines="280" w:after="672" w:line="480" w:lineRule="auto"/>
        <w:jc w:val="both"/>
        <w:rPr>
          <w:rFonts w:ascii="Times New Roman" w:hAnsi="Times New Roman"/>
          <w:sz w:val="24"/>
        </w:rPr>
      </w:pPr>
      <w:r>
        <w:rPr>
          <w:rFonts w:ascii="Times New Roman" w:hAnsi="Times New Roman"/>
          <w:sz w:val="24"/>
        </w:rPr>
        <w:fldChar w:fldCharType="end"/>
      </w:r>
    </w:p>
    <w:p w14:paraId="2E6BBB10" w14:textId="16EF0B6B" w:rsidR="00BE17B5" w:rsidRDefault="00BE17B5" w:rsidP="00BE17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0C313D5D"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580BCF0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812533A"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63DF2492" w14:textId="5431E055"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t>NCBI ClinVar, https://www.ncbi.nlm.nih.gov/clinvar</w:t>
      </w:r>
      <w:r w:rsidR="00872E08">
        <w:rPr>
          <w:rFonts w:ascii="Times New Roman" w:hAnsi="Times New Roman"/>
          <w:b/>
          <w:sz w:val="28"/>
          <w:szCs w:val="28"/>
        </w:rPr>
        <w:br w:type="page"/>
      </w:r>
    </w:p>
    <w:p w14:paraId="286D48B0" w14:textId="421B00F1" w:rsidR="00535E10" w:rsidRPr="004751AB" w:rsidRDefault="009B1911" w:rsidP="003747B2">
      <w:pPr>
        <w:pStyle w:val="Bibliography"/>
        <w:rPr>
          <w:rFonts w:ascii="Times New Roman" w:hAnsi="Times New Roman"/>
          <w:b/>
          <w:sz w:val="24"/>
          <w:szCs w:val="24"/>
        </w:rPr>
      </w:pPr>
      <w:commentRangeStart w:id="30"/>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commentRangeEnd w:id="30"/>
      <w:r w:rsidR="00406C30">
        <w:rPr>
          <w:rStyle w:val="CommentReference"/>
          <w:lang w:val="x-none" w:eastAsia="x-none"/>
        </w:rPr>
        <w:commentReference w:id="30"/>
      </w:r>
    </w:p>
    <w:p w14:paraId="038A44A2" w14:textId="6E0972E9" w:rsidR="00994203" w:rsidRPr="00CC032D" w:rsidRDefault="00F42EAE" w:rsidP="00CC032D">
      <w:pPr>
        <w:spacing w:afterLines="280" w:after="672" w:line="480" w:lineRule="auto"/>
        <w:jc w:val="both"/>
        <w:rPr>
          <w:rFonts w:ascii="Times New Roman" w:hAnsi="Times New Roman"/>
          <w:sz w:val="24"/>
          <w:szCs w:val="24"/>
        </w:rPr>
      </w:pPr>
      <w:r>
        <w:rPr>
          <w:rFonts w:ascii="Times New Roman" w:hAnsi="Times New Roman"/>
          <w:b/>
          <w:sz w:val="24"/>
          <w:szCs w:val="24"/>
        </w:rPr>
        <w:t>Figure 1.</w:t>
      </w:r>
      <w:r w:rsidR="00994203" w:rsidRPr="00F42EAE">
        <w:rPr>
          <w:rFonts w:ascii="Times New Roman" w:hAnsi="Times New Roman"/>
          <w:b/>
          <w:sz w:val="24"/>
          <w:szCs w:val="24"/>
        </w:rPr>
        <w:t xml:space="preserve"> </w:t>
      </w:r>
      <w:r w:rsidR="00CC032D">
        <w:rPr>
          <w:rFonts w:ascii="Times New Roman" w:hAnsi="Times New Roman"/>
          <w:b/>
          <w:sz w:val="24"/>
          <w:szCs w:val="24"/>
        </w:rPr>
        <w:t>The Collapsed Haplotype Pattern (CHP) method</w:t>
      </w:r>
      <w:r w:rsidR="00CC032D">
        <w:rPr>
          <w:rFonts w:ascii="Times New Roman" w:hAnsi="Times New Roman"/>
          <w:sz w:val="24"/>
          <w:szCs w:val="24"/>
        </w:rPr>
        <w:t>. This figure illustrates the creation of regional markers for a group of 6 variants in pedigree with autosomal compound recessive disorder. Panel A displays the use of original haplotype patterns as regional markers, a special case of the CHP method using bins</w:t>
      </w:r>
      <w:r w:rsidR="00CC032D" w:rsidRPr="00E60CF2">
        <w:rPr>
          <w:rFonts w:ascii="Times New Roman" w:hAnsi="Times New Roman"/>
          <w:sz w:val="24"/>
          <w:szCs w:val="24"/>
        </w:rPr>
        <w:t xml:space="preserve"> of size 1</w:t>
      </w:r>
      <w:r w:rsidR="00CC032D">
        <w:rPr>
          <w:rFonts w:ascii="Times New Roman" w:hAnsi="Times New Roman"/>
          <w:sz w:val="24"/>
          <w:szCs w:val="24"/>
        </w:rPr>
        <w:t>; panel B</w:t>
      </w:r>
      <w:r w:rsidR="00CC032D" w:rsidRPr="00E60CF2">
        <w:rPr>
          <w:rFonts w:ascii="Times New Roman" w:hAnsi="Times New Roman"/>
          <w:sz w:val="24"/>
          <w:szCs w:val="24"/>
        </w:rPr>
        <w:t xml:space="preserve"> displays </w:t>
      </w:r>
      <w:r w:rsidR="00CC032D">
        <w:rPr>
          <w:rFonts w:ascii="Times New Roman" w:hAnsi="Times New Roman"/>
          <w:sz w:val="24"/>
          <w:szCs w:val="24"/>
        </w:rPr>
        <w:t>the</w:t>
      </w:r>
      <w:r w:rsidR="00CC032D" w:rsidRPr="00E60CF2">
        <w:rPr>
          <w:rFonts w:ascii="Times New Roman" w:hAnsi="Times New Roman"/>
          <w:sz w:val="24"/>
          <w:szCs w:val="24"/>
        </w:rPr>
        <w:t xml:space="preserve"> </w:t>
      </w:r>
      <w:r w:rsidR="00CC032D" w:rsidRPr="00E60CF2">
        <w:rPr>
          <w:rFonts w:ascii="Times New Roman" w:hAnsi="Times New Roman"/>
          <w:i/>
          <w:sz w:val="24"/>
          <w:szCs w:val="24"/>
        </w:rPr>
        <w:t>complete collapsing</w:t>
      </w:r>
      <w:r w:rsidR="00CC032D" w:rsidRPr="00E60CF2">
        <w:rPr>
          <w:rFonts w:ascii="Times New Roman" w:hAnsi="Times New Roman"/>
          <w:sz w:val="24"/>
          <w:szCs w:val="24"/>
        </w:rPr>
        <w:t xml:space="preserve"> theme with </w:t>
      </w:r>
      <w:r w:rsidR="00CC032D">
        <w:rPr>
          <w:rFonts w:ascii="Times New Roman" w:hAnsi="Times New Roman"/>
          <w:sz w:val="24"/>
          <w:szCs w:val="24"/>
        </w:rPr>
        <w:t>bin</w:t>
      </w:r>
      <w:r w:rsidR="00CC032D" w:rsidRPr="00E60CF2">
        <w:rPr>
          <w:rFonts w:ascii="Times New Roman" w:hAnsi="Times New Roman"/>
          <w:sz w:val="24"/>
          <w:szCs w:val="24"/>
        </w:rPr>
        <w:t xml:space="preserve"> size equaling t</w:t>
      </w:r>
      <w:r w:rsidR="00CC032D">
        <w:rPr>
          <w:rFonts w:ascii="Times New Roman" w:hAnsi="Times New Roman"/>
          <w:sz w:val="24"/>
          <w:szCs w:val="24"/>
        </w:rPr>
        <w:t>he length of the region; panel C</w:t>
      </w:r>
      <w:r w:rsidR="00CC032D" w:rsidRPr="00E60CF2">
        <w:rPr>
          <w:rFonts w:ascii="Times New Roman" w:hAnsi="Times New Roman"/>
          <w:sz w:val="24"/>
          <w:szCs w:val="24"/>
        </w:rPr>
        <w:t xml:space="preserve"> displays a collaps</w:t>
      </w:r>
      <w:r w:rsidR="00CC032D">
        <w:rPr>
          <w:rFonts w:ascii="Times New Roman" w:hAnsi="Times New Roman"/>
          <w:sz w:val="24"/>
          <w:szCs w:val="24"/>
        </w:rPr>
        <w:t>ing theme with bins of size 3</w:t>
      </w:r>
      <w:r w:rsidR="00CC032D" w:rsidRPr="00E60CF2">
        <w:rPr>
          <w:rFonts w:ascii="Times New Roman" w:hAnsi="Times New Roman"/>
          <w:sz w:val="24"/>
          <w:szCs w:val="24"/>
        </w:rPr>
        <w:t xml:space="preserve"> and </w:t>
      </w:r>
      <w:r w:rsidR="00CC032D">
        <w:rPr>
          <w:rFonts w:ascii="Times New Roman" w:hAnsi="Times New Roman"/>
          <w:sz w:val="24"/>
          <w:szCs w:val="24"/>
        </w:rPr>
        <w:t xml:space="preserve">panel D displays the </w:t>
      </w:r>
      <w:r w:rsidR="00CC032D">
        <w:rPr>
          <w:rFonts w:ascii="Times New Roman" w:hAnsi="Times New Roman"/>
          <w:i/>
          <w:sz w:val="24"/>
          <w:szCs w:val="24"/>
        </w:rPr>
        <w:t xml:space="preserve">LD based collapsing </w:t>
      </w:r>
      <w:r w:rsidR="00CC032D">
        <w:rPr>
          <w:rFonts w:ascii="Times New Roman" w:hAnsi="Times New Roman"/>
          <w:sz w:val="24"/>
          <w:szCs w:val="24"/>
        </w:rPr>
        <w:t>theme assuming the 2</w:t>
      </w:r>
      <w:r w:rsidR="00CC032D" w:rsidRPr="007E624F">
        <w:rPr>
          <w:rFonts w:ascii="Times New Roman" w:hAnsi="Times New Roman"/>
          <w:sz w:val="24"/>
          <w:szCs w:val="24"/>
          <w:vertAlign w:val="superscript"/>
        </w:rPr>
        <w:t>nd</w:t>
      </w:r>
      <w:r w:rsidR="00CC032D">
        <w:rPr>
          <w:rFonts w:ascii="Times New Roman" w:hAnsi="Times New Roman"/>
          <w:sz w:val="24"/>
          <w:szCs w:val="24"/>
        </w:rPr>
        <w:t xml:space="preserve"> to 6</w:t>
      </w:r>
      <w:r w:rsidR="00CC032D" w:rsidRPr="007E624F">
        <w:rPr>
          <w:rFonts w:ascii="Times New Roman" w:hAnsi="Times New Roman"/>
          <w:sz w:val="24"/>
          <w:szCs w:val="24"/>
          <w:vertAlign w:val="superscript"/>
        </w:rPr>
        <w:t>th</w:t>
      </w:r>
      <w:r w:rsidR="00CC032D">
        <w:rPr>
          <w:rFonts w:ascii="Times New Roman" w:hAnsi="Times New Roman"/>
          <w:sz w:val="24"/>
          <w:szCs w:val="24"/>
        </w:rPr>
        <w:t xml:space="preserve"> variant loci are in LD with each other. </w:t>
      </w:r>
    </w:p>
    <w:p w14:paraId="0D2555A8" w14:textId="0D66CA62" w:rsidR="001719DA" w:rsidRPr="009D4E37" w:rsidRDefault="00CC032D" w:rsidP="00CC032D">
      <w:pPr>
        <w:spacing w:afterLines="280" w:after="672" w:line="480" w:lineRule="auto"/>
        <w:jc w:val="both"/>
        <w:rPr>
          <w:rFonts w:ascii="Times New Roman" w:hAnsi="Times New Roman"/>
          <w:color w:val="000000"/>
          <w:kern w:val="24"/>
          <w:sz w:val="24"/>
          <w:szCs w:val="24"/>
        </w:rPr>
      </w:pPr>
      <w:r>
        <w:rPr>
          <w:rFonts w:ascii="Times New Roman" w:hAnsi="Times New Roman"/>
          <w:b/>
          <w:sz w:val="24"/>
        </w:rPr>
        <w:t xml:space="preserve">Figure 2.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mutations 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CHP and light blue lines for SNV.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s under dominant model</w:t>
      </w:r>
      <w:r>
        <w:rPr>
          <w:rFonts w:ascii="Times New Roman" w:hAnsi="Times New Roman"/>
          <w:sz w:val="24"/>
          <w:szCs w:val="24"/>
        </w:rPr>
        <w:t xml:space="preserve">; panel B displays the power </w:t>
      </w:r>
      <w:r w:rsidR="00474DF1">
        <w:rPr>
          <w:rFonts w:ascii="Times New Roman" w:hAnsi="Times New Roman"/>
          <w:sz w:val="24"/>
          <w:szCs w:val="24"/>
        </w:rPr>
        <w:t>for the LOD and HLOD statistic</w:t>
      </w:r>
      <w:r w:rsidR="00474DF1">
        <w:rPr>
          <w:rFonts w:ascii="Times New Roman" w:hAnsi="Times New Roman"/>
          <w:sz w:val="24"/>
          <w:szCs w:val="24"/>
        </w:rPr>
        <w:t>s under recessive</w:t>
      </w:r>
      <w:r w:rsidR="00474DF1">
        <w:rPr>
          <w:rFonts w:ascii="Times New Roman" w:hAnsi="Times New Roman"/>
          <w:sz w:val="24"/>
          <w:szCs w:val="24"/>
        </w:rPr>
        <w:t xml:space="preserve"> model</w:t>
      </w:r>
      <w:r w:rsidR="00474DF1">
        <w:rPr>
          <w:rFonts w:ascii="Times New Roman" w:hAnsi="Times New Roman"/>
          <w:sz w:val="24"/>
          <w:szCs w:val="24"/>
        </w:rPr>
        <w:t>; panel C</w:t>
      </w:r>
      <w:r w:rsidR="00474DF1">
        <w:rPr>
          <w:rFonts w:ascii="Times New Roman" w:hAnsi="Times New Roman"/>
          <w:sz w:val="24"/>
          <w:szCs w:val="24"/>
        </w:rPr>
        <w:t xml:space="preserve"> displays the power for the LOD and HLOD statistics under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xml:space="preserve">, i.e. </w:t>
      </w:r>
      <w:r w:rsidR="00A21474">
        <w:rPr>
          <w:rFonts w:ascii="Times New Roman" w:hAnsi="Times New Roman"/>
          <w:sz w:val="24"/>
          <w:szCs w:val="24"/>
        </w:rPr>
        <w:t>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significance level of α=0.05, but the absolute power of HLOD is not greater than LOD. This is because for most families the non-causal gene often has no variants at all and therefore are </w:t>
      </w:r>
      <w:r>
        <w:rPr>
          <w:rFonts w:ascii="Times New Roman" w:hAnsi="Times New Roman"/>
          <w:sz w:val="24"/>
          <w:szCs w:val="24"/>
        </w:rPr>
        <w:lastRenderedPageBreak/>
        <w:t>uninformative for HLOD calculation, due to the very low frequencies of the genes under investigation.</w:t>
      </w:r>
    </w:p>
    <w:sectPr w:rsidR="001719DA" w:rsidRPr="009D4E37" w:rsidSect="001719DA">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08-11T10:59:00Z" w:initials="gw">
    <w:p w14:paraId="7ACF34A5" w14:textId="7FD69B8C" w:rsidR="00FE5C0C" w:rsidRPr="00FE5C0C" w:rsidRDefault="00FE5C0C" w:rsidP="00FE5C0C">
      <w:pPr>
        <w:pStyle w:val="Authorname"/>
        <w:spacing w:after="100" w:line="320" w:lineRule="exact"/>
        <w:rPr>
          <w:rFonts w:ascii="Helvetica" w:hAnsi="Helvetica"/>
          <w:b/>
          <w:sz w:val="32"/>
          <w:szCs w:val="32"/>
          <w:lang w:eastAsia="zh-CN"/>
        </w:rPr>
      </w:pPr>
      <w:r>
        <w:rPr>
          <w:rStyle w:val="CommentReference"/>
        </w:rPr>
        <w:annotationRef/>
      </w:r>
      <w:r>
        <w:t>The bioinformatics paper title was “</w:t>
      </w:r>
      <w:r>
        <w:rPr>
          <w:rFonts w:ascii="Helvetica" w:hAnsi="Helvetica"/>
          <w:b/>
          <w:sz w:val="32"/>
          <w:szCs w:val="32"/>
          <w:lang w:eastAsia="zh-CN"/>
        </w:rPr>
        <w:t xml:space="preserve">SEQLinkage: </w:t>
      </w:r>
      <w:r w:rsidRPr="007E6D0C">
        <w:rPr>
          <w:rFonts w:ascii="Helvetica" w:hAnsi="Helvetica"/>
          <w:b/>
          <w:sz w:val="32"/>
          <w:szCs w:val="32"/>
          <w:lang w:eastAsia="zh-CN"/>
        </w:rPr>
        <w:t xml:space="preserve">A Novel </w:t>
      </w:r>
      <w:r>
        <w:rPr>
          <w:rFonts w:ascii="Helvetica" w:hAnsi="Helvetica"/>
          <w:b/>
          <w:sz w:val="32"/>
          <w:szCs w:val="32"/>
          <w:lang w:eastAsia="zh-CN"/>
        </w:rPr>
        <w:t>Linkage Analysis Method</w:t>
      </w:r>
      <w:r w:rsidRPr="007E6D0C">
        <w:rPr>
          <w:rFonts w:ascii="Helvetica" w:hAnsi="Helvetica"/>
          <w:b/>
          <w:sz w:val="32"/>
          <w:szCs w:val="32"/>
          <w:lang w:eastAsia="zh-CN"/>
        </w:rPr>
        <w:t xml:space="preserve"> </w:t>
      </w:r>
      <w:r>
        <w:rPr>
          <w:rFonts w:ascii="Helvetica" w:hAnsi="Helvetica"/>
          <w:b/>
          <w:sz w:val="32"/>
          <w:szCs w:val="32"/>
          <w:lang w:eastAsia="zh-CN"/>
        </w:rPr>
        <w:t xml:space="preserve">for Next-Generation </w:t>
      </w:r>
      <w:r w:rsidRPr="007E6D0C">
        <w:rPr>
          <w:rFonts w:ascii="Helvetica" w:hAnsi="Helvetica"/>
          <w:b/>
          <w:sz w:val="32"/>
          <w:szCs w:val="32"/>
          <w:lang w:eastAsia="zh-CN"/>
        </w:rPr>
        <w:t>Sequenc</w:t>
      </w:r>
      <w:r>
        <w:rPr>
          <w:rFonts w:ascii="Helvetica" w:hAnsi="Helvetica"/>
          <w:b/>
          <w:sz w:val="32"/>
          <w:szCs w:val="32"/>
          <w:lang w:eastAsia="zh-CN"/>
        </w:rPr>
        <w:t>ing</w:t>
      </w:r>
      <w:r w:rsidRPr="007E6D0C">
        <w:rPr>
          <w:rFonts w:ascii="Helvetica" w:hAnsi="Helvetica"/>
          <w:b/>
          <w:sz w:val="32"/>
          <w:szCs w:val="32"/>
          <w:lang w:eastAsia="zh-CN"/>
        </w:rPr>
        <w:t xml:space="preserve"> Data</w:t>
      </w:r>
      <w:r>
        <w:t>” which is not suited for a non-application note paper. The current form of manuscript follows the requirement of Short Report at EJHG</w:t>
      </w:r>
      <w:r w:rsidR="009C7CD6">
        <w:t>.</w:t>
      </w:r>
    </w:p>
  </w:comment>
  <w:comment w:id="12" w:author="Gao Wang" w:date="2014-08-11T11:11:00Z" w:initials="gw">
    <w:p w14:paraId="0014A212" w14:textId="09A7C540" w:rsidR="006B45D1" w:rsidRPr="006B45D1" w:rsidRDefault="006B45D1">
      <w:pPr>
        <w:pStyle w:val="CommentText"/>
        <w:rPr>
          <w:lang w:val="en-US"/>
        </w:rPr>
      </w:pPr>
      <w:r>
        <w:rPr>
          <w:rStyle w:val="CommentReference"/>
        </w:rPr>
        <w:annotationRef/>
      </w:r>
      <w:r>
        <w:rPr>
          <w:lang w:val="en-US"/>
        </w:rPr>
        <w:t>3 ~ 6 keywords allowed. Any more we should write here?</w:t>
      </w:r>
    </w:p>
  </w:comment>
  <w:comment w:id="30" w:author="Gao Wang" w:date="2014-08-11T12:08:00Z" w:initials="gw">
    <w:p w14:paraId="7D6833FE" w14:textId="74DC169A" w:rsidR="00406C30" w:rsidRPr="00406C30" w:rsidRDefault="00406C30">
      <w:pPr>
        <w:pStyle w:val="CommentText"/>
        <w:rPr>
          <w:lang w:val="en-US"/>
        </w:rPr>
      </w:pPr>
      <w:r>
        <w:rPr>
          <w:rStyle w:val="CommentReference"/>
        </w:rPr>
        <w:annotationRef/>
      </w:r>
      <w:r>
        <w:rPr>
          <w:lang w:val="en-US"/>
        </w:rPr>
        <w:t>Previously we have figures 1 ~ 4 but the Short Report format does not allow for more than 3 figures. Therefore I put together all power calculation results into Figure 2</w:t>
      </w:r>
      <w:r w:rsidR="00881ADC">
        <w:rPr>
          <w:lang w:val="en-U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CF34A5" w15:done="0"/>
  <w15:commentEx w15:paraId="0014A212" w15:done="0"/>
  <w15:commentEx w15:paraId="7D6833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9CBAA" w14:textId="77777777" w:rsidR="00151EE4" w:rsidRDefault="00151EE4">
      <w:pPr>
        <w:spacing w:after="0" w:line="240" w:lineRule="auto"/>
      </w:pPr>
      <w:r>
        <w:separator/>
      </w:r>
    </w:p>
  </w:endnote>
  <w:endnote w:type="continuationSeparator" w:id="0">
    <w:p w14:paraId="04578FC8" w14:textId="77777777" w:rsidR="00151EE4" w:rsidRDefault="0015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A1115" w14:textId="77777777" w:rsidR="00151EE4" w:rsidRDefault="00151EE4">
      <w:pPr>
        <w:spacing w:after="0" w:line="240" w:lineRule="auto"/>
      </w:pPr>
      <w:r>
        <w:separator/>
      </w:r>
    </w:p>
  </w:footnote>
  <w:footnote w:type="continuationSeparator" w:id="0">
    <w:p w14:paraId="05E20CA2" w14:textId="77777777" w:rsidR="00151EE4" w:rsidRDefault="00151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0"/>
  </w:num>
  <w:num w:numId="5">
    <w:abstractNumId w:val="9"/>
  </w:num>
  <w:num w:numId="6">
    <w:abstractNumId w:val="5"/>
  </w:num>
  <w:num w:numId="7">
    <w:abstractNumId w:val="2"/>
  </w:num>
  <w:num w:numId="8">
    <w:abstractNumId w:val="4"/>
  </w:num>
  <w:num w:numId="9">
    <w:abstractNumId w:val="7"/>
  </w:num>
  <w:num w:numId="10">
    <w:abstractNumId w:val="3"/>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1C52"/>
    <w:rsid w:val="00001D34"/>
    <w:rsid w:val="0000340C"/>
    <w:rsid w:val="00003700"/>
    <w:rsid w:val="000038AB"/>
    <w:rsid w:val="0000408F"/>
    <w:rsid w:val="00004BF6"/>
    <w:rsid w:val="000063C6"/>
    <w:rsid w:val="00007612"/>
    <w:rsid w:val="00010A08"/>
    <w:rsid w:val="00010B9A"/>
    <w:rsid w:val="00011D46"/>
    <w:rsid w:val="00011FFE"/>
    <w:rsid w:val="000128E6"/>
    <w:rsid w:val="000128EF"/>
    <w:rsid w:val="00012C1F"/>
    <w:rsid w:val="00013F0C"/>
    <w:rsid w:val="000140DF"/>
    <w:rsid w:val="0001522E"/>
    <w:rsid w:val="000170B7"/>
    <w:rsid w:val="00017345"/>
    <w:rsid w:val="00017FA9"/>
    <w:rsid w:val="00021F2C"/>
    <w:rsid w:val="00027566"/>
    <w:rsid w:val="0003004A"/>
    <w:rsid w:val="000312E8"/>
    <w:rsid w:val="000321D9"/>
    <w:rsid w:val="00032A0C"/>
    <w:rsid w:val="00033DA4"/>
    <w:rsid w:val="00034677"/>
    <w:rsid w:val="00034993"/>
    <w:rsid w:val="00034F82"/>
    <w:rsid w:val="00036024"/>
    <w:rsid w:val="00037015"/>
    <w:rsid w:val="00037054"/>
    <w:rsid w:val="000372CD"/>
    <w:rsid w:val="000374D2"/>
    <w:rsid w:val="000427B3"/>
    <w:rsid w:val="0004315E"/>
    <w:rsid w:val="000433E1"/>
    <w:rsid w:val="00043E7C"/>
    <w:rsid w:val="00046DDC"/>
    <w:rsid w:val="000478C2"/>
    <w:rsid w:val="00047C55"/>
    <w:rsid w:val="00052214"/>
    <w:rsid w:val="00053476"/>
    <w:rsid w:val="00053687"/>
    <w:rsid w:val="000541BA"/>
    <w:rsid w:val="00055000"/>
    <w:rsid w:val="000569F9"/>
    <w:rsid w:val="00056B08"/>
    <w:rsid w:val="0006058F"/>
    <w:rsid w:val="0006100B"/>
    <w:rsid w:val="00062B25"/>
    <w:rsid w:val="00063317"/>
    <w:rsid w:val="000640F2"/>
    <w:rsid w:val="00065C5D"/>
    <w:rsid w:val="00065FA3"/>
    <w:rsid w:val="00066655"/>
    <w:rsid w:val="0006691C"/>
    <w:rsid w:val="000669E8"/>
    <w:rsid w:val="0006707A"/>
    <w:rsid w:val="00067777"/>
    <w:rsid w:val="00067FAD"/>
    <w:rsid w:val="00070F31"/>
    <w:rsid w:val="00076393"/>
    <w:rsid w:val="00076FDA"/>
    <w:rsid w:val="0008034A"/>
    <w:rsid w:val="00080444"/>
    <w:rsid w:val="00082929"/>
    <w:rsid w:val="00083579"/>
    <w:rsid w:val="000838F4"/>
    <w:rsid w:val="00084FC1"/>
    <w:rsid w:val="00086555"/>
    <w:rsid w:val="000870E6"/>
    <w:rsid w:val="000875AA"/>
    <w:rsid w:val="00091E34"/>
    <w:rsid w:val="000924AB"/>
    <w:rsid w:val="00093245"/>
    <w:rsid w:val="00093943"/>
    <w:rsid w:val="00094253"/>
    <w:rsid w:val="00095DDA"/>
    <w:rsid w:val="00096584"/>
    <w:rsid w:val="0009664C"/>
    <w:rsid w:val="00096FCF"/>
    <w:rsid w:val="00097DE7"/>
    <w:rsid w:val="000A0AAD"/>
    <w:rsid w:val="000A21FB"/>
    <w:rsid w:val="000A2E25"/>
    <w:rsid w:val="000A3064"/>
    <w:rsid w:val="000A321A"/>
    <w:rsid w:val="000A465C"/>
    <w:rsid w:val="000A4C39"/>
    <w:rsid w:val="000A6F78"/>
    <w:rsid w:val="000A70C3"/>
    <w:rsid w:val="000A753E"/>
    <w:rsid w:val="000B03C1"/>
    <w:rsid w:val="000B0BA6"/>
    <w:rsid w:val="000B109A"/>
    <w:rsid w:val="000B3175"/>
    <w:rsid w:val="000B399B"/>
    <w:rsid w:val="000B4F10"/>
    <w:rsid w:val="000C151C"/>
    <w:rsid w:val="000C3F6E"/>
    <w:rsid w:val="000C5661"/>
    <w:rsid w:val="000D163E"/>
    <w:rsid w:val="000D1CB5"/>
    <w:rsid w:val="000D52E6"/>
    <w:rsid w:val="000D54A4"/>
    <w:rsid w:val="000D7360"/>
    <w:rsid w:val="000E0184"/>
    <w:rsid w:val="000E08AC"/>
    <w:rsid w:val="000E21BB"/>
    <w:rsid w:val="000E30E2"/>
    <w:rsid w:val="000E37D3"/>
    <w:rsid w:val="000E5145"/>
    <w:rsid w:val="000E5653"/>
    <w:rsid w:val="000E5CFE"/>
    <w:rsid w:val="000F1542"/>
    <w:rsid w:val="000F4CFE"/>
    <w:rsid w:val="000F5256"/>
    <w:rsid w:val="000F6FBA"/>
    <w:rsid w:val="00100EAF"/>
    <w:rsid w:val="00102002"/>
    <w:rsid w:val="0010201B"/>
    <w:rsid w:val="001033F5"/>
    <w:rsid w:val="00104ED3"/>
    <w:rsid w:val="00105F9D"/>
    <w:rsid w:val="00107674"/>
    <w:rsid w:val="001114C7"/>
    <w:rsid w:val="00112978"/>
    <w:rsid w:val="00112ECB"/>
    <w:rsid w:val="001139C0"/>
    <w:rsid w:val="00113CBB"/>
    <w:rsid w:val="00114E0C"/>
    <w:rsid w:val="00116596"/>
    <w:rsid w:val="00117586"/>
    <w:rsid w:val="001202D8"/>
    <w:rsid w:val="00120F32"/>
    <w:rsid w:val="0012162E"/>
    <w:rsid w:val="00122DB1"/>
    <w:rsid w:val="00123849"/>
    <w:rsid w:val="0012408E"/>
    <w:rsid w:val="00124470"/>
    <w:rsid w:val="001262B2"/>
    <w:rsid w:val="00130745"/>
    <w:rsid w:val="00130CD6"/>
    <w:rsid w:val="00132A4A"/>
    <w:rsid w:val="00134BD7"/>
    <w:rsid w:val="00134E57"/>
    <w:rsid w:val="00135244"/>
    <w:rsid w:val="00135840"/>
    <w:rsid w:val="0013751D"/>
    <w:rsid w:val="0013788F"/>
    <w:rsid w:val="00141220"/>
    <w:rsid w:val="0014141A"/>
    <w:rsid w:val="0014176D"/>
    <w:rsid w:val="00141CC3"/>
    <w:rsid w:val="001429C4"/>
    <w:rsid w:val="001436A8"/>
    <w:rsid w:val="0014394C"/>
    <w:rsid w:val="0014402E"/>
    <w:rsid w:val="00146034"/>
    <w:rsid w:val="00147F98"/>
    <w:rsid w:val="00151E7D"/>
    <w:rsid w:val="00151EE4"/>
    <w:rsid w:val="00152A03"/>
    <w:rsid w:val="0015410A"/>
    <w:rsid w:val="001543AF"/>
    <w:rsid w:val="001551E3"/>
    <w:rsid w:val="0015535C"/>
    <w:rsid w:val="00155AED"/>
    <w:rsid w:val="00155E1C"/>
    <w:rsid w:val="00156509"/>
    <w:rsid w:val="00157290"/>
    <w:rsid w:val="00160F9A"/>
    <w:rsid w:val="00161768"/>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CB7"/>
    <w:rsid w:val="001832E4"/>
    <w:rsid w:val="00183465"/>
    <w:rsid w:val="001854D3"/>
    <w:rsid w:val="001864F5"/>
    <w:rsid w:val="00187118"/>
    <w:rsid w:val="001911D2"/>
    <w:rsid w:val="00191F23"/>
    <w:rsid w:val="0019300B"/>
    <w:rsid w:val="00193AB5"/>
    <w:rsid w:val="0019415F"/>
    <w:rsid w:val="001946D1"/>
    <w:rsid w:val="00195CA0"/>
    <w:rsid w:val="00197300"/>
    <w:rsid w:val="001A0212"/>
    <w:rsid w:val="001A1767"/>
    <w:rsid w:val="001A48A2"/>
    <w:rsid w:val="001A4D2D"/>
    <w:rsid w:val="001A75C3"/>
    <w:rsid w:val="001A7769"/>
    <w:rsid w:val="001B0FD2"/>
    <w:rsid w:val="001B231F"/>
    <w:rsid w:val="001B2E55"/>
    <w:rsid w:val="001B2F0C"/>
    <w:rsid w:val="001B2F14"/>
    <w:rsid w:val="001B33E7"/>
    <w:rsid w:val="001B3B25"/>
    <w:rsid w:val="001B492C"/>
    <w:rsid w:val="001B542A"/>
    <w:rsid w:val="001B56E9"/>
    <w:rsid w:val="001B702D"/>
    <w:rsid w:val="001C1B0B"/>
    <w:rsid w:val="001C1C40"/>
    <w:rsid w:val="001C38A5"/>
    <w:rsid w:val="001C58BE"/>
    <w:rsid w:val="001C5BEA"/>
    <w:rsid w:val="001C7709"/>
    <w:rsid w:val="001D08AA"/>
    <w:rsid w:val="001D3A3F"/>
    <w:rsid w:val="001D4027"/>
    <w:rsid w:val="001D5A24"/>
    <w:rsid w:val="001D5BCB"/>
    <w:rsid w:val="001D7B6E"/>
    <w:rsid w:val="001E1C74"/>
    <w:rsid w:val="001E2662"/>
    <w:rsid w:val="001E48AE"/>
    <w:rsid w:val="001E538D"/>
    <w:rsid w:val="001F1079"/>
    <w:rsid w:val="001F1C7E"/>
    <w:rsid w:val="001F2F09"/>
    <w:rsid w:val="001F4D4C"/>
    <w:rsid w:val="001F5768"/>
    <w:rsid w:val="001F6E4B"/>
    <w:rsid w:val="001F7802"/>
    <w:rsid w:val="0020046A"/>
    <w:rsid w:val="002015F3"/>
    <w:rsid w:val="00203B1E"/>
    <w:rsid w:val="002062B6"/>
    <w:rsid w:val="00210D97"/>
    <w:rsid w:val="0021178A"/>
    <w:rsid w:val="00211E71"/>
    <w:rsid w:val="0021238A"/>
    <w:rsid w:val="0021268D"/>
    <w:rsid w:val="00217F8C"/>
    <w:rsid w:val="002236F9"/>
    <w:rsid w:val="00223ABA"/>
    <w:rsid w:val="00224A84"/>
    <w:rsid w:val="00227C82"/>
    <w:rsid w:val="002309EA"/>
    <w:rsid w:val="002332CC"/>
    <w:rsid w:val="00234073"/>
    <w:rsid w:val="00234DC1"/>
    <w:rsid w:val="00237A3C"/>
    <w:rsid w:val="002402AE"/>
    <w:rsid w:val="0024098E"/>
    <w:rsid w:val="00247252"/>
    <w:rsid w:val="0025063F"/>
    <w:rsid w:val="0025219D"/>
    <w:rsid w:val="002526B8"/>
    <w:rsid w:val="002561ED"/>
    <w:rsid w:val="00256F94"/>
    <w:rsid w:val="00256FBD"/>
    <w:rsid w:val="002579B8"/>
    <w:rsid w:val="0026093E"/>
    <w:rsid w:val="00261D16"/>
    <w:rsid w:val="00262016"/>
    <w:rsid w:val="002629C0"/>
    <w:rsid w:val="0026429E"/>
    <w:rsid w:val="0026533A"/>
    <w:rsid w:val="00267AC1"/>
    <w:rsid w:val="00267D91"/>
    <w:rsid w:val="002714CD"/>
    <w:rsid w:val="00271CC1"/>
    <w:rsid w:val="0027454F"/>
    <w:rsid w:val="00277275"/>
    <w:rsid w:val="002804F0"/>
    <w:rsid w:val="00281080"/>
    <w:rsid w:val="00281B9A"/>
    <w:rsid w:val="00282C5B"/>
    <w:rsid w:val="00283FB9"/>
    <w:rsid w:val="0029035B"/>
    <w:rsid w:val="002904BE"/>
    <w:rsid w:val="0029069F"/>
    <w:rsid w:val="002919C3"/>
    <w:rsid w:val="00293D08"/>
    <w:rsid w:val="00293F92"/>
    <w:rsid w:val="00294444"/>
    <w:rsid w:val="00296760"/>
    <w:rsid w:val="0029755D"/>
    <w:rsid w:val="00297BA1"/>
    <w:rsid w:val="002A0399"/>
    <w:rsid w:val="002A2634"/>
    <w:rsid w:val="002A384D"/>
    <w:rsid w:val="002A7944"/>
    <w:rsid w:val="002B1A78"/>
    <w:rsid w:val="002B381A"/>
    <w:rsid w:val="002B5FFE"/>
    <w:rsid w:val="002C01D0"/>
    <w:rsid w:val="002C2C08"/>
    <w:rsid w:val="002C3E19"/>
    <w:rsid w:val="002C6413"/>
    <w:rsid w:val="002D0A1E"/>
    <w:rsid w:val="002D10FA"/>
    <w:rsid w:val="002D2277"/>
    <w:rsid w:val="002D6051"/>
    <w:rsid w:val="002D698F"/>
    <w:rsid w:val="002E14F8"/>
    <w:rsid w:val="002E7351"/>
    <w:rsid w:val="002F0A02"/>
    <w:rsid w:val="002F24E1"/>
    <w:rsid w:val="002F26B5"/>
    <w:rsid w:val="002F2B61"/>
    <w:rsid w:val="002F2BB1"/>
    <w:rsid w:val="002F3A41"/>
    <w:rsid w:val="002F41D4"/>
    <w:rsid w:val="002F533B"/>
    <w:rsid w:val="002F5A9F"/>
    <w:rsid w:val="00300CCA"/>
    <w:rsid w:val="00300FAC"/>
    <w:rsid w:val="00301537"/>
    <w:rsid w:val="0030166C"/>
    <w:rsid w:val="003036E1"/>
    <w:rsid w:val="003039FB"/>
    <w:rsid w:val="0030478F"/>
    <w:rsid w:val="003054FA"/>
    <w:rsid w:val="00307919"/>
    <w:rsid w:val="00310A32"/>
    <w:rsid w:val="00310C15"/>
    <w:rsid w:val="00312179"/>
    <w:rsid w:val="00312857"/>
    <w:rsid w:val="00314CB4"/>
    <w:rsid w:val="00315777"/>
    <w:rsid w:val="00321525"/>
    <w:rsid w:val="00321691"/>
    <w:rsid w:val="00323278"/>
    <w:rsid w:val="003255B3"/>
    <w:rsid w:val="0032769B"/>
    <w:rsid w:val="003278A3"/>
    <w:rsid w:val="0033200E"/>
    <w:rsid w:val="00332237"/>
    <w:rsid w:val="00332A83"/>
    <w:rsid w:val="00332AAB"/>
    <w:rsid w:val="00334A62"/>
    <w:rsid w:val="003354ED"/>
    <w:rsid w:val="00341AE7"/>
    <w:rsid w:val="00342483"/>
    <w:rsid w:val="00347268"/>
    <w:rsid w:val="003504AB"/>
    <w:rsid w:val="00352406"/>
    <w:rsid w:val="003535BD"/>
    <w:rsid w:val="00357F99"/>
    <w:rsid w:val="00362485"/>
    <w:rsid w:val="00365181"/>
    <w:rsid w:val="00370909"/>
    <w:rsid w:val="00371680"/>
    <w:rsid w:val="00372917"/>
    <w:rsid w:val="00372DCF"/>
    <w:rsid w:val="00372FA8"/>
    <w:rsid w:val="003745B5"/>
    <w:rsid w:val="003747B2"/>
    <w:rsid w:val="00375BDC"/>
    <w:rsid w:val="0037711B"/>
    <w:rsid w:val="00380627"/>
    <w:rsid w:val="00380D64"/>
    <w:rsid w:val="00381404"/>
    <w:rsid w:val="00385071"/>
    <w:rsid w:val="00390246"/>
    <w:rsid w:val="00390F52"/>
    <w:rsid w:val="003910C6"/>
    <w:rsid w:val="003913C0"/>
    <w:rsid w:val="0039248F"/>
    <w:rsid w:val="00393BAE"/>
    <w:rsid w:val="00394444"/>
    <w:rsid w:val="00394918"/>
    <w:rsid w:val="00395108"/>
    <w:rsid w:val="003A0B2E"/>
    <w:rsid w:val="003A2F03"/>
    <w:rsid w:val="003A446F"/>
    <w:rsid w:val="003A55C2"/>
    <w:rsid w:val="003A6DC9"/>
    <w:rsid w:val="003A6F22"/>
    <w:rsid w:val="003A78E8"/>
    <w:rsid w:val="003B02F4"/>
    <w:rsid w:val="003B13E7"/>
    <w:rsid w:val="003B53B1"/>
    <w:rsid w:val="003B60F5"/>
    <w:rsid w:val="003C3D4F"/>
    <w:rsid w:val="003C5F9D"/>
    <w:rsid w:val="003C6B68"/>
    <w:rsid w:val="003C6BA8"/>
    <w:rsid w:val="003C781A"/>
    <w:rsid w:val="003D13F0"/>
    <w:rsid w:val="003D1DDE"/>
    <w:rsid w:val="003D2EC6"/>
    <w:rsid w:val="003D306E"/>
    <w:rsid w:val="003D31C2"/>
    <w:rsid w:val="003E0317"/>
    <w:rsid w:val="003E21E1"/>
    <w:rsid w:val="003E3B7B"/>
    <w:rsid w:val="003E434C"/>
    <w:rsid w:val="003E448D"/>
    <w:rsid w:val="003F0053"/>
    <w:rsid w:val="003F0240"/>
    <w:rsid w:val="003F3016"/>
    <w:rsid w:val="003F5249"/>
    <w:rsid w:val="003F5DD0"/>
    <w:rsid w:val="00403759"/>
    <w:rsid w:val="00403E59"/>
    <w:rsid w:val="00405A25"/>
    <w:rsid w:val="00406C30"/>
    <w:rsid w:val="00407B85"/>
    <w:rsid w:val="00410402"/>
    <w:rsid w:val="004143D8"/>
    <w:rsid w:val="00417528"/>
    <w:rsid w:val="004201D9"/>
    <w:rsid w:val="004205F6"/>
    <w:rsid w:val="0042103F"/>
    <w:rsid w:val="00421C0E"/>
    <w:rsid w:val="00422F44"/>
    <w:rsid w:val="00425546"/>
    <w:rsid w:val="0042570D"/>
    <w:rsid w:val="00426CD6"/>
    <w:rsid w:val="00426E17"/>
    <w:rsid w:val="00432981"/>
    <w:rsid w:val="00433F79"/>
    <w:rsid w:val="00435AD5"/>
    <w:rsid w:val="004362A0"/>
    <w:rsid w:val="0044209F"/>
    <w:rsid w:val="00442F17"/>
    <w:rsid w:val="00450946"/>
    <w:rsid w:val="0045477E"/>
    <w:rsid w:val="00455B87"/>
    <w:rsid w:val="00457019"/>
    <w:rsid w:val="00457BA2"/>
    <w:rsid w:val="00462090"/>
    <w:rsid w:val="00462A0D"/>
    <w:rsid w:val="00465153"/>
    <w:rsid w:val="0046693D"/>
    <w:rsid w:val="00467413"/>
    <w:rsid w:val="00471B85"/>
    <w:rsid w:val="00473407"/>
    <w:rsid w:val="00473DBF"/>
    <w:rsid w:val="004747A3"/>
    <w:rsid w:val="00474DF1"/>
    <w:rsid w:val="004751AB"/>
    <w:rsid w:val="00481F28"/>
    <w:rsid w:val="00482B55"/>
    <w:rsid w:val="004839BE"/>
    <w:rsid w:val="0048412A"/>
    <w:rsid w:val="00485B00"/>
    <w:rsid w:val="00486D98"/>
    <w:rsid w:val="00487F98"/>
    <w:rsid w:val="00490691"/>
    <w:rsid w:val="00491772"/>
    <w:rsid w:val="00491A88"/>
    <w:rsid w:val="00492243"/>
    <w:rsid w:val="004932B5"/>
    <w:rsid w:val="0049438D"/>
    <w:rsid w:val="00494920"/>
    <w:rsid w:val="004A62FB"/>
    <w:rsid w:val="004A7952"/>
    <w:rsid w:val="004B15A4"/>
    <w:rsid w:val="004B24A8"/>
    <w:rsid w:val="004B26AE"/>
    <w:rsid w:val="004B3185"/>
    <w:rsid w:val="004B42FC"/>
    <w:rsid w:val="004B5224"/>
    <w:rsid w:val="004B758B"/>
    <w:rsid w:val="004B7D59"/>
    <w:rsid w:val="004C2066"/>
    <w:rsid w:val="004C404A"/>
    <w:rsid w:val="004C4CF8"/>
    <w:rsid w:val="004C7002"/>
    <w:rsid w:val="004C776C"/>
    <w:rsid w:val="004D2281"/>
    <w:rsid w:val="004D2D13"/>
    <w:rsid w:val="004D395D"/>
    <w:rsid w:val="004D3DF7"/>
    <w:rsid w:val="004D43E6"/>
    <w:rsid w:val="004D6205"/>
    <w:rsid w:val="004D6728"/>
    <w:rsid w:val="004D6A05"/>
    <w:rsid w:val="004E1941"/>
    <w:rsid w:val="004E1BD4"/>
    <w:rsid w:val="004E1DE4"/>
    <w:rsid w:val="004E68FE"/>
    <w:rsid w:val="004E701E"/>
    <w:rsid w:val="004E78D5"/>
    <w:rsid w:val="004E7F05"/>
    <w:rsid w:val="004F05BC"/>
    <w:rsid w:val="004F0A32"/>
    <w:rsid w:val="004F1C6A"/>
    <w:rsid w:val="004F28C7"/>
    <w:rsid w:val="004F4835"/>
    <w:rsid w:val="004F498C"/>
    <w:rsid w:val="004F4A65"/>
    <w:rsid w:val="004F54BE"/>
    <w:rsid w:val="004F6EE7"/>
    <w:rsid w:val="004F7493"/>
    <w:rsid w:val="00501181"/>
    <w:rsid w:val="00501658"/>
    <w:rsid w:val="00502A66"/>
    <w:rsid w:val="0050700E"/>
    <w:rsid w:val="00510325"/>
    <w:rsid w:val="00510563"/>
    <w:rsid w:val="00510A01"/>
    <w:rsid w:val="005135FD"/>
    <w:rsid w:val="00513F57"/>
    <w:rsid w:val="005142F7"/>
    <w:rsid w:val="005150D2"/>
    <w:rsid w:val="00515100"/>
    <w:rsid w:val="0051703B"/>
    <w:rsid w:val="00517B8E"/>
    <w:rsid w:val="005207CD"/>
    <w:rsid w:val="00521175"/>
    <w:rsid w:val="00522160"/>
    <w:rsid w:val="00522326"/>
    <w:rsid w:val="00522794"/>
    <w:rsid w:val="00522EA2"/>
    <w:rsid w:val="005239A8"/>
    <w:rsid w:val="00524286"/>
    <w:rsid w:val="00525CE8"/>
    <w:rsid w:val="00526061"/>
    <w:rsid w:val="00526856"/>
    <w:rsid w:val="005275D4"/>
    <w:rsid w:val="00531205"/>
    <w:rsid w:val="005323C3"/>
    <w:rsid w:val="005334AE"/>
    <w:rsid w:val="00535E10"/>
    <w:rsid w:val="00536FBD"/>
    <w:rsid w:val="005378F7"/>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59"/>
    <w:rsid w:val="00561D98"/>
    <w:rsid w:val="00562748"/>
    <w:rsid w:val="00565C81"/>
    <w:rsid w:val="00565D52"/>
    <w:rsid w:val="00565FD9"/>
    <w:rsid w:val="00566129"/>
    <w:rsid w:val="00567AEA"/>
    <w:rsid w:val="0057204B"/>
    <w:rsid w:val="005742A4"/>
    <w:rsid w:val="005762A5"/>
    <w:rsid w:val="005778AB"/>
    <w:rsid w:val="00581ACF"/>
    <w:rsid w:val="0058456C"/>
    <w:rsid w:val="0058747A"/>
    <w:rsid w:val="00590CFA"/>
    <w:rsid w:val="00590F06"/>
    <w:rsid w:val="00591B72"/>
    <w:rsid w:val="00591BDD"/>
    <w:rsid w:val="00592956"/>
    <w:rsid w:val="0059418B"/>
    <w:rsid w:val="005957EF"/>
    <w:rsid w:val="005A0AD7"/>
    <w:rsid w:val="005A2017"/>
    <w:rsid w:val="005A259F"/>
    <w:rsid w:val="005A2622"/>
    <w:rsid w:val="005A316D"/>
    <w:rsid w:val="005A3A78"/>
    <w:rsid w:val="005A3CFE"/>
    <w:rsid w:val="005A4B82"/>
    <w:rsid w:val="005A56FB"/>
    <w:rsid w:val="005A6A54"/>
    <w:rsid w:val="005A6B8E"/>
    <w:rsid w:val="005B02E1"/>
    <w:rsid w:val="005B0EE9"/>
    <w:rsid w:val="005B34C0"/>
    <w:rsid w:val="005B3CB2"/>
    <w:rsid w:val="005B49E3"/>
    <w:rsid w:val="005B57CC"/>
    <w:rsid w:val="005B5ED9"/>
    <w:rsid w:val="005B737D"/>
    <w:rsid w:val="005C083E"/>
    <w:rsid w:val="005C1CEE"/>
    <w:rsid w:val="005C5061"/>
    <w:rsid w:val="005C523B"/>
    <w:rsid w:val="005C5E8D"/>
    <w:rsid w:val="005C7EB1"/>
    <w:rsid w:val="005D080B"/>
    <w:rsid w:val="005D2384"/>
    <w:rsid w:val="005D40D8"/>
    <w:rsid w:val="005D4B57"/>
    <w:rsid w:val="005D63D3"/>
    <w:rsid w:val="005E1C91"/>
    <w:rsid w:val="005E2223"/>
    <w:rsid w:val="005E4081"/>
    <w:rsid w:val="005E577F"/>
    <w:rsid w:val="005E58BD"/>
    <w:rsid w:val="005F1211"/>
    <w:rsid w:val="005F27A2"/>
    <w:rsid w:val="005F2B28"/>
    <w:rsid w:val="005F5483"/>
    <w:rsid w:val="005F7F9C"/>
    <w:rsid w:val="00603867"/>
    <w:rsid w:val="00603BEE"/>
    <w:rsid w:val="00604421"/>
    <w:rsid w:val="00604E96"/>
    <w:rsid w:val="0060720B"/>
    <w:rsid w:val="00610F9B"/>
    <w:rsid w:val="00611025"/>
    <w:rsid w:val="00612DBE"/>
    <w:rsid w:val="00613710"/>
    <w:rsid w:val="00615867"/>
    <w:rsid w:val="0062110E"/>
    <w:rsid w:val="00621A06"/>
    <w:rsid w:val="006233E2"/>
    <w:rsid w:val="006234AE"/>
    <w:rsid w:val="00623518"/>
    <w:rsid w:val="00623F66"/>
    <w:rsid w:val="006257B0"/>
    <w:rsid w:val="00625CD5"/>
    <w:rsid w:val="00627E46"/>
    <w:rsid w:val="00630D97"/>
    <w:rsid w:val="006357F2"/>
    <w:rsid w:val="00636233"/>
    <w:rsid w:val="00636D9A"/>
    <w:rsid w:val="0063720C"/>
    <w:rsid w:val="006404E9"/>
    <w:rsid w:val="0064112A"/>
    <w:rsid w:val="0064123C"/>
    <w:rsid w:val="00643E9F"/>
    <w:rsid w:val="006441B5"/>
    <w:rsid w:val="00644B82"/>
    <w:rsid w:val="0064691D"/>
    <w:rsid w:val="006474BC"/>
    <w:rsid w:val="0065007C"/>
    <w:rsid w:val="00651423"/>
    <w:rsid w:val="00651BAC"/>
    <w:rsid w:val="006553C8"/>
    <w:rsid w:val="00657271"/>
    <w:rsid w:val="006604AF"/>
    <w:rsid w:val="0066059A"/>
    <w:rsid w:val="00661BCA"/>
    <w:rsid w:val="00662002"/>
    <w:rsid w:val="00662C11"/>
    <w:rsid w:val="00663008"/>
    <w:rsid w:val="00663B7E"/>
    <w:rsid w:val="0067376B"/>
    <w:rsid w:val="0067435B"/>
    <w:rsid w:val="0067604D"/>
    <w:rsid w:val="00680A0A"/>
    <w:rsid w:val="00681C54"/>
    <w:rsid w:val="00681DA8"/>
    <w:rsid w:val="006820F3"/>
    <w:rsid w:val="00684438"/>
    <w:rsid w:val="00684662"/>
    <w:rsid w:val="00686A14"/>
    <w:rsid w:val="00690158"/>
    <w:rsid w:val="0069143D"/>
    <w:rsid w:val="00693656"/>
    <w:rsid w:val="00694A28"/>
    <w:rsid w:val="00694EE6"/>
    <w:rsid w:val="0069555E"/>
    <w:rsid w:val="00697015"/>
    <w:rsid w:val="00697BE1"/>
    <w:rsid w:val="006A01A6"/>
    <w:rsid w:val="006A03A2"/>
    <w:rsid w:val="006A3477"/>
    <w:rsid w:val="006A3607"/>
    <w:rsid w:val="006A3B5E"/>
    <w:rsid w:val="006A5A90"/>
    <w:rsid w:val="006A66A4"/>
    <w:rsid w:val="006A72BB"/>
    <w:rsid w:val="006B2A13"/>
    <w:rsid w:val="006B45D1"/>
    <w:rsid w:val="006B4FC2"/>
    <w:rsid w:val="006B5FED"/>
    <w:rsid w:val="006C1257"/>
    <w:rsid w:val="006C1D3F"/>
    <w:rsid w:val="006C21E6"/>
    <w:rsid w:val="006C2915"/>
    <w:rsid w:val="006C54DB"/>
    <w:rsid w:val="006C7394"/>
    <w:rsid w:val="006D080E"/>
    <w:rsid w:val="006D0F84"/>
    <w:rsid w:val="006D131A"/>
    <w:rsid w:val="006D2653"/>
    <w:rsid w:val="006D2A20"/>
    <w:rsid w:val="006D2CEE"/>
    <w:rsid w:val="006D2F78"/>
    <w:rsid w:val="006D4A19"/>
    <w:rsid w:val="006D4DF4"/>
    <w:rsid w:val="006D66BD"/>
    <w:rsid w:val="006E0380"/>
    <w:rsid w:val="006E2CB5"/>
    <w:rsid w:val="006E4365"/>
    <w:rsid w:val="006E4D82"/>
    <w:rsid w:val="006E56D2"/>
    <w:rsid w:val="006E65AF"/>
    <w:rsid w:val="006E77F3"/>
    <w:rsid w:val="006F0FFD"/>
    <w:rsid w:val="006F3225"/>
    <w:rsid w:val="006F3F5F"/>
    <w:rsid w:val="006F53A4"/>
    <w:rsid w:val="00701058"/>
    <w:rsid w:val="007025B4"/>
    <w:rsid w:val="0070380E"/>
    <w:rsid w:val="00703CAC"/>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6B71"/>
    <w:rsid w:val="0073096E"/>
    <w:rsid w:val="00730B78"/>
    <w:rsid w:val="00731AEB"/>
    <w:rsid w:val="007328F5"/>
    <w:rsid w:val="00732E29"/>
    <w:rsid w:val="00733A22"/>
    <w:rsid w:val="0073453D"/>
    <w:rsid w:val="00737091"/>
    <w:rsid w:val="00737A6C"/>
    <w:rsid w:val="00737C2A"/>
    <w:rsid w:val="007429BD"/>
    <w:rsid w:val="007444A1"/>
    <w:rsid w:val="00744586"/>
    <w:rsid w:val="00745C62"/>
    <w:rsid w:val="00746D86"/>
    <w:rsid w:val="007477D9"/>
    <w:rsid w:val="007501F3"/>
    <w:rsid w:val="00755294"/>
    <w:rsid w:val="007611B0"/>
    <w:rsid w:val="00761F44"/>
    <w:rsid w:val="007627C3"/>
    <w:rsid w:val="007632B5"/>
    <w:rsid w:val="007659D8"/>
    <w:rsid w:val="00766206"/>
    <w:rsid w:val="00767CFF"/>
    <w:rsid w:val="00767F43"/>
    <w:rsid w:val="00772121"/>
    <w:rsid w:val="007721C9"/>
    <w:rsid w:val="00776100"/>
    <w:rsid w:val="007774C9"/>
    <w:rsid w:val="007806DF"/>
    <w:rsid w:val="00780D5E"/>
    <w:rsid w:val="00780F23"/>
    <w:rsid w:val="00781498"/>
    <w:rsid w:val="0078272B"/>
    <w:rsid w:val="007843B5"/>
    <w:rsid w:val="00786DCC"/>
    <w:rsid w:val="0079034C"/>
    <w:rsid w:val="0079379E"/>
    <w:rsid w:val="00793B74"/>
    <w:rsid w:val="00794C0D"/>
    <w:rsid w:val="0079704D"/>
    <w:rsid w:val="00797E9E"/>
    <w:rsid w:val="007A0D80"/>
    <w:rsid w:val="007A19C2"/>
    <w:rsid w:val="007A1F0C"/>
    <w:rsid w:val="007A5AC9"/>
    <w:rsid w:val="007A6310"/>
    <w:rsid w:val="007A6F49"/>
    <w:rsid w:val="007A791E"/>
    <w:rsid w:val="007A7E86"/>
    <w:rsid w:val="007A7EF6"/>
    <w:rsid w:val="007B01DC"/>
    <w:rsid w:val="007B2385"/>
    <w:rsid w:val="007B482E"/>
    <w:rsid w:val="007B4EF4"/>
    <w:rsid w:val="007B61B4"/>
    <w:rsid w:val="007B724E"/>
    <w:rsid w:val="007C0226"/>
    <w:rsid w:val="007C09EE"/>
    <w:rsid w:val="007C0E4B"/>
    <w:rsid w:val="007C14D4"/>
    <w:rsid w:val="007C22F0"/>
    <w:rsid w:val="007C3A16"/>
    <w:rsid w:val="007C3A7E"/>
    <w:rsid w:val="007C755D"/>
    <w:rsid w:val="007D00FF"/>
    <w:rsid w:val="007D08DD"/>
    <w:rsid w:val="007E05B7"/>
    <w:rsid w:val="007E0FFA"/>
    <w:rsid w:val="007E2085"/>
    <w:rsid w:val="007E271F"/>
    <w:rsid w:val="007E4660"/>
    <w:rsid w:val="007E5B4B"/>
    <w:rsid w:val="007E66CC"/>
    <w:rsid w:val="007E6721"/>
    <w:rsid w:val="007E6B34"/>
    <w:rsid w:val="007E7865"/>
    <w:rsid w:val="007E7FCA"/>
    <w:rsid w:val="007F04FC"/>
    <w:rsid w:val="007F1007"/>
    <w:rsid w:val="007F1091"/>
    <w:rsid w:val="007F4296"/>
    <w:rsid w:val="007F7129"/>
    <w:rsid w:val="007F7466"/>
    <w:rsid w:val="007F7506"/>
    <w:rsid w:val="007F776A"/>
    <w:rsid w:val="00801523"/>
    <w:rsid w:val="00805651"/>
    <w:rsid w:val="008058E2"/>
    <w:rsid w:val="008065D1"/>
    <w:rsid w:val="00806E7D"/>
    <w:rsid w:val="00807263"/>
    <w:rsid w:val="00810F05"/>
    <w:rsid w:val="00811F8F"/>
    <w:rsid w:val="00812E4B"/>
    <w:rsid w:val="008132B6"/>
    <w:rsid w:val="008140FA"/>
    <w:rsid w:val="00814946"/>
    <w:rsid w:val="008155FA"/>
    <w:rsid w:val="00816104"/>
    <w:rsid w:val="00816288"/>
    <w:rsid w:val="00817DCC"/>
    <w:rsid w:val="00820321"/>
    <w:rsid w:val="00820402"/>
    <w:rsid w:val="00822225"/>
    <w:rsid w:val="00822D44"/>
    <w:rsid w:val="008239D2"/>
    <w:rsid w:val="00823B02"/>
    <w:rsid w:val="00826C86"/>
    <w:rsid w:val="008315C4"/>
    <w:rsid w:val="00831F24"/>
    <w:rsid w:val="00833120"/>
    <w:rsid w:val="008349C9"/>
    <w:rsid w:val="00836407"/>
    <w:rsid w:val="00836484"/>
    <w:rsid w:val="00837DD8"/>
    <w:rsid w:val="008400BF"/>
    <w:rsid w:val="008404DF"/>
    <w:rsid w:val="008424F8"/>
    <w:rsid w:val="0084287A"/>
    <w:rsid w:val="008448F7"/>
    <w:rsid w:val="008523C7"/>
    <w:rsid w:val="00853F5F"/>
    <w:rsid w:val="00856654"/>
    <w:rsid w:val="0086286D"/>
    <w:rsid w:val="00862893"/>
    <w:rsid w:val="008654AE"/>
    <w:rsid w:val="00867473"/>
    <w:rsid w:val="008714C4"/>
    <w:rsid w:val="00872E08"/>
    <w:rsid w:val="00874414"/>
    <w:rsid w:val="008745A7"/>
    <w:rsid w:val="008769F4"/>
    <w:rsid w:val="00876A81"/>
    <w:rsid w:val="008771B5"/>
    <w:rsid w:val="008772AF"/>
    <w:rsid w:val="0088037D"/>
    <w:rsid w:val="00881796"/>
    <w:rsid w:val="00881ADC"/>
    <w:rsid w:val="008824B2"/>
    <w:rsid w:val="00884709"/>
    <w:rsid w:val="00886A4B"/>
    <w:rsid w:val="00886C59"/>
    <w:rsid w:val="0088721A"/>
    <w:rsid w:val="008872C9"/>
    <w:rsid w:val="008901A7"/>
    <w:rsid w:val="00895FBE"/>
    <w:rsid w:val="008972B9"/>
    <w:rsid w:val="008A027B"/>
    <w:rsid w:val="008A14DD"/>
    <w:rsid w:val="008A28B8"/>
    <w:rsid w:val="008A44A1"/>
    <w:rsid w:val="008A4B9E"/>
    <w:rsid w:val="008A6E25"/>
    <w:rsid w:val="008A7275"/>
    <w:rsid w:val="008B013C"/>
    <w:rsid w:val="008B01AD"/>
    <w:rsid w:val="008B1A4B"/>
    <w:rsid w:val="008B3E43"/>
    <w:rsid w:val="008B4A59"/>
    <w:rsid w:val="008B5918"/>
    <w:rsid w:val="008C044C"/>
    <w:rsid w:val="008C0D44"/>
    <w:rsid w:val="008C0E16"/>
    <w:rsid w:val="008C1EE2"/>
    <w:rsid w:val="008C4749"/>
    <w:rsid w:val="008C4AE9"/>
    <w:rsid w:val="008C4BA9"/>
    <w:rsid w:val="008C4F23"/>
    <w:rsid w:val="008C5475"/>
    <w:rsid w:val="008C6E55"/>
    <w:rsid w:val="008C6EB2"/>
    <w:rsid w:val="008C77C1"/>
    <w:rsid w:val="008D00BD"/>
    <w:rsid w:val="008D2D10"/>
    <w:rsid w:val="008D4F85"/>
    <w:rsid w:val="008D52B3"/>
    <w:rsid w:val="008D62D0"/>
    <w:rsid w:val="008E00BC"/>
    <w:rsid w:val="008E1529"/>
    <w:rsid w:val="008E2B8E"/>
    <w:rsid w:val="008E37B0"/>
    <w:rsid w:val="008E4FCC"/>
    <w:rsid w:val="008E554A"/>
    <w:rsid w:val="008E6791"/>
    <w:rsid w:val="008E6C46"/>
    <w:rsid w:val="008F3610"/>
    <w:rsid w:val="008F3FB1"/>
    <w:rsid w:val="008F42BC"/>
    <w:rsid w:val="008F54D8"/>
    <w:rsid w:val="008F56B7"/>
    <w:rsid w:val="008F68F4"/>
    <w:rsid w:val="008F77F5"/>
    <w:rsid w:val="00900605"/>
    <w:rsid w:val="00900743"/>
    <w:rsid w:val="0090410B"/>
    <w:rsid w:val="00904636"/>
    <w:rsid w:val="00904C9A"/>
    <w:rsid w:val="00904FB4"/>
    <w:rsid w:val="0090770A"/>
    <w:rsid w:val="009077AC"/>
    <w:rsid w:val="00910CA5"/>
    <w:rsid w:val="009117E9"/>
    <w:rsid w:val="00911C7F"/>
    <w:rsid w:val="00912CED"/>
    <w:rsid w:val="00914B5B"/>
    <w:rsid w:val="009156E9"/>
    <w:rsid w:val="00917770"/>
    <w:rsid w:val="00917F11"/>
    <w:rsid w:val="00921234"/>
    <w:rsid w:val="00924537"/>
    <w:rsid w:val="00925C7C"/>
    <w:rsid w:val="00925FA2"/>
    <w:rsid w:val="00927CAE"/>
    <w:rsid w:val="00930EB4"/>
    <w:rsid w:val="009311C7"/>
    <w:rsid w:val="00931819"/>
    <w:rsid w:val="0093345B"/>
    <w:rsid w:val="00933AC8"/>
    <w:rsid w:val="00934F2D"/>
    <w:rsid w:val="0093680B"/>
    <w:rsid w:val="0093753C"/>
    <w:rsid w:val="0094052A"/>
    <w:rsid w:val="0094085F"/>
    <w:rsid w:val="0094128C"/>
    <w:rsid w:val="00942701"/>
    <w:rsid w:val="00942D41"/>
    <w:rsid w:val="0094353B"/>
    <w:rsid w:val="00946A2F"/>
    <w:rsid w:val="00946DB5"/>
    <w:rsid w:val="00946DD5"/>
    <w:rsid w:val="009472FF"/>
    <w:rsid w:val="009514A3"/>
    <w:rsid w:val="00951C84"/>
    <w:rsid w:val="00952335"/>
    <w:rsid w:val="00952824"/>
    <w:rsid w:val="00952C20"/>
    <w:rsid w:val="00954AA7"/>
    <w:rsid w:val="00955227"/>
    <w:rsid w:val="009565D2"/>
    <w:rsid w:val="00956F1A"/>
    <w:rsid w:val="009618C9"/>
    <w:rsid w:val="0096716F"/>
    <w:rsid w:val="00967596"/>
    <w:rsid w:val="00967FC2"/>
    <w:rsid w:val="00970727"/>
    <w:rsid w:val="009710A6"/>
    <w:rsid w:val="00973DEF"/>
    <w:rsid w:val="00976376"/>
    <w:rsid w:val="009768AF"/>
    <w:rsid w:val="009837C5"/>
    <w:rsid w:val="009860EA"/>
    <w:rsid w:val="00987D8C"/>
    <w:rsid w:val="00990031"/>
    <w:rsid w:val="009910F9"/>
    <w:rsid w:val="00991944"/>
    <w:rsid w:val="0099351B"/>
    <w:rsid w:val="00994203"/>
    <w:rsid w:val="00994899"/>
    <w:rsid w:val="00994D6A"/>
    <w:rsid w:val="00994F0B"/>
    <w:rsid w:val="00997345"/>
    <w:rsid w:val="00997B10"/>
    <w:rsid w:val="009A1318"/>
    <w:rsid w:val="009A154B"/>
    <w:rsid w:val="009A4057"/>
    <w:rsid w:val="009A5B51"/>
    <w:rsid w:val="009B0181"/>
    <w:rsid w:val="009B1200"/>
    <w:rsid w:val="009B1911"/>
    <w:rsid w:val="009B2690"/>
    <w:rsid w:val="009B270B"/>
    <w:rsid w:val="009B2DF2"/>
    <w:rsid w:val="009B4D75"/>
    <w:rsid w:val="009B6EFE"/>
    <w:rsid w:val="009B75EB"/>
    <w:rsid w:val="009B7753"/>
    <w:rsid w:val="009C15A7"/>
    <w:rsid w:val="009C167C"/>
    <w:rsid w:val="009C2072"/>
    <w:rsid w:val="009C443A"/>
    <w:rsid w:val="009C6053"/>
    <w:rsid w:val="009C7824"/>
    <w:rsid w:val="009C7CD6"/>
    <w:rsid w:val="009D04AE"/>
    <w:rsid w:val="009D0AB7"/>
    <w:rsid w:val="009D1C77"/>
    <w:rsid w:val="009D3102"/>
    <w:rsid w:val="009D4ACB"/>
    <w:rsid w:val="009D4CC4"/>
    <w:rsid w:val="009D4E37"/>
    <w:rsid w:val="009D5754"/>
    <w:rsid w:val="009D5D28"/>
    <w:rsid w:val="009D7194"/>
    <w:rsid w:val="009D733E"/>
    <w:rsid w:val="009D7B10"/>
    <w:rsid w:val="009D7E83"/>
    <w:rsid w:val="009E22B6"/>
    <w:rsid w:val="009E57F7"/>
    <w:rsid w:val="009E7288"/>
    <w:rsid w:val="009E75E7"/>
    <w:rsid w:val="009E796E"/>
    <w:rsid w:val="009F0666"/>
    <w:rsid w:val="009F1577"/>
    <w:rsid w:val="009F5106"/>
    <w:rsid w:val="009F563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203FF"/>
    <w:rsid w:val="00A21474"/>
    <w:rsid w:val="00A2189A"/>
    <w:rsid w:val="00A21986"/>
    <w:rsid w:val="00A22C0D"/>
    <w:rsid w:val="00A25987"/>
    <w:rsid w:val="00A260AE"/>
    <w:rsid w:val="00A2636E"/>
    <w:rsid w:val="00A26B02"/>
    <w:rsid w:val="00A27B82"/>
    <w:rsid w:val="00A305CF"/>
    <w:rsid w:val="00A30F06"/>
    <w:rsid w:val="00A30F30"/>
    <w:rsid w:val="00A30F5C"/>
    <w:rsid w:val="00A3342B"/>
    <w:rsid w:val="00A33717"/>
    <w:rsid w:val="00A34BFA"/>
    <w:rsid w:val="00A359B4"/>
    <w:rsid w:val="00A36763"/>
    <w:rsid w:val="00A40ABB"/>
    <w:rsid w:val="00A4251F"/>
    <w:rsid w:val="00A42E60"/>
    <w:rsid w:val="00A430F9"/>
    <w:rsid w:val="00A43E02"/>
    <w:rsid w:val="00A444AD"/>
    <w:rsid w:val="00A45661"/>
    <w:rsid w:val="00A45EC3"/>
    <w:rsid w:val="00A46DBA"/>
    <w:rsid w:val="00A47FB0"/>
    <w:rsid w:val="00A50C6F"/>
    <w:rsid w:val="00A5176B"/>
    <w:rsid w:val="00A51E5E"/>
    <w:rsid w:val="00A52CFC"/>
    <w:rsid w:val="00A52E8A"/>
    <w:rsid w:val="00A5344D"/>
    <w:rsid w:val="00A53833"/>
    <w:rsid w:val="00A5402F"/>
    <w:rsid w:val="00A54490"/>
    <w:rsid w:val="00A56EB7"/>
    <w:rsid w:val="00A576EB"/>
    <w:rsid w:val="00A60A52"/>
    <w:rsid w:val="00A654D1"/>
    <w:rsid w:val="00A66054"/>
    <w:rsid w:val="00A6764F"/>
    <w:rsid w:val="00A67A6B"/>
    <w:rsid w:val="00A70240"/>
    <w:rsid w:val="00A70DF9"/>
    <w:rsid w:val="00A70F01"/>
    <w:rsid w:val="00A713FF"/>
    <w:rsid w:val="00A72522"/>
    <w:rsid w:val="00A75131"/>
    <w:rsid w:val="00A75325"/>
    <w:rsid w:val="00A75C62"/>
    <w:rsid w:val="00A77738"/>
    <w:rsid w:val="00A80032"/>
    <w:rsid w:val="00A814AC"/>
    <w:rsid w:val="00A818D4"/>
    <w:rsid w:val="00A820C0"/>
    <w:rsid w:val="00A82B82"/>
    <w:rsid w:val="00A83B50"/>
    <w:rsid w:val="00A8523C"/>
    <w:rsid w:val="00A85F29"/>
    <w:rsid w:val="00A873A6"/>
    <w:rsid w:val="00A87FDE"/>
    <w:rsid w:val="00A91BDC"/>
    <w:rsid w:val="00A91D78"/>
    <w:rsid w:val="00A926D5"/>
    <w:rsid w:val="00A9370B"/>
    <w:rsid w:val="00A93C16"/>
    <w:rsid w:val="00A9409B"/>
    <w:rsid w:val="00A96C75"/>
    <w:rsid w:val="00A97187"/>
    <w:rsid w:val="00A9743E"/>
    <w:rsid w:val="00A97AD0"/>
    <w:rsid w:val="00AA025F"/>
    <w:rsid w:val="00AA6282"/>
    <w:rsid w:val="00AB023C"/>
    <w:rsid w:val="00AB2B71"/>
    <w:rsid w:val="00AB2E27"/>
    <w:rsid w:val="00AB3042"/>
    <w:rsid w:val="00AC089E"/>
    <w:rsid w:val="00AC4395"/>
    <w:rsid w:val="00AC533C"/>
    <w:rsid w:val="00AC5638"/>
    <w:rsid w:val="00AD15BC"/>
    <w:rsid w:val="00AD1BB9"/>
    <w:rsid w:val="00AD2CDA"/>
    <w:rsid w:val="00AE1043"/>
    <w:rsid w:val="00AE215E"/>
    <w:rsid w:val="00AE320D"/>
    <w:rsid w:val="00AE33DD"/>
    <w:rsid w:val="00AE4340"/>
    <w:rsid w:val="00AE48BD"/>
    <w:rsid w:val="00AE5456"/>
    <w:rsid w:val="00AE6CAF"/>
    <w:rsid w:val="00AE6D05"/>
    <w:rsid w:val="00AE6DDD"/>
    <w:rsid w:val="00AF1480"/>
    <w:rsid w:val="00AF247F"/>
    <w:rsid w:val="00AF3CE6"/>
    <w:rsid w:val="00AF4289"/>
    <w:rsid w:val="00AF4E3C"/>
    <w:rsid w:val="00AF5791"/>
    <w:rsid w:val="00AF6127"/>
    <w:rsid w:val="00AF7BE8"/>
    <w:rsid w:val="00B00BB0"/>
    <w:rsid w:val="00B0198F"/>
    <w:rsid w:val="00B04FDC"/>
    <w:rsid w:val="00B06BE8"/>
    <w:rsid w:val="00B07131"/>
    <w:rsid w:val="00B072BB"/>
    <w:rsid w:val="00B07A73"/>
    <w:rsid w:val="00B10521"/>
    <w:rsid w:val="00B10F5F"/>
    <w:rsid w:val="00B11D64"/>
    <w:rsid w:val="00B15E42"/>
    <w:rsid w:val="00B22644"/>
    <w:rsid w:val="00B22E93"/>
    <w:rsid w:val="00B249E3"/>
    <w:rsid w:val="00B256AF"/>
    <w:rsid w:val="00B262C6"/>
    <w:rsid w:val="00B2681E"/>
    <w:rsid w:val="00B26F3B"/>
    <w:rsid w:val="00B31847"/>
    <w:rsid w:val="00B324A5"/>
    <w:rsid w:val="00B3328B"/>
    <w:rsid w:val="00B36772"/>
    <w:rsid w:val="00B36AEF"/>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546"/>
    <w:rsid w:val="00B646D6"/>
    <w:rsid w:val="00B65750"/>
    <w:rsid w:val="00B668C6"/>
    <w:rsid w:val="00B67783"/>
    <w:rsid w:val="00B67BBB"/>
    <w:rsid w:val="00B67CA5"/>
    <w:rsid w:val="00B74F66"/>
    <w:rsid w:val="00B81189"/>
    <w:rsid w:val="00B8142D"/>
    <w:rsid w:val="00B81D1A"/>
    <w:rsid w:val="00B83289"/>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F05"/>
    <w:rsid w:val="00B97214"/>
    <w:rsid w:val="00BA0A49"/>
    <w:rsid w:val="00BA1546"/>
    <w:rsid w:val="00BA2AB4"/>
    <w:rsid w:val="00BA52C0"/>
    <w:rsid w:val="00BA5F14"/>
    <w:rsid w:val="00BA62A2"/>
    <w:rsid w:val="00BB07ED"/>
    <w:rsid w:val="00BB184E"/>
    <w:rsid w:val="00BB1F3E"/>
    <w:rsid w:val="00BB2A92"/>
    <w:rsid w:val="00BB309E"/>
    <w:rsid w:val="00BB4132"/>
    <w:rsid w:val="00BB4F5A"/>
    <w:rsid w:val="00BB5D6C"/>
    <w:rsid w:val="00BB6502"/>
    <w:rsid w:val="00BB6FE4"/>
    <w:rsid w:val="00BB715D"/>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4087"/>
    <w:rsid w:val="00BE5FE2"/>
    <w:rsid w:val="00BE60BE"/>
    <w:rsid w:val="00BF16FA"/>
    <w:rsid w:val="00BF1D6C"/>
    <w:rsid w:val="00BF225E"/>
    <w:rsid w:val="00BF31DF"/>
    <w:rsid w:val="00BF4759"/>
    <w:rsid w:val="00BF67AA"/>
    <w:rsid w:val="00BF6CD2"/>
    <w:rsid w:val="00C02DCD"/>
    <w:rsid w:val="00C0377C"/>
    <w:rsid w:val="00C07F3B"/>
    <w:rsid w:val="00C1131A"/>
    <w:rsid w:val="00C11A69"/>
    <w:rsid w:val="00C11DFC"/>
    <w:rsid w:val="00C13590"/>
    <w:rsid w:val="00C15A32"/>
    <w:rsid w:val="00C16DA3"/>
    <w:rsid w:val="00C2150C"/>
    <w:rsid w:val="00C222C5"/>
    <w:rsid w:val="00C230FC"/>
    <w:rsid w:val="00C23518"/>
    <w:rsid w:val="00C23B4F"/>
    <w:rsid w:val="00C24D5C"/>
    <w:rsid w:val="00C25341"/>
    <w:rsid w:val="00C26526"/>
    <w:rsid w:val="00C265D5"/>
    <w:rsid w:val="00C26EE0"/>
    <w:rsid w:val="00C27825"/>
    <w:rsid w:val="00C27D9A"/>
    <w:rsid w:val="00C30FA4"/>
    <w:rsid w:val="00C316FB"/>
    <w:rsid w:val="00C325E4"/>
    <w:rsid w:val="00C33B11"/>
    <w:rsid w:val="00C352C3"/>
    <w:rsid w:val="00C35BDA"/>
    <w:rsid w:val="00C37C69"/>
    <w:rsid w:val="00C37CAA"/>
    <w:rsid w:val="00C4138C"/>
    <w:rsid w:val="00C4195A"/>
    <w:rsid w:val="00C4228E"/>
    <w:rsid w:val="00C459B6"/>
    <w:rsid w:val="00C45E62"/>
    <w:rsid w:val="00C5003F"/>
    <w:rsid w:val="00C51B92"/>
    <w:rsid w:val="00C524DA"/>
    <w:rsid w:val="00C532D7"/>
    <w:rsid w:val="00C53CB2"/>
    <w:rsid w:val="00C57DCF"/>
    <w:rsid w:val="00C603CE"/>
    <w:rsid w:val="00C62299"/>
    <w:rsid w:val="00C642B4"/>
    <w:rsid w:val="00C64C58"/>
    <w:rsid w:val="00C657DB"/>
    <w:rsid w:val="00C71745"/>
    <w:rsid w:val="00C72581"/>
    <w:rsid w:val="00C72D5F"/>
    <w:rsid w:val="00C7314F"/>
    <w:rsid w:val="00C7372D"/>
    <w:rsid w:val="00C80DC4"/>
    <w:rsid w:val="00C80E71"/>
    <w:rsid w:val="00C817FB"/>
    <w:rsid w:val="00C81F2D"/>
    <w:rsid w:val="00C84739"/>
    <w:rsid w:val="00C84D17"/>
    <w:rsid w:val="00C85622"/>
    <w:rsid w:val="00C85E67"/>
    <w:rsid w:val="00C86F6D"/>
    <w:rsid w:val="00C872AF"/>
    <w:rsid w:val="00C90233"/>
    <w:rsid w:val="00C917CB"/>
    <w:rsid w:val="00C92490"/>
    <w:rsid w:val="00C92764"/>
    <w:rsid w:val="00C92C55"/>
    <w:rsid w:val="00C93FEC"/>
    <w:rsid w:val="00C94FD5"/>
    <w:rsid w:val="00C96AEA"/>
    <w:rsid w:val="00C97387"/>
    <w:rsid w:val="00C974D7"/>
    <w:rsid w:val="00C97F61"/>
    <w:rsid w:val="00CA0B4D"/>
    <w:rsid w:val="00CA19FA"/>
    <w:rsid w:val="00CA1AD8"/>
    <w:rsid w:val="00CA1CDD"/>
    <w:rsid w:val="00CA44ED"/>
    <w:rsid w:val="00CA4CDB"/>
    <w:rsid w:val="00CA4F40"/>
    <w:rsid w:val="00CA59C3"/>
    <w:rsid w:val="00CA6061"/>
    <w:rsid w:val="00CB0BCC"/>
    <w:rsid w:val="00CB2458"/>
    <w:rsid w:val="00CB2E54"/>
    <w:rsid w:val="00CC032D"/>
    <w:rsid w:val="00CC2DDD"/>
    <w:rsid w:val="00CC3D90"/>
    <w:rsid w:val="00CD23E0"/>
    <w:rsid w:val="00CD24EA"/>
    <w:rsid w:val="00CD2B6C"/>
    <w:rsid w:val="00CD583A"/>
    <w:rsid w:val="00CD6310"/>
    <w:rsid w:val="00CD668C"/>
    <w:rsid w:val="00CE5F26"/>
    <w:rsid w:val="00CE63F4"/>
    <w:rsid w:val="00CE6B9C"/>
    <w:rsid w:val="00CF08C8"/>
    <w:rsid w:val="00CF116C"/>
    <w:rsid w:val="00CF13F9"/>
    <w:rsid w:val="00CF1677"/>
    <w:rsid w:val="00CF2CD6"/>
    <w:rsid w:val="00CF2DB6"/>
    <w:rsid w:val="00CF375F"/>
    <w:rsid w:val="00CF3A78"/>
    <w:rsid w:val="00CF5417"/>
    <w:rsid w:val="00CF5F43"/>
    <w:rsid w:val="00CF62E5"/>
    <w:rsid w:val="00CF76F5"/>
    <w:rsid w:val="00D00088"/>
    <w:rsid w:val="00D00D7E"/>
    <w:rsid w:val="00D03CB5"/>
    <w:rsid w:val="00D0494B"/>
    <w:rsid w:val="00D04CB0"/>
    <w:rsid w:val="00D106B4"/>
    <w:rsid w:val="00D10D13"/>
    <w:rsid w:val="00D155EB"/>
    <w:rsid w:val="00D20D85"/>
    <w:rsid w:val="00D227DA"/>
    <w:rsid w:val="00D23053"/>
    <w:rsid w:val="00D24BB0"/>
    <w:rsid w:val="00D24F85"/>
    <w:rsid w:val="00D25E16"/>
    <w:rsid w:val="00D30399"/>
    <w:rsid w:val="00D357BA"/>
    <w:rsid w:val="00D3688B"/>
    <w:rsid w:val="00D37303"/>
    <w:rsid w:val="00D378D4"/>
    <w:rsid w:val="00D37C3B"/>
    <w:rsid w:val="00D37FD8"/>
    <w:rsid w:val="00D40FEA"/>
    <w:rsid w:val="00D44364"/>
    <w:rsid w:val="00D45039"/>
    <w:rsid w:val="00D451C5"/>
    <w:rsid w:val="00D45416"/>
    <w:rsid w:val="00D45696"/>
    <w:rsid w:val="00D47BE0"/>
    <w:rsid w:val="00D50CFC"/>
    <w:rsid w:val="00D5298C"/>
    <w:rsid w:val="00D54476"/>
    <w:rsid w:val="00D55981"/>
    <w:rsid w:val="00D60383"/>
    <w:rsid w:val="00D623D4"/>
    <w:rsid w:val="00D63DB7"/>
    <w:rsid w:val="00D641FF"/>
    <w:rsid w:val="00D674D4"/>
    <w:rsid w:val="00D708E9"/>
    <w:rsid w:val="00D7092B"/>
    <w:rsid w:val="00D72CE4"/>
    <w:rsid w:val="00D7481A"/>
    <w:rsid w:val="00D7702D"/>
    <w:rsid w:val="00D7720E"/>
    <w:rsid w:val="00D77B98"/>
    <w:rsid w:val="00D81366"/>
    <w:rsid w:val="00D81C13"/>
    <w:rsid w:val="00D829C7"/>
    <w:rsid w:val="00D83CAE"/>
    <w:rsid w:val="00D84544"/>
    <w:rsid w:val="00D851C7"/>
    <w:rsid w:val="00D866E1"/>
    <w:rsid w:val="00D86B1B"/>
    <w:rsid w:val="00D86E3E"/>
    <w:rsid w:val="00D92CB1"/>
    <w:rsid w:val="00D94058"/>
    <w:rsid w:val="00D946FC"/>
    <w:rsid w:val="00D94A2B"/>
    <w:rsid w:val="00D9559B"/>
    <w:rsid w:val="00D95DCA"/>
    <w:rsid w:val="00D96601"/>
    <w:rsid w:val="00DA059F"/>
    <w:rsid w:val="00DA2B4B"/>
    <w:rsid w:val="00DA34FC"/>
    <w:rsid w:val="00DA51DB"/>
    <w:rsid w:val="00DA59B0"/>
    <w:rsid w:val="00DA7C67"/>
    <w:rsid w:val="00DB0995"/>
    <w:rsid w:val="00DB171C"/>
    <w:rsid w:val="00DB2701"/>
    <w:rsid w:val="00DB4BE7"/>
    <w:rsid w:val="00DB50A5"/>
    <w:rsid w:val="00DB5183"/>
    <w:rsid w:val="00DB703D"/>
    <w:rsid w:val="00DB73DC"/>
    <w:rsid w:val="00DC341A"/>
    <w:rsid w:val="00DC4C0B"/>
    <w:rsid w:val="00DC5210"/>
    <w:rsid w:val="00DD021A"/>
    <w:rsid w:val="00DD1457"/>
    <w:rsid w:val="00DD3F77"/>
    <w:rsid w:val="00DD4825"/>
    <w:rsid w:val="00DD4997"/>
    <w:rsid w:val="00DD7A47"/>
    <w:rsid w:val="00DE04FE"/>
    <w:rsid w:val="00DE26B2"/>
    <w:rsid w:val="00DE654A"/>
    <w:rsid w:val="00DF3B1C"/>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68E1"/>
    <w:rsid w:val="00E26F02"/>
    <w:rsid w:val="00E278A4"/>
    <w:rsid w:val="00E27DCF"/>
    <w:rsid w:val="00E30A9D"/>
    <w:rsid w:val="00E30B0C"/>
    <w:rsid w:val="00E32ACD"/>
    <w:rsid w:val="00E34C4E"/>
    <w:rsid w:val="00E3596E"/>
    <w:rsid w:val="00E367AC"/>
    <w:rsid w:val="00E36977"/>
    <w:rsid w:val="00E36EC7"/>
    <w:rsid w:val="00E37510"/>
    <w:rsid w:val="00E407EB"/>
    <w:rsid w:val="00E42098"/>
    <w:rsid w:val="00E44690"/>
    <w:rsid w:val="00E44D26"/>
    <w:rsid w:val="00E50CF2"/>
    <w:rsid w:val="00E50D5F"/>
    <w:rsid w:val="00E51667"/>
    <w:rsid w:val="00E51679"/>
    <w:rsid w:val="00E516AC"/>
    <w:rsid w:val="00E51B68"/>
    <w:rsid w:val="00E51CA5"/>
    <w:rsid w:val="00E51E63"/>
    <w:rsid w:val="00E52146"/>
    <w:rsid w:val="00E52D6E"/>
    <w:rsid w:val="00E53017"/>
    <w:rsid w:val="00E53B60"/>
    <w:rsid w:val="00E54751"/>
    <w:rsid w:val="00E55E17"/>
    <w:rsid w:val="00E570F6"/>
    <w:rsid w:val="00E5780F"/>
    <w:rsid w:val="00E57A8B"/>
    <w:rsid w:val="00E60236"/>
    <w:rsid w:val="00E6227A"/>
    <w:rsid w:val="00E642F2"/>
    <w:rsid w:val="00E6467A"/>
    <w:rsid w:val="00E65DD8"/>
    <w:rsid w:val="00E673B9"/>
    <w:rsid w:val="00E67D3E"/>
    <w:rsid w:val="00E7140C"/>
    <w:rsid w:val="00E71A60"/>
    <w:rsid w:val="00E72AA9"/>
    <w:rsid w:val="00E72F23"/>
    <w:rsid w:val="00E733A3"/>
    <w:rsid w:val="00E76644"/>
    <w:rsid w:val="00E77794"/>
    <w:rsid w:val="00E819EC"/>
    <w:rsid w:val="00E824FE"/>
    <w:rsid w:val="00E8285E"/>
    <w:rsid w:val="00E85D1B"/>
    <w:rsid w:val="00E868B9"/>
    <w:rsid w:val="00E870E4"/>
    <w:rsid w:val="00E8751C"/>
    <w:rsid w:val="00E904BD"/>
    <w:rsid w:val="00E914CE"/>
    <w:rsid w:val="00E926F4"/>
    <w:rsid w:val="00E933D1"/>
    <w:rsid w:val="00E944B3"/>
    <w:rsid w:val="00E94720"/>
    <w:rsid w:val="00E94927"/>
    <w:rsid w:val="00E951CE"/>
    <w:rsid w:val="00E95791"/>
    <w:rsid w:val="00E95C96"/>
    <w:rsid w:val="00E965C8"/>
    <w:rsid w:val="00E979F0"/>
    <w:rsid w:val="00EA07AB"/>
    <w:rsid w:val="00EA0E1D"/>
    <w:rsid w:val="00EA2A83"/>
    <w:rsid w:val="00EA4CB2"/>
    <w:rsid w:val="00EA5BDB"/>
    <w:rsid w:val="00EA5F87"/>
    <w:rsid w:val="00EA7A34"/>
    <w:rsid w:val="00EB07F2"/>
    <w:rsid w:val="00EB1C25"/>
    <w:rsid w:val="00EB248C"/>
    <w:rsid w:val="00EB2C9A"/>
    <w:rsid w:val="00EB5A0D"/>
    <w:rsid w:val="00EB68C2"/>
    <w:rsid w:val="00EC141A"/>
    <w:rsid w:val="00EC2603"/>
    <w:rsid w:val="00EC2E88"/>
    <w:rsid w:val="00EC39FB"/>
    <w:rsid w:val="00EC4954"/>
    <w:rsid w:val="00EC4BCD"/>
    <w:rsid w:val="00ED2C84"/>
    <w:rsid w:val="00ED3440"/>
    <w:rsid w:val="00ED3B98"/>
    <w:rsid w:val="00ED4904"/>
    <w:rsid w:val="00ED5A8E"/>
    <w:rsid w:val="00ED6168"/>
    <w:rsid w:val="00ED7FD9"/>
    <w:rsid w:val="00EE0FD6"/>
    <w:rsid w:val="00EE277C"/>
    <w:rsid w:val="00EE342A"/>
    <w:rsid w:val="00EE42DF"/>
    <w:rsid w:val="00EE4D98"/>
    <w:rsid w:val="00EE5DFA"/>
    <w:rsid w:val="00EF06B6"/>
    <w:rsid w:val="00EF0B80"/>
    <w:rsid w:val="00EF242A"/>
    <w:rsid w:val="00EF3464"/>
    <w:rsid w:val="00EF3C32"/>
    <w:rsid w:val="00EF429E"/>
    <w:rsid w:val="00EF5441"/>
    <w:rsid w:val="00EF572C"/>
    <w:rsid w:val="00EF7AD1"/>
    <w:rsid w:val="00F024AB"/>
    <w:rsid w:val="00F03962"/>
    <w:rsid w:val="00F055F7"/>
    <w:rsid w:val="00F05E11"/>
    <w:rsid w:val="00F06762"/>
    <w:rsid w:val="00F06FAF"/>
    <w:rsid w:val="00F07650"/>
    <w:rsid w:val="00F1038A"/>
    <w:rsid w:val="00F1171E"/>
    <w:rsid w:val="00F1218D"/>
    <w:rsid w:val="00F13B3F"/>
    <w:rsid w:val="00F14459"/>
    <w:rsid w:val="00F14AAA"/>
    <w:rsid w:val="00F14C5F"/>
    <w:rsid w:val="00F171EF"/>
    <w:rsid w:val="00F20465"/>
    <w:rsid w:val="00F231A7"/>
    <w:rsid w:val="00F23A75"/>
    <w:rsid w:val="00F2488F"/>
    <w:rsid w:val="00F3041A"/>
    <w:rsid w:val="00F33E68"/>
    <w:rsid w:val="00F3447A"/>
    <w:rsid w:val="00F3559C"/>
    <w:rsid w:val="00F35715"/>
    <w:rsid w:val="00F375C7"/>
    <w:rsid w:val="00F37ADF"/>
    <w:rsid w:val="00F40982"/>
    <w:rsid w:val="00F41F3A"/>
    <w:rsid w:val="00F42EAE"/>
    <w:rsid w:val="00F43143"/>
    <w:rsid w:val="00F44804"/>
    <w:rsid w:val="00F4566D"/>
    <w:rsid w:val="00F46475"/>
    <w:rsid w:val="00F46CE0"/>
    <w:rsid w:val="00F4745F"/>
    <w:rsid w:val="00F5017E"/>
    <w:rsid w:val="00F51928"/>
    <w:rsid w:val="00F53C6C"/>
    <w:rsid w:val="00F5482E"/>
    <w:rsid w:val="00F54BED"/>
    <w:rsid w:val="00F61C73"/>
    <w:rsid w:val="00F62B98"/>
    <w:rsid w:val="00F63BDB"/>
    <w:rsid w:val="00F63F88"/>
    <w:rsid w:val="00F642BE"/>
    <w:rsid w:val="00F67425"/>
    <w:rsid w:val="00F71C65"/>
    <w:rsid w:val="00F730C0"/>
    <w:rsid w:val="00F75438"/>
    <w:rsid w:val="00F7605B"/>
    <w:rsid w:val="00F77115"/>
    <w:rsid w:val="00F8075C"/>
    <w:rsid w:val="00F81AC7"/>
    <w:rsid w:val="00F84031"/>
    <w:rsid w:val="00F849B8"/>
    <w:rsid w:val="00F85E36"/>
    <w:rsid w:val="00F87BBA"/>
    <w:rsid w:val="00F87D5D"/>
    <w:rsid w:val="00F87F96"/>
    <w:rsid w:val="00F905DF"/>
    <w:rsid w:val="00F90A72"/>
    <w:rsid w:val="00F91A4A"/>
    <w:rsid w:val="00F94491"/>
    <w:rsid w:val="00F94D26"/>
    <w:rsid w:val="00F94E49"/>
    <w:rsid w:val="00FA10E5"/>
    <w:rsid w:val="00FA1186"/>
    <w:rsid w:val="00FA1372"/>
    <w:rsid w:val="00FA4532"/>
    <w:rsid w:val="00FA7AF4"/>
    <w:rsid w:val="00FB0DA0"/>
    <w:rsid w:val="00FB1C1F"/>
    <w:rsid w:val="00FB5171"/>
    <w:rsid w:val="00FB5CD9"/>
    <w:rsid w:val="00FB7BFC"/>
    <w:rsid w:val="00FC0D0C"/>
    <w:rsid w:val="00FC6947"/>
    <w:rsid w:val="00FC77BC"/>
    <w:rsid w:val="00FC7A6C"/>
    <w:rsid w:val="00FD18DD"/>
    <w:rsid w:val="00FD1BCD"/>
    <w:rsid w:val="00FD1FF1"/>
    <w:rsid w:val="00FD25E9"/>
    <w:rsid w:val="00FD2D9A"/>
    <w:rsid w:val="00FD2E57"/>
    <w:rsid w:val="00FD4292"/>
    <w:rsid w:val="00FD4368"/>
    <w:rsid w:val="00FD480A"/>
    <w:rsid w:val="00FD5E73"/>
    <w:rsid w:val="00FE08B6"/>
    <w:rsid w:val="00FE3A7B"/>
    <w:rsid w:val="00FE3FD9"/>
    <w:rsid w:val="00FE5C0C"/>
    <w:rsid w:val="00FE699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7"/>
    <o:shapelayout v:ext="edit">
      <o:idmap v:ext="edit" data="1"/>
    </o:shapelayout>
  </w:shapeDefaults>
  <w:doNotEmbedSmartTags/>
  <w:decimalSymbol w:val="."/>
  <w:listSeparator w:val=","/>
  <w14:docId w14:val="2D000538"/>
  <w15:chartTrackingRefBased/>
  <w15:docId w15:val="{D768D5C3-EA0B-475D-80FA-30550263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bioinformatics.org/seqlink"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microsoft.com/office/2011/relationships/people" Target="people.xml"/><Relationship Id="rId10" Type="http://schemas.openxmlformats.org/officeDocument/2006/relationships/hyperlink" Target="mailto:sleal@bcm.edu" TargetMode="External"/><Relationship Id="rId19" Type="http://schemas.openxmlformats.org/officeDocument/2006/relationships/image" Target="media/image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AA665-DB0E-42C7-9ADC-83D7A5BC0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5902</Words>
  <Characters>33644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39468</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Wang</dc:creator>
  <cp:keywords/>
  <cp:lastModifiedBy>Gao Wang</cp:lastModifiedBy>
  <cp:revision>315</cp:revision>
  <cp:lastPrinted>2013-06-06T18:11:00Z</cp:lastPrinted>
  <dcterms:created xsi:type="dcterms:W3CDTF">2014-03-05T21:30:00Z</dcterms:created>
  <dcterms:modified xsi:type="dcterms:W3CDTF">2014-08-11T22:52:00Z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zotero-version="4.0.20.2"&gt;&lt;session id="xcp9B38w"/&gt;&lt;style id="http://www.zotero.org/styles/european-journal-of-human-genetics" hasBibliography="1" bibliographyStyleHasBeenSet="1"/&gt;&lt;prefs&gt;&lt;pref name="fieldType" value="Field"/&gt;&lt;pref na</vt:lpwstr>
  </property>
  <property fmtid="{D5CDD505-2E9C-101B-9397-08002B2CF9AE}" pid="5" name="ZOTERO_PREF_2">
    <vt:lpwstr>me="storeReferences" value="true"/&gt;&lt;pref name="automaticJournalAbbreviations" value="true"/&gt;&lt;pref name="noteType" value="0"/&gt;&lt;/prefs&gt;&lt;/data&gt;</vt:lpwstr>
  </property>
  <property fmtid="{D5CDD505-2E9C-101B-9397-08002B2CF9AE}" pid="6" name="MTWinEqns">
    <vt:bool>true</vt:bool>
  </property>
</Properties>
</file>