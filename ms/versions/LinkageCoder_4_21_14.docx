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593F883F" w14:textId="77777777">
        <w:tc>
          <w:tcPr>
            <w:tcW w:w="10053" w:type="dxa"/>
          </w:tcPr>
          <w:p w14:paraId="4F5D8ABF"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52A0A783" w14:textId="77777777"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A Novel Approach and Software to Use Sequence Data for Linkage Analysis</w:t>
            </w:r>
          </w:p>
          <w:p w14:paraId="78473C88"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5FEA157B" w14:textId="48A0ED86" w:rsidR="00853D6D" w:rsidRDefault="00C5159B" w:rsidP="00853D6D">
            <w:pPr>
              <w:pStyle w:val="Affilation"/>
            </w:pPr>
            <w:r w:rsidRPr="0031078E">
              <w:rPr>
                <w:vertAlign w:val="superscript"/>
              </w:rPr>
              <w:t>1</w:t>
            </w:r>
            <w:r w:rsidR="00AD07DA">
              <w:t xml:space="preserve">Center for Statistical Genetics, </w:t>
            </w:r>
            <w:r w:rsidR="00853D6D" w:rsidRPr="00AD07DA">
              <w:t>Departme</w:t>
            </w:r>
            <w:r w:rsidR="00072480" w:rsidRPr="00AD07DA">
              <w:t>nt</w:t>
            </w:r>
            <w:r w:rsidR="00072480">
              <w:t xml:space="preserve"> of Molecular and Human Genetics, Baylor College of Medicine, One Baylor Plaza, Houston, Texas 77030, USA</w:t>
            </w:r>
          </w:p>
          <w:p w14:paraId="3246F510"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6734376F" w14:textId="77777777" w:rsidR="00853D6D" w:rsidRPr="00853D6D" w:rsidRDefault="00853D6D" w:rsidP="00853D6D">
            <w:pPr>
              <w:pStyle w:val="Received"/>
              <w:rPr>
                <w:sz w:val="28"/>
                <w:szCs w:val="28"/>
              </w:rPr>
            </w:pPr>
            <w:r>
              <w:rPr>
                <w:sz w:val="20"/>
                <w:szCs w:val="28"/>
              </w:rPr>
              <w:t>Associate Editor: XXXXXXX</w:t>
            </w:r>
          </w:p>
        </w:tc>
      </w:tr>
    </w:tbl>
    <w:p w14:paraId="755ABA71" w14:textId="77777777" w:rsidR="00D83B8A" w:rsidRDefault="00D83B8A">
      <w:pPr>
        <w:pStyle w:val="AbstractHead"/>
        <w:spacing w:line="14" w:lineRule="exact"/>
      </w:pPr>
    </w:p>
    <w:p w14:paraId="34AF6DEC"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4918CDBA"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57992DFD" w14:textId="6E394B2F" w:rsidR="00BE08B0" w:rsidRDefault="00D83B8A">
      <w:pPr>
        <w:pStyle w:val="AbstractText"/>
        <w:rPr>
          <w:lang w:eastAsia="zh-CN"/>
        </w:rPr>
      </w:pPr>
      <w:r>
        <w:rPr>
          <w:b/>
          <w:bCs/>
        </w:rPr>
        <w:t>Motivation:</w:t>
      </w:r>
      <w:r>
        <w:t xml:space="preserve"> </w:t>
      </w:r>
      <w:r w:rsidR="002A6F89" w:rsidRPr="002A6F89">
        <w:t xml:space="preserve">Traditionally, </w:t>
      </w:r>
      <w:r w:rsidR="00D118FA">
        <w:t xml:space="preserve">linkage analysis </w:t>
      </w:r>
      <w:r w:rsidR="00AD07DA">
        <w:t xml:space="preserve">was used to map </w:t>
      </w:r>
      <w:r w:rsidR="00D118FA">
        <w:t>Mendelian diseases</w:t>
      </w:r>
      <w:r w:rsidR="008E5DC6">
        <w:t xml:space="preserve"> and genes within linked regions were</w:t>
      </w:r>
      <w:r w:rsidR="00AD07DA">
        <w:t xml:space="preserve"> sequenced to identify </w:t>
      </w:r>
      <w:r w:rsidR="00D118FA">
        <w:t xml:space="preserve">the </w:t>
      </w:r>
      <w:r w:rsidR="00AD07DA">
        <w:t>causal variants</w:t>
      </w:r>
      <w:ins w:id="0" w:author="Gao Wang" w:date="2014-04-21T17:59:00Z">
        <w:r w:rsidR="00A95D2A">
          <w:t xml:space="preserve"> responsible for Mendelian disorders</w:t>
        </w:r>
      </w:ins>
      <w:r w:rsidR="002A6F89" w:rsidRPr="002A6F89">
        <w:t xml:space="preserve">. Recent advances </w:t>
      </w:r>
      <w:r w:rsidR="0028406B">
        <w:t xml:space="preserve">in next generation sequencing (NGS) </w:t>
      </w:r>
      <w:r w:rsidR="00AD07DA">
        <w:t xml:space="preserve">make it possible to directly sequence genomes and exomes of individuals with Mendelian </w:t>
      </w:r>
      <w:del w:id="1" w:author="Gao Wang" w:date="2014-04-21T18:00:00Z">
        <w:r w:rsidR="00AD07DA" w:rsidDel="00667C94">
          <w:delText xml:space="preserve">traits </w:delText>
        </w:r>
      </w:del>
      <w:ins w:id="2" w:author="Gao Wang" w:date="2014-04-21T18:00:00Z">
        <w:r w:rsidR="00667C94">
          <w:t xml:space="preserve">diseases </w:t>
        </w:r>
      </w:ins>
      <w:r w:rsidR="002A6F89" w:rsidRPr="002A6F89">
        <w:t xml:space="preserve">and screen </w:t>
      </w:r>
      <w:r w:rsidR="00D118FA">
        <w:t xml:space="preserve">the sequence data </w:t>
      </w:r>
      <w:r w:rsidR="002A6F89" w:rsidRPr="002A6F89">
        <w:t xml:space="preserve">for causal mutations. </w:t>
      </w:r>
      <w:r w:rsidR="0028406B">
        <w:t xml:space="preserve">In order to reduce the number of variants which must be screened, and to increase the success of identifying the causal variant, results from linkage analysis which is performed with SNPs is used in conjunction with NGS. </w:t>
      </w:r>
      <w:r w:rsidR="00D118FA">
        <w:t xml:space="preserve">With the reduction of cost of NGS, entire families which segregate Mendelian traits can be sequenced and linkage analysis can be performed directly using NGS data. </w:t>
      </w:r>
    </w:p>
    <w:p w14:paraId="2A861F73" w14:textId="4DBA2A8C" w:rsidR="008E5378" w:rsidRDefault="00F70A6D">
      <w:pPr>
        <w:pStyle w:val="AbstractText"/>
      </w:pPr>
      <w:r w:rsidRPr="0014764A">
        <w:rPr>
          <w:b/>
        </w:rPr>
        <w:t>Summary:</w:t>
      </w:r>
      <w:r w:rsidR="00CE0A55">
        <w:t xml:space="preserve"> </w:t>
      </w:r>
      <w:r w:rsidR="002A6F89" w:rsidRPr="002A6F89">
        <w:t>Inspired by “</w:t>
      </w:r>
      <w:r w:rsidR="00D118FA">
        <w:t>burden</w:t>
      </w:r>
      <w:r w:rsidR="008442FF">
        <w:t>”</w:t>
      </w:r>
      <w:r w:rsidR="002A6F89" w:rsidRPr="002A6F89">
        <w:t xml:space="preserve"> </w:t>
      </w:r>
      <w:r w:rsidR="00D118FA">
        <w:t>test</w:t>
      </w:r>
      <w:r w:rsidR="008442FF">
        <w:t>s</w:t>
      </w:r>
      <w:r w:rsidR="002A6F89" w:rsidRPr="002A6F89">
        <w:t xml:space="preserve"> </w:t>
      </w:r>
      <w:r w:rsidR="008442FF">
        <w:t xml:space="preserve">which are </w:t>
      </w:r>
      <w:r w:rsidR="002A6F89" w:rsidRPr="002A6F89">
        <w:t xml:space="preserve">commonly </w:t>
      </w:r>
      <w:r w:rsidR="00D118FA">
        <w:t xml:space="preserve">used for </w:t>
      </w:r>
      <w:r w:rsidR="002A6F89" w:rsidRPr="002A6F89">
        <w:t xml:space="preserve">complex </w:t>
      </w:r>
      <w:r w:rsidR="00D118FA">
        <w:t>trait</w:t>
      </w:r>
      <w:r w:rsidR="002A6F89" w:rsidRPr="002A6F89">
        <w:t xml:space="preserve"> </w:t>
      </w:r>
      <w:r w:rsidR="008442FF">
        <w:t xml:space="preserve">rare variant </w:t>
      </w:r>
      <w:r w:rsidR="002A6F89" w:rsidRPr="002A6F89">
        <w:t xml:space="preserve">association studies, </w:t>
      </w:r>
      <w:r w:rsidR="008442FF">
        <w:t xml:space="preserve">we developed </w:t>
      </w:r>
      <w:r w:rsidR="00D118FA">
        <w:t xml:space="preserve">a </w:t>
      </w:r>
      <w:r w:rsidR="002A6F89" w:rsidRPr="002A6F89">
        <w:t xml:space="preserve">collapsed haplotype pattern </w:t>
      </w:r>
      <w:r w:rsidR="008442FF">
        <w:t xml:space="preserve">(CHP) </w:t>
      </w:r>
      <w:r w:rsidR="002A6F89" w:rsidRPr="002A6F89">
        <w:t xml:space="preserve">method to generate markers from sequence data for linkage analysis. We demonstrate with simulation studies that </w:t>
      </w:r>
      <w:r w:rsidR="008442FF">
        <w:t>the CHP</w:t>
      </w:r>
      <w:r w:rsidR="002A6F89" w:rsidRPr="002A6F89">
        <w:t xml:space="preserve"> method is substantially more powerful over linkage analysis using </w:t>
      </w:r>
      <w:r w:rsidR="008442FF">
        <w:t>SNVs</w:t>
      </w:r>
      <w:r w:rsidR="002A6F89" w:rsidRPr="002A6F89">
        <w:t xml:space="preserve">. </w:t>
      </w:r>
      <w:r w:rsidR="008E5DC6">
        <w:t>T</w:t>
      </w:r>
      <w:r w:rsidR="002A6F89" w:rsidRPr="002A6F89">
        <w:t xml:space="preserve">he </w:t>
      </w:r>
      <w:r w:rsidR="00D304C2">
        <w:t>SEQLinkage</w:t>
      </w:r>
      <w:r w:rsidR="002A6F89" w:rsidRPr="002A6F89">
        <w:t xml:space="preserve"> software package that uses the </w:t>
      </w:r>
      <w:r w:rsidR="008442FF">
        <w:t xml:space="preserve">CHP </w:t>
      </w:r>
      <w:r w:rsidR="002A6F89" w:rsidRPr="002A6F89">
        <w:t>method</w:t>
      </w:r>
      <w:r w:rsidR="008E5DC6">
        <w:t xml:space="preserve"> was developed </w:t>
      </w:r>
      <w:r w:rsidR="000F3356">
        <w:t xml:space="preserve">to perform </w:t>
      </w:r>
      <w:r w:rsidR="002A6F89" w:rsidRPr="002A6F89">
        <w:t xml:space="preserve">linkage analysis </w:t>
      </w:r>
      <w:r w:rsidR="008E5DC6">
        <w:t>using</w:t>
      </w:r>
      <w:r w:rsidR="002A6F89" w:rsidRPr="002A6F89">
        <w:t xml:space="preserve"> sequence data. Additionally</w:t>
      </w:r>
      <w:r w:rsidR="008E5DC6">
        <w:t>,</w:t>
      </w:r>
      <w:r w:rsidR="002A6F89" w:rsidRPr="002A6F89">
        <w:t xml:space="preserve"> </w:t>
      </w:r>
      <w:r w:rsidR="00D304C2">
        <w:t>SEQLinkage</w:t>
      </w:r>
      <w:r w:rsidR="002A6F89" w:rsidRPr="002A6F89">
        <w:t xml:space="preserve"> can </w:t>
      </w:r>
      <w:r w:rsidR="008442FF">
        <w:t>generate</w:t>
      </w:r>
      <w:r w:rsidR="002A6F89" w:rsidRPr="002A6F89">
        <w:t xml:space="preserve"> marker data in formats compatible with</w:t>
      </w:r>
      <w:r w:rsidR="00B71D90">
        <w:t xml:space="preserve"> a number of programs including</w:t>
      </w:r>
      <w:r w:rsidR="002A6F89" w:rsidRPr="002A6F89">
        <w:t xml:space="preserve"> </w:t>
      </w:r>
      <w:r w:rsidR="00D304C2">
        <w:t>LINKAGE</w:t>
      </w:r>
      <w:r w:rsidR="00B71D90">
        <w:t>,</w:t>
      </w:r>
      <w:r w:rsidR="002A6F89" w:rsidRPr="002A6F89">
        <w:t xml:space="preserve"> </w:t>
      </w:r>
      <w:r w:rsidR="00D304C2">
        <w:t>MERLIN</w:t>
      </w:r>
      <w:r w:rsidR="001F149E">
        <w:t xml:space="preserve"> and</w:t>
      </w:r>
      <w:r w:rsidR="002A6F89" w:rsidRPr="002A6F89">
        <w:t xml:space="preserve"> </w:t>
      </w:r>
      <w:r w:rsidR="001F149E">
        <w:t xml:space="preserve">MEGA2 </w:t>
      </w:r>
      <w:r w:rsidR="002A6F89" w:rsidRPr="002A6F89">
        <w:t xml:space="preserve">software, reviving </w:t>
      </w:r>
      <w:r w:rsidR="004F3310">
        <w:t>many</w:t>
      </w:r>
      <w:r w:rsidR="002A6F89" w:rsidRPr="002A6F89">
        <w:t xml:space="preserve"> linkage ana</w:t>
      </w:r>
      <w:r w:rsidR="00F022B8">
        <w:t>lysis tools for use in NGS era.</w:t>
      </w:r>
    </w:p>
    <w:p w14:paraId="76713EC3" w14:textId="17647FC0" w:rsidR="00612E57" w:rsidRDefault="00F70A6D" w:rsidP="00612E57">
      <w:pPr>
        <w:pStyle w:val="AbstractText"/>
        <w:jc w:val="left"/>
      </w:pPr>
      <w:r w:rsidRPr="0014764A">
        <w:rPr>
          <w:b/>
        </w:rPr>
        <w:t>Availability:</w:t>
      </w:r>
      <w:r w:rsidR="000107E5">
        <w:rPr>
          <w:rFonts w:hint="eastAsia"/>
          <w:b/>
          <w:lang w:eastAsia="zh-CN"/>
        </w:rPr>
        <w:t xml:space="preserve"> </w:t>
      </w:r>
      <w:r w:rsidR="001E6EF4">
        <w:rPr>
          <w:lang w:eastAsia="zh-CN"/>
        </w:rPr>
        <w:t>SEQLinkage</w:t>
      </w:r>
      <w:r w:rsidR="000107E5">
        <w:rPr>
          <w:rFonts w:hint="eastAsia"/>
          <w:lang w:eastAsia="zh-CN"/>
        </w:rPr>
        <w:t>, including source and multi-platform executables, documentation</w:t>
      </w:r>
      <w:r w:rsidR="00360004">
        <w:rPr>
          <w:lang w:eastAsia="zh-CN"/>
        </w:rPr>
        <w:t xml:space="preserve"> and</w:t>
      </w:r>
      <w:r w:rsidR="00E94633">
        <w:rPr>
          <w:lang w:eastAsia="zh-CN"/>
        </w:rPr>
        <w:t xml:space="preserve"> a support forum</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654168">
        <w:rPr>
          <w:lang w:eastAsia="zh-CN"/>
        </w:rPr>
        <w:t>seql</w:t>
      </w:r>
      <w:r w:rsidR="00256FB9">
        <w:rPr>
          <w:lang w:eastAsia="zh-CN"/>
        </w:rPr>
        <w:t>ink</w:t>
      </w:r>
    </w:p>
    <w:p w14:paraId="7181C3AF" w14:textId="77777777" w:rsidR="00F70A6D" w:rsidRDefault="0014764A">
      <w:pPr>
        <w:pStyle w:val="AbstractText"/>
      </w:pPr>
      <w:r>
        <w:rPr>
          <w:b/>
        </w:rPr>
        <w:t>Contact:</w:t>
      </w:r>
      <w:r>
        <w:t xml:space="preserve"> </w:t>
      </w:r>
      <w:r w:rsidR="00BA77F2">
        <w:t>sleal@bcm.edu</w:t>
      </w:r>
    </w:p>
    <w:p w14:paraId="1A3D12BA" w14:textId="77777777" w:rsidR="00D83B8A" w:rsidRPr="0030281D" w:rsidRDefault="0093533F" w:rsidP="00FD4CB6">
      <w:pPr>
        <w:pStyle w:val="Heading1"/>
        <w:spacing w:before="280"/>
        <w:ind w:left="360" w:hanging="360"/>
      </w:pPr>
      <w:r>
        <w:t>introduction</w:t>
      </w:r>
    </w:p>
    <w:p w14:paraId="340430AE" w14:textId="2340966E" w:rsidR="0071137B" w:rsidRDefault="00E85B98" w:rsidP="0049623A">
      <w:pPr>
        <w:pStyle w:val="ParaNoInd"/>
        <w:spacing w:after="40"/>
        <w:rPr>
          <w:lang w:eastAsia="zh-CN"/>
        </w:rPr>
      </w:pPr>
      <w:r>
        <w:rPr>
          <w:lang w:eastAsia="zh-CN"/>
        </w:rPr>
        <w:t xml:space="preserve">The advent and advance of </w:t>
      </w:r>
      <w:r w:rsidR="008442FF">
        <w:rPr>
          <w:lang w:eastAsia="zh-CN"/>
        </w:rPr>
        <w:t>NGS</w:t>
      </w:r>
      <w:r w:rsidR="00196C0C">
        <w:rPr>
          <w:lang w:eastAsia="zh-CN"/>
        </w:rPr>
        <w:t xml:space="preserve"> </w:t>
      </w:r>
      <w:r w:rsidR="00992D1F">
        <w:rPr>
          <w:lang w:eastAsia="zh-CN"/>
        </w:rPr>
        <w:t xml:space="preserve">in recent years </w:t>
      </w:r>
      <w:r>
        <w:rPr>
          <w:lang w:eastAsia="zh-CN"/>
        </w:rPr>
        <w:t xml:space="preserve">has led to </w:t>
      </w:r>
      <w:r w:rsidR="008442FF">
        <w:rPr>
          <w:lang w:eastAsia="zh-CN"/>
        </w:rPr>
        <w:t xml:space="preserve">the </w:t>
      </w:r>
      <w:r w:rsidR="00992D1F">
        <w:rPr>
          <w:lang w:eastAsia="zh-CN"/>
        </w:rPr>
        <w:t xml:space="preserve">identification of </w:t>
      </w:r>
      <w:r w:rsidR="00684287">
        <w:rPr>
          <w:lang w:eastAsia="zh-CN"/>
        </w:rPr>
        <w:t>a large number of</w:t>
      </w:r>
      <w:r>
        <w:rPr>
          <w:lang w:eastAsia="zh-CN"/>
        </w:rPr>
        <w:t xml:space="preserve"> Men</w:t>
      </w:r>
      <w:r w:rsidR="00A269FA">
        <w:rPr>
          <w:lang w:eastAsia="zh-CN"/>
        </w:rPr>
        <w:t>delian di</w:t>
      </w:r>
      <w:r w:rsidR="008442FF">
        <w:rPr>
          <w:lang w:eastAsia="zh-CN"/>
        </w:rPr>
        <w:t>sease genes</w:t>
      </w:r>
      <w:r w:rsidR="00627E45">
        <w:rPr>
          <w:lang w:eastAsia="zh-CN"/>
        </w:rPr>
        <w:t xml:space="preserve">. </w:t>
      </w:r>
      <w:r w:rsidR="00FD18B4">
        <w:rPr>
          <w:lang w:eastAsia="zh-CN"/>
        </w:rPr>
        <w:t>T</w:t>
      </w:r>
      <w:r w:rsidR="00B71D90">
        <w:rPr>
          <w:lang w:eastAsia="zh-CN"/>
        </w:rPr>
        <w:t>he t</w:t>
      </w:r>
      <w:r w:rsidR="00FD18B4">
        <w:rPr>
          <w:lang w:eastAsia="zh-CN"/>
        </w:rPr>
        <w:t xml:space="preserve">ypical </w:t>
      </w:r>
      <w:r w:rsidR="00E00CD4">
        <w:rPr>
          <w:lang w:eastAsia="zh-CN"/>
        </w:rPr>
        <w:t>approach</w:t>
      </w:r>
      <w:r w:rsidR="0014703B">
        <w:rPr>
          <w:lang w:eastAsia="zh-CN"/>
        </w:rPr>
        <w:t xml:space="preserve"> to </w:t>
      </w:r>
      <w:r w:rsidR="00B71D90">
        <w:rPr>
          <w:lang w:eastAsia="zh-CN"/>
        </w:rPr>
        <w:t>identifying</w:t>
      </w:r>
      <w:r w:rsidR="0014703B">
        <w:rPr>
          <w:lang w:eastAsia="zh-CN"/>
        </w:rPr>
        <w:t xml:space="preserve"> </w:t>
      </w:r>
      <w:r w:rsidR="00DD1B3A">
        <w:rPr>
          <w:lang w:eastAsia="zh-CN"/>
        </w:rPr>
        <w:t>Mendelian disease caus</w:t>
      </w:r>
      <w:r w:rsidR="00B71D90">
        <w:rPr>
          <w:lang w:eastAsia="zh-CN"/>
        </w:rPr>
        <w:t>al</w:t>
      </w:r>
      <w:r w:rsidR="00DD1B3A">
        <w:rPr>
          <w:lang w:eastAsia="zh-CN"/>
        </w:rPr>
        <w:t xml:space="preserve"> variants using </w:t>
      </w:r>
      <w:r w:rsidR="008442FF">
        <w:rPr>
          <w:lang w:eastAsia="zh-CN"/>
        </w:rPr>
        <w:t xml:space="preserve">either </w:t>
      </w:r>
      <w:r w:rsidR="00DD1B3A">
        <w:rPr>
          <w:lang w:eastAsia="zh-CN"/>
        </w:rPr>
        <w:t xml:space="preserve">whole-genome </w:t>
      </w:r>
      <w:r w:rsidR="00E559F2">
        <w:rPr>
          <w:lang w:eastAsia="zh-CN"/>
        </w:rPr>
        <w:t xml:space="preserve">sequence </w:t>
      </w:r>
      <w:r w:rsidR="00CF0E31">
        <w:rPr>
          <w:lang w:eastAsia="zh-CN"/>
        </w:rPr>
        <w:t xml:space="preserve">(WGS) </w:t>
      </w:r>
      <w:commentRangeStart w:id="3"/>
      <w:r w:rsidR="00DD1B3A">
        <w:rPr>
          <w:lang w:eastAsia="zh-CN"/>
        </w:rPr>
        <w:t xml:space="preserve">or </w:t>
      </w:r>
      <w:del w:id="4" w:author="suzanne" w:date="2014-04-09T10:47:00Z">
        <w:r w:rsidR="00DD1B3A" w:rsidDel="008442FF">
          <w:rPr>
            <w:lang w:eastAsia="zh-CN"/>
          </w:rPr>
          <w:delText>whol</w:delText>
        </w:r>
        <w:r w:rsidR="000B7D97" w:rsidDel="008442FF">
          <w:rPr>
            <w:lang w:eastAsia="zh-CN"/>
          </w:rPr>
          <w:delText xml:space="preserve">e </w:delText>
        </w:r>
      </w:del>
      <w:r w:rsidR="000B7D97">
        <w:rPr>
          <w:lang w:eastAsia="zh-CN"/>
        </w:rPr>
        <w:t xml:space="preserve">exome sequence </w:t>
      </w:r>
      <w:r w:rsidR="00CF0E31">
        <w:rPr>
          <w:lang w:eastAsia="zh-CN"/>
        </w:rPr>
        <w:t>(</w:t>
      </w:r>
      <w:del w:id="5" w:author="suzanne" w:date="2014-04-09T10:47:00Z">
        <w:r w:rsidR="00CF0E31" w:rsidDel="008442FF">
          <w:rPr>
            <w:lang w:eastAsia="zh-CN"/>
          </w:rPr>
          <w:delText>W</w:delText>
        </w:r>
      </w:del>
      <w:r w:rsidR="00CF0E31">
        <w:rPr>
          <w:lang w:eastAsia="zh-CN"/>
        </w:rPr>
        <w:t xml:space="preserve">ES) </w:t>
      </w:r>
      <w:r w:rsidR="000B7D97">
        <w:rPr>
          <w:lang w:eastAsia="zh-CN"/>
        </w:rPr>
        <w:t>data</w:t>
      </w:r>
      <w:commentRangeEnd w:id="3"/>
      <w:r w:rsidR="00E5157D">
        <w:rPr>
          <w:rStyle w:val="CommentReference"/>
          <w:rFonts w:ascii="Times" w:hAnsi="Times"/>
        </w:rPr>
        <w:commentReference w:id="3"/>
      </w:r>
      <w:r w:rsidR="000B7D97">
        <w:rPr>
          <w:lang w:eastAsia="zh-CN"/>
        </w:rPr>
        <w:t xml:space="preserve"> </w:t>
      </w:r>
      <w:r w:rsidR="00133810">
        <w:rPr>
          <w:lang w:eastAsia="zh-CN"/>
        </w:rPr>
        <w:t>is to filter</w:t>
      </w:r>
      <w:r w:rsidR="00C73DF3">
        <w:rPr>
          <w:lang w:eastAsia="zh-CN"/>
        </w:rPr>
        <w:t xml:space="preserve"> variants </w:t>
      </w:r>
      <w:r w:rsidR="00E559F2">
        <w:rPr>
          <w:lang w:eastAsia="zh-CN"/>
        </w:rPr>
        <w:t xml:space="preserve">in an affected individual or </w:t>
      </w:r>
      <w:r w:rsidR="00C73DF3">
        <w:rPr>
          <w:lang w:eastAsia="zh-CN"/>
        </w:rPr>
        <w:t xml:space="preserve">shared </w:t>
      </w:r>
      <w:r w:rsidR="000C15B9">
        <w:rPr>
          <w:lang w:eastAsia="zh-CN"/>
        </w:rPr>
        <w:t>by affected family</w:t>
      </w:r>
      <w:r w:rsidR="00E559F2">
        <w:rPr>
          <w:lang w:eastAsia="zh-CN"/>
        </w:rPr>
        <w:t xml:space="preserve"> members, removing those which are found at higher frequencies, e.g. 0.1% in variant databases</w:t>
      </w:r>
      <w:r w:rsidR="000C15B9">
        <w:rPr>
          <w:lang w:eastAsia="zh-CN"/>
        </w:rPr>
        <w:t>.</w:t>
      </w:r>
      <w:r w:rsidR="00085220">
        <w:rPr>
          <w:lang w:eastAsia="zh-CN"/>
        </w:rPr>
        <w:t xml:space="preserve"> </w:t>
      </w:r>
      <w:ins w:id="6" w:author="suzanne" w:date="2014-04-09T10:50:00Z">
        <w:del w:id="7" w:author="Gao Wang" w:date="2014-04-21T18:10:00Z">
          <w:r w:rsidR="00E559F2" w:rsidDel="00455894">
            <w:rPr>
              <w:lang w:eastAsia="zh-CN"/>
            </w:rPr>
            <w:delText xml:space="preserve">Additionally </w:delText>
          </w:r>
          <w:r w:rsidR="00B71D90" w:rsidDel="00455894">
            <w:rPr>
              <w:lang w:eastAsia="zh-CN"/>
            </w:rPr>
            <w:delText>s</w:delText>
          </w:r>
        </w:del>
      </w:ins>
      <w:ins w:id="8" w:author="Gao Wang" w:date="2014-04-21T18:10:00Z">
        <w:r w:rsidR="00455894">
          <w:rPr>
            <w:lang w:eastAsia="zh-CN"/>
          </w:rPr>
          <w:t>S</w:t>
        </w:r>
      </w:ins>
      <w:ins w:id="9" w:author="suzanne" w:date="2014-04-09T10:50:00Z">
        <w:r w:rsidR="00B71D90">
          <w:rPr>
            <w:lang w:eastAsia="zh-CN"/>
          </w:rPr>
          <w:t xml:space="preserve">ometimes </w:t>
        </w:r>
      </w:ins>
      <w:r w:rsidR="00E559F2">
        <w:rPr>
          <w:lang w:eastAsia="zh-CN"/>
        </w:rPr>
        <w:t>unaffected family member(s)</w:t>
      </w:r>
      <w:r w:rsidR="00B71D90">
        <w:rPr>
          <w:lang w:eastAsia="zh-CN"/>
        </w:rPr>
        <w:t xml:space="preserve"> are also used in the filtering process</w:t>
      </w:r>
      <w:r w:rsidR="00E559F2">
        <w:rPr>
          <w:lang w:eastAsia="zh-CN"/>
        </w:rPr>
        <w:t xml:space="preserve">. </w:t>
      </w:r>
      <w:r w:rsidR="00085220">
        <w:rPr>
          <w:lang w:eastAsia="zh-CN"/>
        </w:rPr>
        <w:t>While</w:t>
      </w:r>
      <w:r w:rsidR="00E559F2">
        <w:rPr>
          <w:lang w:eastAsia="zh-CN"/>
        </w:rPr>
        <w:t xml:space="preserve"> </w:t>
      </w:r>
      <w:r w:rsidR="00204343">
        <w:rPr>
          <w:lang w:eastAsia="zh-CN"/>
        </w:rPr>
        <w:t xml:space="preserve">filtering </w:t>
      </w:r>
      <w:r w:rsidR="00085220">
        <w:rPr>
          <w:lang w:eastAsia="zh-CN"/>
        </w:rPr>
        <w:t xml:space="preserve">is straightforward and has been </w:t>
      </w:r>
      <w:r w:rsidR="003B5703">
        <w:rPr>
          <w:lang w:eastAsia="zh-CN"/>
        </w:rPr>
        <w:t>successful</w:t>
      </w:r>
      <w:r w:rsidR="00467404">
        <w:rPr>
          <w:lang w:eastAsia="zh-CN"/>
        </w:rPr>
        <w:t xml:space="preserve"> </w:t>
      </w:r>
      <w:r w:rsidR="00C5159B">
        <w:rPr>
          <w:lang w:eastAsia="zh-CN"/>
        </w:rPr>
        <w:fldChar w:fldCharType="begin"/>
      </w:r>
      <w:r w:rsidR="00467404">
        <w:rPr>
          <w:lang w:eastAsia="zh-CN"/>
        </w:rPr>
        <w:instrText xml:space="preserve"> ADDIN ZOTERO_ITEM CSL_CITATION {"citationID":"YVjyUnHO","properties":{"formattedCitation":"{\\rtf (Ng \\i et al.\\i0{}, 2010)}","plainCitation":"(Ng et al., 2010)"},"citationItems":[{"id":64,"uris":["http://zotero.org/users/1116201/items/MFE8VIFZ"],"uri":["http://zotero.org/users/1116201/items/MFE8VIFZ"],"itemData":{"id":64,"type":"article-journal","title":"Exome sequencing identifies the cause of a Mendelian disorder","container-title":"Nature genetics","page":"30-35","volume":"42","issue":"1","source":"PubMed Central","abstract":"We demonstrate the first successful application of exome sequencing to discover the gene for a rare, Mendelian disorder of unknown cause, Miller syndrome (OMIM %263750). For four affected individuals in three independent kindreds, we captured and sequenced coding regions to a mean coverage of 40X, and sufficient depth to call variants at ~97% of each targeted exome. Filtering against public SNP databases and a small number of HapMap exomes for genes with two novel variants in each of the four cases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traits.","DOI":"10.1038/ng.499","ISSN":"1061-4036","call-number":"0000","note":"PMID: 19915526\nPMCID: 2847889","journalAbbreviation":"Nat Genet","author":[{"family":"Ng","given":"Sarah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J."}],"issued":{"date-parts":[["2010",1]]},"PMID":"19915526","PMCID":"2847889"}}],"schema":"https://github.com/citation-style-language/schema/raw/master/csl-citation.json"} </w:instrText>
      </w:r>
      <w:r w:rsidR="00C5159B">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C5159B">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w:t>
      </w:r>
      <w:ins w:id="10" w:author="Gao Wang" w:date="2014-04-21T18:11:00Z">
        <w:r w:rsidR="00455894">
          <w:rPr>
            <w:lang w:eastAsia="zh-CN"/>
          </w:rPr>
          <w:t xml:space="preserve">rely </w:t>
        </w:r>
      </w:ins>
      <w:r w:rsidR="00E559F2">
        <w:rPr>
          <w:lang w:eastAsia="zh-CN"/>
        </w:rPr>
        <w:t xml:space="preserve">on limited </w:t>
      </w:r>
      <w:r w:rsidR="00E559F2">
        <w:rPr>
          <w:lang w:eastAsia="zh-CN"/>
        </w:rPr>
        <w:lastRenderedPageBreak/>
        <w:t xml:space="preserve">family information, e.g. mode of inheritance, sharing between a subset of family members </w:t>
      </w:r>
      <w:r w:rsidR="00DB5AEE">
        <w:rPr>
          <w:lang w:eastAsia="zh-CN"/>
        </w:rPr>
        <w:t>and</w:t>
      </w:r>
      <w:r w:rsidR="00E559F2">
        <w:rPr>
          <w:lang w:eastAsia="zh-CN"/>
        </w:rPr>
        <w:t xml:space="preserve"> </w:t>
      </w:r>
      <w:r w:rsidR="00081F09">
        <w:rPr>
          <w:lang w:eastAsia="zh-CN"/>
        </w:rPr>
        <w:t xml:space="preserve">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characterization</w:t>
      </w:r>
      <w:r w:rsidR="00E559F2">
        <w:rPr>
          <w:lang w:eastAsia="zh-CN"/>
        </w:rPr>
        <w:t xml:space="preserve"> and frequencies</w:t>
      </w:r>
      <w:r w:rsidR="00557920">
        <w:rPr>
          <w:lang w:eastAsia="zh-CN"/>
        </w:rPr>
        <w:t xml:space="preserve">. </w:t>
      </w:r>
      <w:ins w:id="11" w:author="Gao Wang" w:date="2014-04-21T18:12:00Z">
        <w:r w:rsidR="00455894">
          <w:rPr>
            <w:lang w:eastAsia="zh-CN"/>
          </w:rPr>
          <w:t xml:space="preserve">On the other hand, </w:t>
        </w:r>
      </w:ins>
      <w:del w:id="12" w:author="Gao Wang" w:date="2014-04-21T18:13:00Z">
        <w:r w:rsidR="003752CE" w:rsidDel="00455894">
          <w:rPr>
            <w:lang w:eastAsia="zh-CN"/>
          </w:rPr>
          <w:delText>L</w:delText>
        </w:r>
      </w:del>
      <w:ins w:id="13" w:author="Gao Wang" w:date="2014-04-21T18:13:00Z">
        <w:r w:rsidR="00455894">
          <w:rPr>
            <w:lang w:eastAsia="zh-CN"/>
          </w:rPr>
          <w:t>l</w:t>
        </w:r>
      </w:ins>
      <w:r w:rsidR="003752CE">
        <w:rPr>
          <w:lang w:eastAsia="zh-CN"/>
        </w:rPr>
        <w:t>inkage analysis,</w:t>
      </w:r>
      <w:del w:id="14" w:author="Gao Wang" w:date="2014-04-21T18:13:00Z">
        <w:r w:rsidR="003752CE" w:rsidDel="00455894">
          <w:rPr>
            <w:lang w:eastAsia="zh-CN"/>
          </w:rPr>
          <w:delText xml:space="preserve"> on the other hand,</w:delText>
        </w:r>
      </w:del>
      <w:r w:rsidR="003752CE">
        <w:rPr>
          <w:lang w:eastAsia="zh-CN"/>
        </w:rPr>
        <w:t xml:space="preserve"> </w:t>
      </w:r>
      <w:r w:rsidR="00455894">
        <w:rPr>
          <w:lang w:eastAsia="zh-CN"/>
        </w:rPr>
        <w:t xml:space="preserve">which </w:t>
      </w:r>
      <w:r w:rsidR="00335DE4">
        <w:rPr>
          <w:lang w:eastAsia="zh-CN"/>
        </w:rPr>
        <w:t xml:space="preserve">incorporates information on mode of </w:t>
      </w:r>
      <w:r w:rsidR="00D72C94">
        <w:rPr>
          <w:lang w:eastAsia="zh-CN"/>
        </w:rPr>
        <w:t>inheritance</w:t>
      </w:r>
      <w:r w:rsidR="00335DE4">
        <w:rPr>
          <w:lang w:eastAsia="zh-CN"/>
        </w:rPr>
        <w:t xml:space="preserve">, penetrance, </w:t>
      </w:r>
      <w:r w:rsidR="003752CE">
        <w:rPr>
          <w:lang w:eastAsia="zh-CN"/>
        </w:rPr>
        <w:t>allele frequency</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remains a powerful tool</w:t>
      </w:r>
      <w:r w:rsidR="00BE5686">
        <w:rPr>
          <w:lang w:eastAsia="zh-CN"/>
        </w:rPr>
        <w:t xml:space="preserve"> to </w:t>
      </w:r>
      <w:r w:rsidR="00335DE4">
        <w:rPr>
          <w:lang w:eastAsia="zh-CN"/>
        </w:rPr>
        <w:t xml:space="preserve">identify </w:t>
      </w:r>
      <w:r w:rsidR="00563FD6">
        <w:rPr>
          <w:lang w:eastAsia="zh-CN"/>
        </w:rPr>
        <w:t xml:space="preserve">Mendelian 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become popular in human genetics community</w:t>
      </w:r>
      <w:r w:rsidR="00EC7EF3">
        <w:rPr>
          <w:lang w:eastAsia="zh-CN"/>
        </w:rPr>
        <w:fldChar w:fldCharType="begin"/>
      </w:r>
      <w:r w:rsidR="00EC7EF3">
        <w:rPr>
          <w:lang w:eastAsia="zh-CN"/>
        </w:rPr>
        <w:instrText xml:space="preserve"> ADDIN ZOTERO_ITEM CSL_CITATION {"citationID":"d1MYxTQ3","properties":{"formattedCitation":"{\\rtf (Louis-Dit-Picard \\i et al.\\i0{}, 2012; Santos-Cortez \\i et al.\\i0{}, 2013)}","plainCitation":"(Louis-Dit-Picard et al., 2012; Santos-Cortez et al., 2013)"},"citationItems":[{"id":310,"uris":["http://zotero.org/users/1116201/items/EH55VDBA"],"uri":["http://zotero.org/users/1116201/items/EH55VDBA"],"itemData":{"id":310,"type":"article-journal","title":"KLHL3 mutations cause familial hyperkalemic hypertension by impairing ion transport in the distal nephron","container-title":"Nature Genetics","page":"456-460","volume":"44","issue":"4","source":"www.nature.com.ezproxyhost.library.tmc.edu","abstract":"Familial hyperkalemic hypertension (FHHt) is a Mendelian form of arterial hypertension that is partially explained by mutations in WNK1 and WNK4 that lead to increased activity of the Na+-Cl− cotransporter (NCC) in the distal nephron. Using combined linkage analysis and whole-exome sequencing in two families, we identified KLHL3 as a third gene responsible for FHHt. Direct sequencing of 43 other affected individuals revealed 11 additional missense mutations that were associated with heterogeneous phenotypes and diverse modes of inheritance. Polymorphisms at KLHL3 were not associated with blood pressure. The KLHL3 protein belongs to the BTB-BACK-kelch family of actin-binding proteins that recruit substrates for Cullin3-based ubiquitin ligase complexes. KLHL3 is coexpressed with NCC and downregulates NCC expression at the cell surface. Our study establishes a role for KLHL3 as a new member of the complex signaling pathway regulating ion homeostasis in the distal nephron and indirectly blood pressure.","DOI":"10.1038/ng.2218","ISSN":"1061-4036","journalAbbreviation":"Nat Genet","language":"en","author":[{"family":"Louis-Dit-Picard","given":"Hélène"},{"family":"Barc","given":"Julien"},{"family":"Trujillano","given":"Daniel"},{"family":"Miserey-Lenkei","given":"Stéphanie"},{"family":"Bouatia-Naji","given":"Nabila"},{"family":"Pylypenko","given":"Olena"},{"family":"Beaurain","given":"Geneviève"},{"family":"Bonnefond","given":"Amélie"},{"family":"Sand","given":"Olivier"},{"family":"Simian","given":"Christophe"},{"family":"Vidal-Petiot","given":"Emmanuelle"},{"family":"Soukaseum","given":"Christelle"},{"family":"Mandet","given":"Chantal"},{"family":"Broux","given":"Françoise"},{"family":"Chabre","given":"Olivier"},{"family":"Delahousse","given":"Michel"},{"family":"Esnault","given":"Vincent"},{"family":"Fiquet","given":"Béatrice"},{"family":"Houillier","given":"Pascal"},{"family":"Bagnis","given":"Corinne Isnard"},{"family":"Koenig","given":"Jens"},{"family":"Konrad","given":"Martin"},{"family":"Landais","given":"Paul"},{"family":"Mourani","given":"Chebel"},{"family":"Niaudet","given":"Patrick"},{"family":"Probst","given":"Vincent"},{"family":"Thauvin","given":"Christel"},{"family":"Unwin","given":"Robert J."},{"family":"Soroka","given":"Steven D."},{"family":"Ehret","given":"Georg"},{"family":"Ossowski","given":"Stephan"},{"family":"Caulfield","given":"Mark"},{"family":"International Consortium for Blood Pressure (icbp)","given":""},{"family":"Bruneval","given":"Patrick"},{"family":"Estivill","given":"Xavier"},{"family":"Froguel","given":"Philippe"},{"family":"Hadchouel","given":"Juliette"},{"family":"Schott","given":"Jean-Jacques"},{"family":"Jeunemaitre","given":"Xavier"}],"issued":{"date-parts":[["2012",4]]},"accessed":{"date-parts":[["2014",3,17]]}},"label":"page"},{"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M."}],"issued":{"date-parts":[["2013",7,11]]},"accessed":{"date-parts":[["2014",4,22]]},"PMID":"23768514","PMCID":"PMC3710764"},"label":"page"}],"schema":"https://github.com/citation-style-language/schema/raw/master/csl-citation.json"} </w:instrText>
      </w:r>
      <w:r w:rsidR="00EC7EF3">
        <w:rPr>
          <w:lang w:eastAsia="zh-CN"/>
        </w:rPr>
        <w:fldChar w:fldCharType="separate"/>
      </w:r>
      <w:r w:rsidR="00EC7EF3" w:rsidRPr="00EC7EF3">
        <w:rPr>
          <w:szCs w:val="24"/>
        </w:rPr>
        <w:t xml:space="preserve">(Louis-Dit-Picard </w:t>
      </w:r>
      <w:r w:rsidR="00EC7EF3" w:rsidRPr="00EC7EF3">
        <w:rPr>
          <w:i/>
          <w:iCs/>
          <w:szCs w:val="24"/>
        </w:rPr>
        <w:t>et al.</w:t>
      </w:r>
      <w:r w:rsidR="00EC7EF3" w:rsidRPr="00EC7EF3">
        <w:rPr>
          <w:szCs w:val="24"/>
        </w:rPr>
        <w:t xml:space="preserve">, 2012; Santos-Cortez </w:t>
      </w:r>
      <w:r w:rsidR="00EC7EF3" w:rsidRPr="00EC7EF3">
        <w:rPr>
          <w:i/>
          <w:iCs/>
          <w:szCs w:val="24"/>
        </w:rPr>
        <w:t>et al.</w:t>
      </w:r>
      <w:r w:rsidR="00EC7EF3" w:rsidRPr="00EC7EF3">
        <w:rPr>
          <w:szCs w:val="24"/>
        </w:rPr>
        <w:t>, 2013)</w:t>
      </w:r>
      <w:r w:rsidR="00EC7EF3">
        <w:rPr>
          <w:lang w:eastAsia="zh-CN"/>
        </w:rPr>
        <w:fldChar w:fldCharType="end"/>
      </w:r>
      <w:r w:rsidR="007A5CBE">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776202">
        <w:rPr>
          <w:lang w:eastAsia="zh-CN"/>
        </w:rPr>
        <w:t xml:space="preserve">analyzing </w:t>
      </w:r>
      <w:r w:rsidR="00123411">
        <w:rPr>
          <w:lang w:eastAsia="zh-CN"/>
        </w:rPr>
        <w:t>SNVs</w:t>
      </w:r>
      <w:r w:rsidR="00776202">
        <w:rPr>
          <w:lang w:eastAsia="zh-CN"/>
        </w:rPr>
        <w:t xml:space="preserve"> </w:t>
      </w:r>
      <w:r w:rsidR="00CF0E31">
        <w:rPr>
          <w:lang w:eastAsia="zh-CN"/>
        </w:rPr>
        <w:t>from</w:t>
      </w:r>
      <w:r w:rsidR="00776202">
        <w:rPr>
          <w:lang w:eastAsia="zh-CN"/>
        </w:rPr>
        <w:t xml:space="preserve"> </w:t>
      </w:r>
      <w:del w:id="15" w:author="suzanne" w:date="2014-04-09T11:14:00Z">
        <w:r w:rsidR="00CF0E31" w:rsidDel="00776202">
          <w:rPr>
            <w:lang w:eastAsia="zh-CN"/>
          </w:rPr>
          <w:delText xml:space="preserve"> W</w:delText>
        </w:r>
      </w:del>
      <w:r w:rsidR="00CF0E31">
        <w:rPr>
          <w:lang w:eastAsia="zh-CN"/>
        </w:rPr>
        <w:t>ES data</w:t>
      </w:r>
      <w:r w:rsidR="00A667C8">
        <w:rPr>
          <w:lang w:eastAsia="zh-CN"/>
        </w:rPr>
        <w:t xml:space="preserve"> </w:t>
      </w:r>
      <w:r w:rsidR="00214443">
        <w:rPr>
          <w:lang w:eastAsia="zh-CN"/>
        </w:rPr>
        <w:t xml:space="preserve">provide acceptable </w:t>
      </w:r>
      <w:r w:rsidR="00A70D45">
        <w:rPr>
          <w:lang w:eastAsia="zh-CN"/>
        </w:rPr>
        <w:t xml:space="preserve">linkage </w:t>
      </w:r>
      <w:r w:rsidR="00214443">
        <w:rPr>
          <w:lang w:eastAsia="zh-CN"/>
        </w:rPr>
        <w:t>results</w:t>
      </w:r>
      <w:r w:rsidR="006A1901">
        <w:rPr>
          <w:lang w:eastAsia="zh-CN"/>
        </w:rPr>
        <w:t xml:space="preserve">, </w:t>
      </w:r>
      <w:r w:rsidR="00792256">
        <w:rPr>
          <w:lang w:eastAsia="zh-CN"/>
        </w:rPr>
        <w:t xml:space="preserve">due to their low </w:t>
      </w:r>
      <w:r w:rsidR="00DF64E0">
        <w:rPr>
          <w:lang w:eastAsia="zh-CN"/>
        </w:rPr>
        <w:t>heterozyg</w:t>
      </w:r>
      <w:r w:rsidR="00776202">
        <w:rPr>
          <w:lang w:eastAsia="zh-CN"/>
        </w:rPr>
        <w:t>osity they provide</w:t>
      </w:r>
      <w:r w:rsidR="00995C17">
        <w:rPr>
          <w:lang w:eastAsia="zh-CN"/>
        </w:rPr>
        <w:t xml:space="preserve"> </w:t>
      </w:r>
      <w:r w:rsidR="00776202">
        <w:rPr>
          <w:lang w:eastAsia="zh-CN"/>
        </w:rPr>
        <w:t xml:space="preserve">less </w:t>
      </w:r>
      <w:r w:rsidR="00995C17">
        <w:rPr>
          <w:lang w:eastAsia="zh-CN"/>
        </w:rPr>
        <w:t>power</w:t>
      </w:r>
      <w:r w:rsidR="00776202">
        <w:rPr>
          <w:lang w:eastAsia="zh-CN"/>
        </w:rPr>
        <w:t xml:space="preserve"> than the analysis of </w:t>
      </w:r>
      <w:r w:rsidR="00995C17">
        <w:rPr>
          <w:lang w:eastAsia="zh-CN"/>
        </w:rPr>
        <w:t>SNP</w:t>
      </w:r>
      <w:r w:rsidR="00776202">
        <w:rPr>
          <w:lang w:eastAsia="zh-CN"/>
        </w:rPr>
        <w:t xml:space="preserve">s on genotyping </w:t>
      </w:r>
      <w:r w:rsidR="00995C17">
        <w:rPr>
          <w:lang w:eastAsia="zh-CN"/>
        </w:rPr>
        <w:t xml:space="preserve">arrays </w:t>
      </w:r>
      <w:r w:rsidR="00C5159B">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C5159B">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C5159B">
        <w:rPr>
          <w:lang w:eastAsia="zh-CN"/>
        </w:rPr>
        <w:fldChar w:fldCharType="end"/>
      </w:r>
      <w:r w:rsidR="00552EE0">
        <w:rPr>
          <w:lang w:eastAsia="zh-CN"/>
        </w:rPr>
        <w:t>.</w:t>
      </w:r>
    </w:p>
    <w:p w14:paraId="1FCC4526" w14:textId="4401E640"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w:t>
      </w:r>
      <w:ins w:id="16" w:author="Gao Wang" w:date="2014-04-21T18:21:00Z">
        <w:r w:rsidR="00B66FA9">
          <w:rPr>
            <w:lang w:eastAsia="zh-CN"/>
          </w:rPr>
          <w:t>SEQLinkage package using</w:t>
        </w:r>
      </w:ins>
      <w:del w:id="17" w:author="Gao Wang" w:date="2014-04-21T18:21:00Z">
        <w:r w:rsidR="00776202" w:rsidDel="00B66FA9">
          <w:rPr>
            <w:lang w:eastAsia="zh-CN"/>
          </w:rPr>
          <w:delText>the</w:delText>
        </w:r>
      </w:del>
      <w:r w:rsidR="00691CE8">
        <w:rPr>
          <w:lang w:eastAsia="zh-CN"/>
        </w:rPr>
        <w:t xml:space="preserve"> </w:t>
      </w:r>
      <w:r w:rsidR="00691CE8" w:rsidRPr="005E3D12">
        <w:rPr>
          <w:szCs w:val="18"/>
        </w:rPr>
        <w:t xml:space="preserve">collapsed haplotype pattern </w:t>
      </w:r>
      <w:r w:rsidR="00691CE8">
        <w:rPr>
          <w:szCs w:val="18"/>
        </w:rPr>
        <w:t xml:space="preserve">(CHP) method to </w:t>
      </w:r>
      <w:r w:rsidR="00572239">
        <w:rPr>
          <w:szCs w:val="18"/>
        </w:rPr>
        <w:t>creat</w:t>
      </w:r>
      <w:r w:rsidR="00776202">
        <w:rPr>
          <w:szCs w:val="18"/>
        </w:rPr>
        <w:t>e</w:t>
      </w:r>
      <w:r w:rsidR="00572239">
        <w:rPr>
          <w:szCs w:val="18"/>
        </w:rPr>
        <w:t xml:space="preserve"> </w:t>
      </w:r>
      <w:r w:rsidR="00691CE8">
        <w:rPr>
          <w:szCs w:val="18"/>
        </w:rPr>
        <w:t xml:space="preserve">markers </w:t>
      </w:r>
      <w:r w:rsidR="007C034F">
        <w:rPr>
          <w:szCs w:val="18"/>
        </w:rPr>
        <w:t>that are</w:t>
      </w:r>
      <w:r w:rsidR="00452213">
        <w:rPr>
          <w:szCs w:val="18"/>
        </w:rPr>
        <w:t xml:space="preserve"> </w:t>
      </w:r>
      <w:r w:rsidR="00691CE8">
        <w:rPr>
          <w:szCs w:val="18"/>
        </w:rPr>
        <w:t xml:space="preserve">more </w:t>
      </w:r>
      <w:r w:rsidR="009F7706">
        <w:rPr>
          <w:szCs w:val="18"/>
        </w:rPr>
        <w:t xml:space="preserve">heterozygous and </w:t>
      </w:r>
      <w:r w:rsidR="00691CE8">
        <w:rPr>
          <w:szCs w:val="18"/>
        </w:rPr>
        <w:t>informative for linkage analysis</w:t>
      </w:r>
      <w:r w:rsidR="00776202">
        <w:rPr>
          <w:szCs w:val="18"/>
        </w:rPr>
        <w:t xml:space="preserve"> than individual SNVs</w:t>
      </w:r>
      <w:r w:rsidR="00691CE8">
        <w:rPr>
          <w:szCs w:val="18"/>
        </w:rPr>
        <w:t xml:space="preserve">. </w:t>
      </w:r>
      <w:r w:rsidR="006B202C">
        <w:rPr>
          <w:szCs w:val="18"/>
        </w:rPr>
        <w:t>Unlike when SNPs are analyzed the CHP</w:t>
      </w:r>
      <w:r w:rsidR="00A20286">
        <w:rPr>
          <w:szCs w:val="18"/>
        </w:rPr>
        <w:t xml:space="preserve"> method d</w:t>
      </w:r>
      <w:r w:rsidR="00691CE8">
        <w:rPr>
          <w:szCs w:val="18"/>
        </w:rPr>
        <w:t xml:space="preserve">oes not require LD pruning and </w:t>
      </w:r>
      <w:r w:rsidR="00A20286">
        <w:rPr>
          <w:szCs w:val="18"/>
        </w:rPr>
        <w:t>is particularly powerful</w:t>
      </w:r>
      <w:r w:rsidR="00310143">
        <w:rPr>
          <w:szCs w:val="18"/>
        </w:rPr>
        <w:t xml:space="preserve"> </w:t>
      </w:r>
      <w:r w:rsidR="006B202C">
        <w:rPr>
          <w:szCs w:val="18"/>
        </w:rPr>
        <w:t>in the presents of intra</w:t>
      </w:r>
      <w:ins w:id="18" w:author="Gao Wang" w:date="2014-04-21T18:19:00Z">
        <w:r w:rsidR="001A278D">
          <w:rPr>
            <w:szCs w:val="18"/>
          </w:rPr>
          <w:t xml:space="preserve"> (e.g. compound heterozygotes)</w:t>
        </w:r>
      </w:ins>
      <w:r w:rsidR="006B202C">
        <w:rPr>
          <w:szCs w:val="18"/>
        </w:rPr>
        <w:t xml:space="preserve"> and inter familial </w:t>
      </w:r>
      <w:r w:rsidR="00B71D90">
        <w:rPr>
          <w:szCs w:val="18"/>
        </w:rPr>
        <w:t>allelic heterogeneity</w:t>
      </w:r>
      <w:del w:id="19" w:author="Gao Wang" w:date="2014-04-21T18:19:00Z">
        <w:r w:rsidR="00B71D90" w:rsidDel="001A278D">
          <w:rPr>
            <w:szCs w:val="18"/>
          </w:rPr>
          <w:delText xml:space="preserve">, </w:delText>
        </w:r>
        <w:r w:rsidR="00310143" w:rsidDel="001A278D">
          <w:rPr>
            <w:szCs w:val="18"/>
          </w:rPr>
          <w:delText xml:space="preserve">e.g. </w:delText>
        </w:r>
        <w:r w:rsidR="00B71D90" w:rsidDel="001A278D">
          <w:rPr>
            <w:szCs w:val="18"/>
          </w:rPr>
          <w:delText>compound heterozygo</w:delText>
        </w:r>
        <w:r w:rsidR="00310143" w:rsidDel="001A278D">
          <w:rPr>
            <w:szCs w:val="18"/>
          </w:rPr>
          <w:delText>tes</w:delText>
        </w:r>
      </w:del>
      <w:r w:rsidR="00B71D90">
        <w:rPr>
          <w:szCs w:val="18"/>
        </w:rPr>
        <w:t>.</w:t>
      </w:r>
      <w:r w:rsidR="006B202C">
        <w:rPr>
          <w:szCs w:val="18"/>
        </w:rPr>
        <w:t xml:space="preserve"> Additionally because SEQLinkage can calculate HLODs it is </w:t>
      </w:r>
      <w:del w:id="20" w:author="Gao Wang" w:date="2014-04-21T18:22:00Z">
        <w:r w:rsidR="006B202C" w:rsidDel="00F62898">
          <w:rPr>
            <w:szCs w:val="18"/>
          </w:rPr>
          <w:delText xml:space="preserve">also </w:delText>
        </w:r>
      </w:del>
      <w:ins w:id="21" w:author="Gao Wang" w:date="2014-04-21T18:22:00Z">
        <w:r w:rsidR="00F62898">
          <w:rPr>
            <w:szCs w:val="18"/>
          </w:rPr>
          <w:t xml:space="preserve">remains </w:t>
        </w:r>
      </w:ins>
      <w:r w:rsidR="006B202C">
        <w:rPr>
          <w:szCs w:val="18"/>
        </w:rPr>
        <w:t>powerful when there is locus heterogeneity</w:t>
      </w:r>
      <w:ins w:id="22" w:author="Gao Wang" w:date="2014-04-21T18:22:00Z">
        <w:r w:rsidR="009C3630">
          <w:rPr>
            <w:szCs w:val="18"/>
          </w:rPr>
          <w:t xml:space="preserve">, i.e. </w:t>
        </w:r>
      </w:ins>
      <w:del w:id="23" w:author="Gao Wang" w:date="2014-04-21T18:22:00Z">
        <w:r w:rsidR="006B202C" w:rsidDel="009C3630">
          <w:rPr>
            <w:szCs w:val="18"/>
          </w:rPr>
          <w:delText xml:space="preserve"> and </w:delText>
        </w:r>
      </w:del>
      <w:r w:rsidR="006B202C">
        <w:rPr>
          <w:szCs w:val="18"/>
        </w:rPr>
        <w:t xml:space="preserve">the underlying genetic etiology is not due to the same gene/region in all families.  </w:t>
      </w:r>
    </w:p>
    <w:p w14:paraId="7A8596A5"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71F141F5" w14:textId="356EC55E" w:rsidR="005E3D12" w:rsidRPr="005E3D12" w:rsidRDefault="00511B0B" w:rsidP="0049623A">
      <w:pPr>
        <w:spacing w:after="40"/>
        <w:jc w:val="both"/>
        <w:rPr>
          <w:rFonts w:ascii="Times New Roman" w:hAnsi="Times New Roman"/>
          <w:sz w:val="18"/>
          <w:szCs w:val="18"/>
        </w:rPr>
      </w:pPr>
      <w:r>
        <w:rPr>
          <w:rFonts w:ascii="Times New Roman" w:hAnsi="Times New Roman"/>
          <w:sz w:val="18"/>
          <w:szCs w:val="18"/>
        </w:rPr>
        <w:t>For t</w:t>
      </w:r>
      <w:r w:rsidR="005E3D12" w:rsidRPr="005E3D12">
        <w:rPr>
          <w:rFonts w:ascii="Times New Roman" w:hAnsi="Times New Roman"/>
          <w:sz w:val="18"/>
          <w:szCs w:val="18"/>
        </w:rPr>
        <w:t xml:space="preserve">he </w:t>
      </w:r>
      <w:r w:rsidR="00691CE8">
        <w:rPr>
          <w:rFonts w:ascii="Times New Roman" w:hAnsi="Times New Roman"/>
          <w:sz w:val="18"/>
          <w:szCs w:val="18"/>
        </w:rPr>
        <w:t xml:space="preserve">CHP </w:t>
      </w:r>
      <w:r w:rsidR="005E3D12" w:rsidRPr="005E3D12">
        <w:rPr>
          <w:rFonts w:ascii="Times New Roman" w:hAnsi="Times New Roman"/>
          <w:sz w:val="18"/>
          <w:szCs w:val="18"/>
        </w:rPr>
        <w:t xml:space="preserve">method instead of analyzing each </w:t>
      </w:r>
      <w:r w:rsidR="00E64A04">
        <w:rPr>
          <w:rFonts w:ascii="Times New Roman" w:hAnsi="Times New Roman"/>
          <w:sz w:val="18"/>
          <w:szCs w:val="18"/>
        </w:rPr>
        <w:t>variant</w:t>
      </w:r>
      <w:r w:rsidR="005E3D12" w:rsidRPr="005E3D12">
        <w:rPr>
          <w:rFonts w:ascii="Times New Roman" w:hAnsi="Times New Roman"/>
          <w:sz w:val="18"/>
          <w:szCs w:val="18"/>
        </w:rPr>
        <w:t xml:space="preserve"> separately, </w:t>
      </w:r>
      <w:r>
        <w:rPr>
          <w:rFonts w:ascii="Times New Roman" w:hAnsi="Times New Roman"/>
          <w:sz w:val="18"/>
          <w:szCs w:val="18"/>
        </w:rPr>
        <w:t xml:space="preserve">multiple variants which form </w:t>
      </w:r>
      <w:r w:rsidR="005E3D12" w:rsidRPr="005E3D12">
        <w:rPr>
          <w:rFonts w:ascii="Times New Roman" w:hAnsi="Times New Roman"/>
          <w:sz w:val="18"/>
          <w:szCs w:val="18"/>
        </w:rPr>
        <w:t>haplotypes within a genetic regi</w:t>
      </w:r>
      <w:r w:rsidR="000252C7">
        <w:rPr>
          <w:rFonts w:ascii="Times New Roman" w:hAnsi="Times New Roman"/>
          <w:sz w:val="18"/>
          <w:szCs w:val="18"/>
        </w:rPr>
        <w:t>on</w:t>
      </w:r>
      <w:r w:rsidR="00677117">
        <w:rPr>
          <w:rFonts w:ascii="Times New Roman" w:hAnsi="Times New Roman"/>
          <w:sz w:val="18"/>
          <w:szCs w:val="18"/>
        </w:rPr>
        <w:t>, e.g. gene,</w:t>
      </w:r>
      <w:r w:rsidR="00426D31">
        <w:rPr>
          <w:rFonts w:ascii="Times New Roman" w:hAnsi="Times New Roman"/>
          <w:sz w:val="18"/>
          <w:szCs w:val="18"/>
        </w:rPr>
        <w:t xml:space="preserve"> </w:t>
      </w:r>
      <w:r>
        <w:rPr>
          <w:rFonts w:ascii="Times New Roman" w:hAnsi="Times New Roman"/>
          <w:sz w:val="18"/>
          <w:szCs w:val="18"/>
        </w:rPr>
        <w:t>are analyze</w:t>
      </w:r>
      <w:r w:rsidR="00677117">
        <w:rPr>
          <w:rFonts w:ascii="Times New Roman" w:hAnsi="Times New Roman"/>
          <w:sz w:val="18"/>
          <w:szCs w:val="18"/>
        </w:rPr>
        <w:t>d</w:t>
      </w:r>
      <w:r>
        <w:rPr>
          <w:rFonts w:ascii="Times New Roman" w:hAnsi="Times New Roman"/>
          <w:sz w:val="18"/>
          <w:szCs w:val="18"/>
        </w:rPr>
        <w:t xml:space="preserve">. </w:t>
      </w:r>
      <w:r w:rsidR="00EB1B83">
        <w:rPr>
          <w:rFonts w:ascii="Times New Roman" w:hAnsi="Times New Roman"/>
          <w:sz w:val="18"/>
          <w:szCs w:val="18"/>
        </w:rPr>
        <w:t xml:space="preserve">This is done by constructing a </w:t>
      </w:r>
      <w:r w:rsidR="009B4E82">
        <w:rPr>
          <w:rFonts w:ascii="Times New Roman" w:hAnsi="Times New Roman"/>
          <w:sz w:val="18"/>
          <w:szCs w:val="18"/>
        </w:rPr>
        <w:t>marker</w:t>
      </w:r>
      <w:r w:rsidR="00310143">
        <w:rPr>
          <w:rFonts w:ascii="Times New Roman" w:hAnsi="Times New Roman"/>
          <w:sz w:val="18"/>
          <w:szCs w:val="18"/>
        </w:rPr>
        <w:t xml:space="preserve"> </w:t>
      </w:r>
      <w:r w:rsidR="00EB1B83">
        <w:rPr>
          <w:rFonts w:ascii="Times New Roman" w:hAnsi="Times New Roman"/>
          <w:sz w:val="18"/>
          <w:szCs w:val="18"/>
        </w:rPr>
        <w:t xml:space="preserve">which </w:t>
      </w:r>
      <w:r w:rsidR="000574A7">
        <w:rPr>
          <w:rFonts w:ascii="Times New Roman" w:hAnsi="Times New Roman"/>
          <w:sz w:val="18"/>
          <w:szCs w:val="18"/>
        </w:rPr>
        <w:t>reflect</w:t>
      </w:r>
      <w:r w:rsidR="00677117">
        <w:rPr>
          <w:rFonts w:ascii="Times New Roman" w:hAnsi="Times New Roman"/>
          <w:sz w:val="18"/>
          <w:szCs w:val="18"/>
        </w:rPr>
        <w:t>s</w:t>
      </w:r>
      <w:r w:rsidR="000574A7">
        <w:rPr>
          <w:rFonts w:ascii="Times New Roman" w:hAnsi="Times New Roman"/>
          <w:sz w:val="18"/>
          <w:szCs w:val="18"/>
        </w:rPr>
        <w:t xml:space="preserve"> </w:t>
      </w:r>
      <w:r w:rsidR="006F16E8">
        <w:rPr>
          <w:rFonts w:ascii="Times New Roman" w:hAnsi="Times New Roman"/>
          <w:sz w:val="18"/>
          <w:szCs w:val="18"/>
        </w:rPr>
        <w:t>t</w:t>
      </w:r>
      <w:r w:rsidR="005E3D12" w:rsidRPr="005E3D12">
        <w:rPr>
          <w:rFonts w:ascii="Times New Roman" w:hAnsi="Times New Roman"/>
          <w:sz w:val="18"/>
          <w:szCs w:val="18"/>
        </w:rPr>
        <w:t xml:space="preserve">he transmission </w:t>
      </w:r>
      <w:r w:rsidR="006F16E8">
        <w:rPr>
          <w:rFonts w:ascii="Times New Roman" w:hAnsi="Times New Roman"/>
          <w:sz w:val="18"/>
          <w:szCs w:val="18"/>
        </w:rPr>
        <w:t xml:space="preserve">pattern of </w:t>
      </w:r>
      <w:r w:rsidR="005E3D12" w:rsidRPr="005E3D12">
        <w:rPr>
          <w:rFonts w:ascii="Times New Roman" w:hAnsi="Times New Roman"/>
          <w:sz w:val="18"/>
          <w:szCs w:val="18"/>
        </w:rPr>
        <w:t>the entire region</w:t>
      </w:r>
      <w:r w:rsidR="00EB1B83">
        <w:rPr>
          <w:rFonts w:ascii="Times New Roman" w:hAnsi="Times New Roman"/>
          <w:sz w:val="18"/>
          <w:szCs w:val="18"/>
        </w:rPr>
        <w:t xml:space="preserve"> and </w:t>
      </w:r>
      <w:r w:rsidR="00677117">
        <w:rPr>
          <w:rFonts w:ascii="Times New Roman" w:hAnsi="Times New Roman"/>
          <w:sz w:val="18"/>
          <w:szCs w:val="18"/>
        </w:rPr>
        <w:t>is</w:t>
      </w:r>
      <w:r w:rsidR="005E3D12" w:rsidRPr="005E3D12">
        <w:rPr>
          <w:rFonts w:ascii="Times New Roman" w:hAnsi="Times New Roman"/>
          <w:sz w:val="18"/>
          <w:szCs w:val="18"/>
        </w:rPr>
        <w:t xml:space="preserve"> </w:t>
      </w:r>
      <w:r w:rsidR="0020793E">
        <w:rPr>
          <w:rFonts w:ascii="Times New Roman" w:hAnsi="Times New Roman"/>
          <w:sz w:val="18"/>
          <w:szCs w:val="18"/>
        </w:rPr>
        <w:t xml:space="preserve">numerically </w:t>
      </w:r>
      <w:r w:rsidR="005E3D12" w:rsidRPr="005E3D12">
        <w:rPr>
          <w:rFonts w:ascii="Times New Roman" w:hAnsi="Times New Roman"/>
          <w:sz w:val="18"/>
          <w:szCs w:val="18"/>
        </w:rPr>
        <w:t xml:space="preserve">compatible with </w:t>
      </w:r>
      <w:r w:rsidR="00310143">
        <w:rPr>
          <w:rFonts w:ascii="Times New Roman" w:hAnsi="Times New Roman"/>
          <w:sz w:val="18"/>
          <w:szCs w:val="18"/>
        </w:rPr>
        <w:t xml:space="preserve">currently available </w:t>
      </w:r>
      <w:r w:rsidR="005E3D12" w:rsidRPr="005E3D12">
        <w:rPr>
          <w:rFonts w:ascii="Times New Roman" w:hAnsi="Times New Roman"/>
          <w:sz w:val="18"/>
          <w:szCs w:val="18"/>
        </w:rPr>
        <w:t xml:space="preserve">linkage </w:t>
      </w:r>
      <w:r w:rsidR="00310143">
        <w:rPr>
          <w:rFonts w:ascii="Times New Roman" w:hAnsi="Times New Roman"/>
          <w:sz w:val="18"/>
          <w:szCs w:val="18"/>
        </w:rPr>
        <w:t xml:space="preserve">analysis </w:t>
      </w:r>
      <w:r w:rsidR="005E3D12" w:rsidRPr="005E3D12">
        <w:rPr>
          <w:rFonts w:ascii="Times New Roman" w:hAnsi="Times New Roman"/>
          <w:sz w:val="18"/>
          <w:szCs w:val="18"/>
        </w:rPr>
        <w:t xml:space="preserve">methods </w:t>
      </w:r>
      <w:r w:rsidR="00310143">
        <w:rPr>
          <w:rFonts w:ascii="Times New Roman" w:hAnsi="Times New Roman"/>
          <w:sz w:val="18"/>
          <w:szCs w:val="18"/>
        </w:rPr>
        <w:t>and software</w:t>
      </w:r>
      <w:r w:rsidR="005E3D12" w:rsidRPr="005E3D12">
        <w:rPr>
          <w:rFonts w:ascii="Times New Roman" w:hAnsi="Times New Roman"/>
          <w:sz w:val="18"/>
          <w:szCs w:val="18"/>
        </w:rPr>
        <w:t xml:space="preserve">. </w:t>
      </w:r>
      <w:r w:rsidR="00310143">
        <w:rPr>
          <w:rFonts w:ascii="Times New Roman" w:hAnsi="Times New Roman"/>
          <w:sz w:val="18"/>
          <w:szCs w:val="18"/>
        </w:rPr>
        <w:t xml:space="preserve">These </w:t>
      </w:r>
      <w:r w:rsidR="005E3D12" w:rsidRPr="005E3D12">
        <w:rPr>
          <w:rFonts w:ascii="Times New Roman" w:hAnsi="Times New Roman"/>
          <w:sz w:val="18"/>
          <w:szCs w:val="18"/>
        </w:rPr>
        <w:t xml:space="preserve">markers </w:t>
      </w:r>
      <w:r w:rsidR="00677117">
        <w:rPr>
          <w:rFonts w:ascii="Times New Roman" w:hAnsi="Times New Roman"/>
          <w:sz w:val="18"/>
          <w:szCs w:val="18"/>
        </w:rPr>
        <w:t xml:space="preserve">incorporate </w:t>
      </w:r>
      <w:r w:rsidR="005E3D12" w:rsidRPr="005E3D12">
        <w:rPr>
          <w:rFonts w:ascii="Times New Roman" w:hAnsi="Times New Roman"/>
          <w:sz w:val="18"/>
          <w:szCs w:val="18"/>
        </w:rPr>
        <w:t xml:space="preserve">allelic heterogeneity </w:t>
      </w:r>
      <w:r w:rsidR="00EB1B83">
        <w:rPr>
          <w:rFonts w:ascii="Times New Roman" w:hAnsi="Times New Roman"/>
          <w:sz w:val="18"/>
          <w:szCs w:val="18"/>
        </w:rPr>
        <w:t xml:space="preserve">which is present </w:t>
      </w:r>
      <w:r w:rsidR="00677117">
        <w:rPr>
          <w:rFonts w:ascii="Times New Roman" w:hAnsi="Times New Roman"/>
          <w:sz w:val="18"/>
          <w:szCs w:val="18"/>
        </w:rPr>
        <w:t>between</w:t>
      </w:r>
      <w:r w:rsidR="005E3D12" w:rsidRPr="005E3D12">
        <w:rPr>
          <w:rFonts w:ascii="Times New Roman" w:hAnsi="Times New Roman"/>
          <w:sz w:val="18"/>
          <w:szCs w:val="18"/>
        </w:rPr>
        <w:t xml:space="preserve"> </w:t>
      </w:r>
      <w:r w:rsidR="00677117">
        <w:rPr>
          <w:rFonts w:ascii="Times New Roman" w:hAnsi="Times New Roman"/>
          <w:sz w:val="18"/>
          <w:szCs w:val="18"/>
        </w:rPr>
        <w:t xml:space="preserve">and within </w:t>
      </w:r>
      <w:r w:rsidR="005E3D12" w:rsidRPr="005E3D12">
        <w:rPr>
          <w:rFonts w:ascii="Times New Roman" w:hAnsi="Times New Roman"/>
          <w:sz w:val="18"/>
          <w:szCs w:val="18"/>
        </w:rPr>
        <w:t>families</w:t>
      </w:r>
      <w:r w:rsidR="00677117">
        <w:rPr>
          <w:rFonts w:ascii="Times New Roman" w:hAnsi="Times New Roman"/>
          <w:sz w:val="18"/>
          <w:szCs w:val="18"/>
        </w:rPr>
        <w:t xml:space="preserve"> in a region and often have higher heterozygosity than SNVs</w:t>
      </w:r>
      <w:r w:rsidR="00EB1B83">
        <w:rPr>
          <w:rFonts w:ascii="Times New Roman" w:hAnsi="Times New Roman"/>
          <w:sz w:val="18"/>
          <w:szCs w:val="18"/>
        </w:rPr>
        <w:t>,</w:t>
      </w:r>
      <w:r w:rsidR="00677117">
        <w:rPr>
          <w:rFonts w:ascii="Times New Roman" w:hAnsi="Times New Roman"/>
          <w:sz w:val="18"/>
          <w:szCs w:val="18"/>
        </w:rPr>
        <w:t xml:space="preserve"> making them more informative</w:t>
      </w:r>
      <w:r w:rsidR="00EB1B83">
        <w:rPr>
          <w:rFonts w:ascii="Times New Roman" w:hAnsi="Times New Roman"/>
          <w:sz w:val="18"/>
          <w:szCs w:val="18"/>
        </w:rPr>
        <w:t xml:space="preserve"> and powerful to detect linkage</w:t>
      </w:r>
      <w:r w:rsidR="005E3D12" w:rsidRPr="005E3D12">
        <w:rPr>
          <w:rFonts w:ascii="Times New Roman" w:hAnsi="Times New Roman"/>
          <w:sz w:val="18"/>
          <w:szCs w:val="18"/>
        </w:rPr>
        <w:t>.</w:t>
      </w:r>
    </w:p>
    <w:p w14:paraId="4F7C4452" w14:textId="0F46E428"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markers, haplotypes for the region must be obtained for all samples. Samples of the same family are fir</w:t>
      </w:r>
      <w:r w:rsidR="004E39C0">
        <w:rPr>
          <w:rFonts w:ascii="Times New Roman" w:hAnsi="Times New Roman"/>
          <w:sz w:val="18"/>
          <w:szCs w:val="18"/>
        </w:rPr>
        <w:t xml:space="preserve">st checked for Mendelian errors; </w:t>
      </w:r>
      <w:r w:rsidR="005E3D12" w:rsidRPr="005E3D12">
        <w:rPr>
          <w:rFonts w:ascii="Times New Roman" w:hAnsi="Times New Roman"/>
          <w:sz w:val="18"/>
          <w:szCs w:val="18"/>
        </w:rPr>
        <w:t xml:space="preserve">inconsistencies detected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improved version of the Lander-Green algorithm for genetic phasing and missing genotype imputation was then applied to reconstruct haplotypes in pedigree</w:t>
      </w:r>
      <w:r w:rsidR="00EB1B83">
        <w:rPr>
          <w:rFonts w:ascii="Times New Roman" w:hAnsi="Times New Roman"/>
          <w:sz w:val="18"/>
          <w:szCs w:val="18"/>
        </w:rPr>
        <w:t>s</w:t>
      </w:r>
      <w:r w:rsidR="00546406">
        <w:rPr>
          <w:rFonts w:ascii="Times New Roman" w:hAnsi="Times New Roman"/>
          <w:sz w:val="18"/>
          <w:szCs w:val="18"/>
        </w:rPr>
        <w:t xml:space="preserve"> </w:t>
      </w:r>
      <w:r w:rsidR="00C5159B">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5159B">
        <w:rPr>
          <w:rFonts w:ascii="Times New Roman" w:hAnsi="Times New Roman"/>
          <w:sz w:val="18"/>
          <w:szCs w:val="18"/>
        </w:rPr>
        <w:fldChar w:fldCharType="separate"/>
      </w:r>
      <w:r w:rsidR="00546406" w:rsidRPr="00546406">
        <w:rPr>
          <w:rFonts w:ascii="Times New Roman" w:hAnsi="Times New Roman"/>
          <w:sz w:val="18"/>
        </w:rPr>
        <w:t>(Abecasis and Wigginton, 2005)</w:t>
      </w:r>
      <w:r w:rsidR="00C5159B">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t>
      </w:r>
      <w:r w:rsidR="00F3272C">
        <w:rPr>
          <w:rFonts w:ascii="Times New Roman" w:hAnsi="Times New Roman"/>
          <w:sz w:val="18"/>
          <w:szCs w:val="18"/>
        </w:rPr>
        <w:t>bin</w:t>
      </w:r>
      <w:r w:rsidR="005E3D12" w:rsidRPr="005E3D12">
        <w:rPr>
          <w:rFonts w:ascii="Times New Roman" w:hAnsi="Times New Roman"/>
          <w:sz w:val="18"/>
          <w:szCs w:val="18"/>
        </w:rPr>
        <w:t>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 xml:space="preserve">and collapse variants in a </w:t>
      </w:r>
      <w:r w:rsidR="00F3272C">
        <w:rPr>
          <w:rFonts w:ascii="Times New Roman" w:hAnsi="Times New Roman"/>
          <w:sz w:val="18"/>
          <w:szCs w:val="18"/>
        </w:rPr>
        <w:t>bin</w:t>
      </w:r>
      <w:r w:rsidR="005E3D12" w:rsidRPr="005E3D12">
        <w:rPr>
          <w:rFonts w:ascii="Times New Roman" w:hAnsi="Times New Roman"/>
          <w:sz w:val="18"/>
          <w:szCs w:val="18"/>
        </w:rPr>
        <w:t xml:space="preserve"> </w:t>
      </w:r>
      <w:r w:rsidR="005E3D12" w:rsidRPr="005E3D12">
        <w:rPr>
          <w:rFonts w:ascii="Times New Roman" w:hAnsi="Times New Roman"/>
          <w:sz w:val="18"/>
          <w:szCs w:val="18"/>
        </w:rPr>
        <w:lastRenderedPageBreak/>
        <w:t xml:space="preserve">into an indicator variable </w:t>
      </w:r>
      <w:r w:rsidR="00EB1B83">
        <w:rPr>
          <w:rFonts w:ascii="Times New Roman" w:hAnsi="Times New Roman"/>
          <w:sz w:val="18"/>
          <w:szCs w:val="18"/>
        </w:rPr>
        <w:t>with</w:t>
      </w:r>
      <w:r w:rsidR="005E3D12" w:rsidRPr="005E3D12">
        <w:rPr>
          <w:rFonts w:ascii="Times New Roman" w:hAnsi="Times New Roman"/>
          <w:sz w:val="18"/>
          <w:szCs w:val="18"/>
        </w:rPr>
        <w:t xml:space="preserve"> values 0 or 1 for having no minor allele or at least one minor allele within the </w:t>
      </w:r>
      <w:r w:rsidR="00F3272C">
        <w:rPr>
          <w:rFonts w:ascii="Times New Roman" w:hAnsi="Times New Roman"/>
          <w:sz w:val="18"/>
          <w:szCs w:val="18"/>
        </w:rPr>
        <w:t>bin</w:t>
      </w:r>
      <w:r w:rsidR="005E3D12" w:rsidRPr="005E3D12">
        <w:rPr>
          <w:rFonts w:ascii="Times New Roman" w:hAnsi="Times New Roman"/>
          <w:sz w:val="18"/>
          <w:szCs w:val="18"/>
        </w:rPr>
        <w:t>, which is</w:t>
      </w:r>
      <w:r w:rsidR="00FF18A2">
        <w:rPr>
          <w:rFonts w:ascii="Times New Roman" w:hAnsi="Times New Roman"/>
          <w:sz w:val="18"/>
          <w:szCs w:val="18"/>
        </w:rPr>
        <w:t xml:space="preserve"> </w:t>
      </w:r>
      <w:r w:rsidR="005E3D12" w:rsidRPr="005E3D12">
        <w:rPr>
          <w:rFonts w:ascii="Times New Roman" w:hAnsi="Times New Roman"/>
          <w:sz w:val="18"/>
          <w:szCs w:val="18"/>
        </w:rPr>
        <w:t>similar to the collapsing method for association analysis w</w:t>
      </w:r>
      <w:r w:rsidR="00A76166">
        <w:rPr>
          <w:rFonts w:ascii="Times New Roman" w:hAnsi="Times New Roman"/>
          <w:sz w:val="18"/>
          <w:szCs w:val="18"/>
        </w:rPr>
        <w:t xml:space="preserve">ith rare variants </w:t>
      </w:r>
      <w:r w:rsidR="00C5159B">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C5159B">
        <w:rPr>
          <w:rFonts w:ascii="Times New Roman" w:hAnsi="Times New Roman"/>
          <w:sz w:val="18"/>
          <w:szCs w:val="18"/>
        </w:rPr>
        <w:fldChar w:fldCharType="separate"/>
      </w:r>
      <w:r w:rsidR="00A76166" w:rsidRPr="00A76166">
        <w:rPr>
          <w:rFonts w:ascii="Times New Roman" w:hAnsi="Times New Roman"/>
          <w:sz w:val="18"/>
        </w:rPr>
        <w:t>(Li and Leal, 2008)</w:t>
      </w:r>
      <w:r w:rsidR="00C5159B">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such that different patterns of collapsed haplotypes in all samples are uniquely represented. The choice of coding for patterns </w:t>
      </w:r>
      <w:r w:rsidR="00EB1B83">
        <w:rPr>
          <w:rFonts w:ascii="Times New Roman" w:hAnsi="Times New Roman"/>
          <w:sz w:val="18"/>
          <w:szCs w:val="18"/>
        </w:rPr>
        <w:t xml:space="preserve">are </w:t>
      </w:r>
      <w:r w:rsidR="005E3D12" w:rsidRPr="005E3D12">
        <w:rPr>
          <w:rFonts w:ascii="Times New Roman" w:hAnsi="Times New Roman"/>
          <w:sz w:val="18"/>
          <w:szCs w:val="18"/>
        </w:rPr>
        <w:t xml:space="preserve">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 xml:space="preserve">existing </w:t>
      </w:r>
      <w:r w:rsidR="00926330">
        <w:rPr>
          <w:rFonts w:ascii="Times New Roman" w:hAnsi="Times New Roman"/>
          <w:sz w:val="18"/>
          <w:szCs w:val="18"/>
        </w:rPr>
        <w:t xml:space="preserve">linkage </w:t>
      </w:r>
      <w:r w:rsidR="005E3D12" w:rsidRPr="005E3D12">
        <w:rPr>
          <w:rFonts w:ascii="Times New Roman" w:hAnsi="Times New Roman"/>
          <w:sz w:val="18"/>
          <w:szCs w:val="18"/>
        </w:rPr>
        <w:t>software packages.</w:t>
      </w:r>
    </w:p>
    <w:p w14:paraId="6D55E26A" w14:textId="2DAB900C"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recover</w:t>
      </w:r>
      <w:r w:rsidR="005E3D12" w:rsidRPr="005E3D12">
        <w:rPr>
          <w:rFonts w:ascii="Times New Roman" w:hAnsi="Times New Roman"/>
          <w:sz w:val="18"/>
          <w:szCs w:val="18"/>
        </w:rPr>
        <w:t xml:space="preserve"> genotypes of unavailable individuals, linkage analysis requires that allele frequencies of markers be provided. Frequencies of regional markers generated by CHP method can be derived from the cumulative minor allele frequency (MAF) within collaps</w:t>
      </w:r>
      <w:r w:rsidR="00926330">
        <w:rPr>
          <w:rFonts w:ascii="Times New Roman" w:hAnsi="Times New Roman"/>
          <w:sz w:val="18"/>
          <w:szCs w:val="18"/>
        </w:rPr>
        <w:t>ed</w:t>
      </w:r>
      <w:r w:rsidR="005E3D12" w:rsidRPr="005E3D12">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s. Consider a haplotype divided into </w:t>
      </w:r>
      <w:r w:rsidR="005E3D12" w:rsidRPr="005E3D12">
        <w:rPr>
          <w:rFonts w:ascii="Times New Roman" w:hAnsi="Times New Roman"/>
          <w:i/>
          <w:sz w:val="18"/>
          <w:szCs w:val="18"/>
        </w:rPr>
        <w:t xml:space="preserve">K </w:t>
      </w:r>
      <w:r w:rsidR="00F3272C">
        <w:rPr>
          <w:rFonts w:ascii="Times New Roman" w:hAnsi="Times New Roman"/>
          <w:sz w:val="18"/>
          <w:szCs w:val="18"/>
        </w:rPr>
        <w:t>bin</w:t>
      </w:r>
      <w:r w:rsidR="005E3D12" w:rsidRPr="005E3D12">
        <w:rPr>
          <w:rFonts w:ascii="Times New Roman" w:hAnsi="Times New Roman"/>
          <w:sz w:val="18"/>
          <w:szCs w:val="18"/>
        </w:rPr>
        <w:t xml:space="preserve">s with each </w:t>
      </w:r>
      <w:r w:rsidR="00F3272C">
        <w:rPr>
          <w:rFonts w:ascii="Times New Roman" w:hAnsi="Times New Roman"/>
          <w:sz w:val="18"/>
          <w:szCs w:val="18"/>
        </w:rPr>
        <w:t>bin</w:t>
      </w:r>
      <w:r w:rsidR="005E3D12" w:rsidRPr="005E3D12">
        <w:rPr>
          <w:rFonts w:ascii="Times New Roman" w:hAnsi="Times New Roman"/>
          <w:sz w:val="18"/>
          <w:szCs w:val="18"/>
        </w:rPr>
        <w:t xml:space="preserve">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t>
      </w:r>
      <w:r w:rsidR="00F3272C">
        <w:rPr>
          <w:rFonts w:ascii="Times New Roman" w:hAnsi="Times New Roman"/>
          <w:sz w:val="18"/>
          <w:szCs w:val="18"/>
        </w:rPr>
        <w:t>bin</w:t>
      </w:r>
      <w:r w:rsidR="005E3D12" w:rsidRPr="005E3D12">
        <w:rPr>
          <w:rFonts w:ascii="Times New Roman" w:hAnsi="Times New Roman"/>
          <w:sz w:val="18"/>
          <w:szCs w:val="18"/>
        </w:rPr>
        <w:t xml:space="preserve">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74702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15.65pt" o:ole="">
            <v:imagedata r:id="rId15" o:title=""/>
          </v:shape>
          <o:OLEObject Type="Embed" ProgID="Equation.DSMT4" ShapeID="_x0000_i1025" DrawAspect="Content" ObjectID="_1459612281" r:id="rId16"/>
        </w:object>
      </w:r>
      <w:r w:rsidR="005E3D12" w:rsidRPr="005E3D12">
        <w:rPr>
          <w:rFonts w:ascii="Times New Roman" w:hAnsi="Times New Roman"/>
          <w:sz w:val="18"/>
          <w:szCs w:val="18"/>
        </w:rPr>
        <w:t xml:space="preserve"> where </w:t>
      </w:r>
      <w:r w:rsidR="00437039" w:rsidRPr="005E3D12">
        <w:rPr>
          <w:rFonts w:ascii="Times New Roman" w:hAnsi="Times New Roman"/>
          <w:position w:val="-14"/>
          <w:sz w:val="18"/>
          <w:szCs w:val="18"/>
        </w:rPr>
        <w:object w:dxaOrig="360" w:dyaOrig="380" w14:anchorId="0EA449F3">
          <v:shape id="_x0000_i1026" type="#_x0000_t75" style="width:14.4pt;height:15.05pt" o:ole="">
            <v:imagedata r:id="rId17" o:title=""/>
          </v:shape>
          <o:OLEObject Type="Embed" ProgID="Equation.DSMT4" ShapeID="_x0000_i1026" DrawAspect="Content" ObjectID="_1459612282" r:id="rId18"/>
        </w:object>
      </w:r>
      <w:r w:rsidR="005E3D12" w:rsidRPr="005E3D12">
        <w:rPr>
          <w:rFonts w:ascii="Times New Roman" w:hAnsi="Times New Roman"/>
          <w:sz w:val="18"/>
          <w:szCs w:val="18"/>
        </w:rPr>
        <w:t xml:space="preserve">is MAF for the </w:t>
      </w:r>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4FB5A7D9">
          <v:shape id="_x0000_i1027" type="#_x0000_t75" style="width:123.95pt;height:16.3pt" o:ole="">
            <v:imagedata r:id="rId19" o:title=""/>
          </v:shape>
          <o:OLEObject Type="Embed" ProgID="Equation.DSMT4" ShapeID="_x0000_i1027" DrawAspect="Content" ObjectID="_1459612283" r:id="rId20"/>
        </w:object>
      </w:r>
      <w:r w:rsidR="005E3D12" w:rsidRPr="005E3D12">
        <w:rPr>
          <w:rFonts w:ascii="Times New Roman" w:hAnsi="Times New Roman"/>
          <w:sz w:val="18"/>
          <w:szCs w:val="18"/>
        </w:rPr>
        <w:t xml:space="preserve">, and the allele frequency 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06F50EFF">
          <v:shape id="_x0000_i1028" type="#_x0000_t75" style="width:74.5pt;height:15.05pt" o:ole="">
            <v:imagedata r:id="rId21" o:title=""/>
          </v:shape>
          <o:OLEObject Type="Embed" ProgID="Equation.DSMT4" ShapeID="_x0000_i1028" DrawAspect="Content" ObjectID="_1459612284" r:id="rId22"/>
        </w:object>
      </w:r>
      <w:r w:rsidR="005E3D12" w:rsidRPr="005E3D12">
        <w:rPr>
          <w:rFonts w:ascii="Times New Roman" w:hAnsi="Times New Roman"/>
          <w:sz w:val="18"/>
          <w:szCs w:val="18"/>
        </w:rPr>
        <w:t xml:space="preserve">. For collapsed haplotype patterns within a pedigree, the allele frequencies will be normalized such that they sum to 1. The normalized collapsed haplotype pattern frequencies are then used as the allele frequencies for the corresponding regional genotype markers </w:t>
      </w:r>
      <w:r w:rsidR="00A87C22">
        <w:rPr>
          <w:rFonts w:ascii="Times New Roman" w:hAnsi="Times New Roman"/>
          <w:sz w:val="18"/>
          <w:szCs w:val="18"/>
        </w:rPr>
        <w:t>for</w:t>
      </w:r>
      <w:r w:rsidR="005E3D12" w:rsidRPr="005E3D12">
        <w:rPr>
          <w:rFonts w:ascii="Times New Roman" w:hAnsi="Times New Roman"/>
          <w:sz w:val="18"/>
          <w:szCs w:val="18"/>
        </w:rPr>
        <w:t xml:space="preserve"> linkage analysis.</w:t>
      </w:r>
    </w:p>
    <w:p w14:paraId="12DBFA8A" w14:textId="29C1FB12"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population frequency it is not advisable to include them in regional marker generation, as their genotype</w:t>
      </w:r>
      <w:r w:rsidR="00F23B1A">
        <w:rPr>
          <w:rFonts w:ascii="Times New Roman" w:hAnsi="Times New Roman"/>
          <w:sz w:val="18"/>
          <w:szCs w:val="18"/>
        </w:rPr>
        <w:t>s</w:t>
      </w:r>
      <w:r>
        <w:rPr>
          <w:rFonts w:ascii="Times New Roman" w:hAnsi="Times New Roman"/>
          <w:sz w:val="18"/>
          <w:szCs w:val="18"/>
        </w:rPr>
        <w:t xml:space="preserve"> may predominate the marker pattern. </w:t>
      </w:r>
      <w:r w:rsidR="00F2082A">
        <w:rPr>
          <w:rFonts w:ascii="Times New Roman" w:hAnsi="Times New Roman"/>
          <w:sz w:val="18"/>
          <w:szCs w:val="18"/>
        </w:rPr>
        <w:t xml:space="preserve">We therefore exclude variants </w:t>
      </w:r>
      <w:r w:rsidR="00926330">
        <w:rPr>
          <w:rFonts w:ascii="Times New Roman" w:hAnsi="Times New Roman"/>
          <w:sz w:val="18"/>
          <w:szCs w:val="18"/>
        </w:rPr>
        <w:t xml:space="preserve">above </w:t>
      </w:r>
      <w:r w:rsidR="00F2082A">
        <w:rPr>
          <w:rFonts w:ascii="Times New Roman" w:hAnsi="Times New Roman"/>
          <w:sz w:val="18"/>
          <w:szCs w:val="18"/>
        </w:rPr>
        <w:t>a specified MAF cutoff and treat those variants as standalone SNP markers.</w:t>
      </w:r>
    </w:p>
    <w:p w14:paraId="1C2747B1" w14:textId="368BAC0A"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facilitate linkage analysis using sequence data in VCF format, we developed a software package </w:t>
      </w:r>
      <w:r w:rsidR="00660479">
        <w:rPr>
          <w:rFonts w:ascii="Times New Roman" w:hAnsi="Times New Roman"/>
          <w:sz w:val="18"/>
          <w:szCs w:val="18"/>
        </w:rPr>
        <w:t>SEQLinkage</w:t>
      </w:r>
      <w:r w:rsidR="005E3D12" w:rsidRPr="005E3D12">
        <w:rPr>
          <w:rFonts w:ascii="Times New Roman" w:hAnsi="Times New Roman"/>
          <w:sz w:val="18"/>
          <w:szCs w:val="18"/>
        </w:rPr>
        <w:t xml:space="preserve"> that incorporates the </w:t>
      </w:r>
      <w:r w:rsidR="00660479">
        <w:rPr>
          <w:rFonts w:ascii="Times New Roman" w:hAnsi="Times New Roman"/>
          <w:sz w:val="18"/>
          <w:szCs w:val="18"/>
        </w:rPr>
        <w:t>FASTLINK</w:t>
      </w:r>
      <w:r w:rsidR="005E3D12" w:rsidRPr="005E3D12">
        <w:rPr>
          <w:rFonts w:ascii="Times New Roman" w:hAnsi="Times New Roman"/>
          <w:sz w:val="18"/>
          <w:szCs w:val="18"/>
        </w:rPr>
        <w:t xml:space="preserve"> routine</w:t>
      </w:r>
      <w:r w:rsidR="00660479">
        <w:rPr>
          <w:rFonts w:ascii="Times New Roman" w:hAnsi="Times New Roman"/>
          <w:sz w:val="18"/>
          <w:szCs w:val="18"/>
        </w:rPr>
        <w:t xml:space="preserve"> </w:t>
      </w:r>
      <w:r w:rsidR="00932A40">
        <w:rPr>
          <w:rFonts w:ascii="Times New Roman" w:hAnsi="Times New Roman"/>
          <w:sz w:val="18"/>
          <w:szCs w:val="18"/>
        </w:rPr>
        <w:t xml:space="preserve">(whose execution time scales linearly with family size) </w:t>
      </w:r>
      <w:r w:rsidR="00C5159B">
        <w:rPr>
          <w:rFonts w:ascii="Times New Roman" w:hAnsi="Times New Roman"/>
          <w:sz w:val="18"/>
          <w:szCs w:val="18"/>
        </w:rPr>
        <w:fldChar w:fldCharType="begin"/>
      </w:r>
      <w:r w:rsidR="00C358D8">
        <w:rPr>
          <w:rFonts w:ascii="Times New Roman" w:hAnsi="Times New Roman"/>
          <w:sz w:val="18"/>
          <w:szCs w:val="18"/>
        </w:rPr>
        <w:instrText xml:space="preserve"> ADDIN ZOTERO_ITEM CSL_CITATION {"citationID":"VPPgGLJh","properties":{"formattedCitation":"{\\rtf (Cottingham \\i et al.\\i0{}, 1993)}","plainCitation":"(Cottingham et al., 1993)"},"citationItems":[{"id":21,"uris":["http://zotero.org/users/1116201/items/TJ929S39"],"uri":["http://zotero.org/users/1116201/items/TJ929S39"],"itemData":{"id":21,"type":"article-journal","title":"Faster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C5159B">
        <w:rPr>
          <w:rFonts w:ascii="Times New Roman" w:hAnsi="Times New Roman"/>
          <w:sz w:val="18"/>
          <w:szCs w:val="18"/>
        </w:rPr>
        <w:fldChar w:fldCharType="separate"/>
      </w:r>
      <w:r w:rsidR="00C358D8" w:rsidRPr="00C358D8">
        <w:rPr>
          <w:rFonts w:ascii="Times New Roman" w:hAnsi="Times New Roman"/>
          <w:sz w:val="18"/>
        </w:rPr>
        <w:t xml:space="preserve">(Cottingham </w:t>
      </w:r>
      <w:r w:rsidR="00C358D8" w:rsidRPr="00C358D8">
        <w:rPr>
          <w:rFonts w:ascii="Times New Roman" w:hAnsi="Times New Roman"/>
          <w:i/>
          <w:iCs/>
          <w:sz w:val="18"/>
        </w:rPr>
        <w:t>et al.</w:t>
      </w:r>
      <w:r w:rsidR="00C358D8" w:rsidRPr="00C358D8">
        <w:rPr>
          <w:rFonts w:ascii="Times New Roman" w:hAnsi="Times New Roman"/>
          <w:sz w:val="18"/>
        </w:rPr>
        <w:t>, 1993)</w:t>
      </w:r>
      <w:r w:rsidR="00C5159B">
        <w:rPr>
          <w:rFonts w:ascii="Times New Roman" w:hAnsi="Times New Roman"/>
          <w:sz w:val="18"/>
          <w:szCs w:val="18"/>
        </w:rPr>
        <w:fldChar w:fldCharType="end"/>
      </w:r>
      <w:r w:rsidR="00C358D8">
        <w:rPr>
          <w:rFonts w:ascii="Times New Roman" w:hAnsi="Times New Roman"/>
          <w:sz w:val="18"/>
          <w:szCs w:val="18"/>
        </w:rPr>
        <w:t xml:space="preserve"> </w:t>
      </w:r>
      <w:r w:rsidR="005E3D12" w:rsidRPr="005E3D12">
        <w:rPr>
          <w:rFonts w:ascii="Times New Roman" w:hAnsi="Times New Roman"/>
          <w:sz w:val="18"/>
          <w:szCs w:val="18"/>
        </w:rPr>
        <w:t xml:space="preserve">and produces high quality graphical report on both LOD and HLOD scores for two-point linkage analysis on regional markers generated by the CHP method. Additionally </w:t>
      </w:r>
      <w:r w:rsidR="00243FFE">
        <w:rPr>
          <w:rFonts w:ascii="Times New Roman" w:hAnsi="Times New Roman"/>
          <w:sz w:val="18"/>
          <w:szCs w:val="18"/>
        </w:rPr>
        <w:t>SEQLinkage</w:t>
      </w:r>
      <w:r w:rsidR="005E3D12" w:rsidRPr="005E3D12">
        <w:rPr>
          <w:rFonts w:ascii="Times New Roman" w:hAnsi="Times New Roman"/>
          <w:sz w:val="18"/>
          <w:szCs w:val="18"/>
        </w:rPr>
        <w:t xml:space="preserve"> supports output of regional genotype data into formats compatible with linkage software such as </w:t>
      </w:r>
      <w:r w:rsidR="00243FFE">
        <w:rPr>
          <w:rFonts w:ascii="Times New Roman" w:hAnsi="Times New Roman"/>
          <w:sz w:val="18"/>
          <w:szCs w:val="18"/>
        </w:rPr>
        <w:t xml:space="preserve">LINKAGE </w:t>
      </w:r>
      <w:r w:rsidR="00C5159B">
        <w:rPr>
          <w:rFonts w:ascii="Times New Roman" w:hAnsi="Times New Roman"/>
          <w:sz w:val="18"/>
          <w:szCs w:val="18"/>
        </w:rPr>
        <w:fldChar w:fldCharType="begin"/>
      </w:r>
      <w:r w:rsidR="005A087F">
        <w:rPr>
          <w:rFonts w:ascii="Times New Roman" w:hAnsi="Times New Roman"/>
          <w:sz w:val="18"/>
          <w:szCs w:val="18"/>
        </w:rPr>
        <w:instrText xml:space="preserve"> ADDIN ZOTERO_ITEM CSL_CITATION {"citationID":"YhZv21ZA","properties":{"formattedCitation":"{\\rtf (Lathrop \\i et al.\\i0{}, 1984)}","plainCitation":"(Lathrop et al., 1984)"},"citationItems":[{"id":209,"uris":["http://zotero.org/users/1116201/items/N9BCUBFX"],"uri":["http://zotero.org/users/1116201/items/N9BCUBFX"],"itemData":{"id":209,"type":"article-journal","title":"Strategies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C5159B">
        <w:rPr>
          <w:rFonts w:ascii="Times New Roman" w:hAnsi="Times New Roman"/>
          <w:sz w:val="18"/>
          <w:szCs w:val="18"/>
        </w:rPr>
        <w:fldChar w:fldCharType="separate"/>
      </w:r>
      <w:r w:rsidR="005A087F" w:rsidRPr="005A087F">
        <w:rPr>
          <w:rFonts w:ascii="Times New Roman" w:hAnsi="Times New Roman"/>
          <w:sz w:val="18"/>
        </w:rPr>
        <w:t xml:space="preserve">(Lathrop </w:t>
      </w:r>
      <w:r w:rsidR="005A087F" w:rsidRPr="005A087F">
        <w:rPr>
          <w:rFonts w:ascii="Times New Roman" w:hAnsi="Times New Roman"/>
          <w:i/>
          <w:iCs/>
          <w:sz w:val="18"/>
        </w:rPr>
        <w:t>et al.</w:t>
      </w:r>
      <w:r w:rsidR="005A087F" w:rsidRPr="005A087F">
        <w:rPr>
          <w:rFonts w:ascii="Times New Roman" w:hAnsi="Times New Roman"/>
          <w:sz w:val="18"/>
        </w:rPr>
        <w:t>, 1984)</w:t>
      </w:r>
      <w:r w:rsidR="00C5159B">
        <w:rPr>
          <w:rFonts w:ascii="Times New Roman" w:hAnsi="Times New Roman"/>
          <w:sz w:val="18"/>
          <w:szCs w:val="18"/>
        </w:rPr>
        <w:fldChar w:fldCharType="end"/>
      </w:r>
      <w:r w:rsidR="00617652">
        <w:rPr>
          <w:rFonts w:ascii="Times New Roman" w:hAnsi="Times New Roman"/>
          <w:sz w:val="18"/>
          <w:szCs w:val="18"/>
        </w:rPr>
        <w:t xml:space="preserve"> and </w:t>
      </w:r>
      <w:r w:rsidR="005E3D12" w:rsidRPr="005E3D12">
        <w:rPr>
          <w:rFonts w:ascii="Times New Roman" w:hAnsi="Times New Roman"/>
          <w:sz w:val="18"/>
          <w:szCs w:val="18"/>
        </w:rPr>
        <w:t xml:space="preserve">Merlin </w:t>
      </w:r>
      <w:r w:rsidR="00C5159B">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C5159B">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C5159B">
        <w:rPr>
          <w:rFonts w:ascii="Times New Roman" w:hAnsi="Times New Roman"/>
          <w:sz w:val="18"/>
          <w:szCs w:val="18"/>
        </w:rPr>
        <w:fldChar w:fldCharType="end"/>
      </w:r>
      <w:r w:rsidR="00BE2A62">
        <w:rPr>
          <w:rFonts w:ascii="Times New Roman" w:hAnsi="Times New Roman"/>
          <w:sz w:val="18"/>
          <w:szCs w:val="18"/>
        </w:rPr>
        <w:t>,</w:t>
      </w:r>
      <w:r w:rsidR="005E3D12" w:rsidRPr="005E3D12">
        <w:rPr>
          <w:rFonts w:ascii="Times New Roman" w:hAnsi="Times New Roman"/>
          <w:sz w:val="18"/>
          <w:szCs w:val="18"/>
        </w:rPr>
        <w:t xml:space="preserve"> with which </w:t>
      </w:r>
      <w:r w:rsidR="00D171B2">
        <w:rPr>
          <w:rFonts w:ascii="Times New Roman" w:hAnsi="Times New Roman"/>
          <w:sz w:val="18"/>
          <w:szCs w:val="18"/>
        </w:rPr>
        <w:t xml:space="preserve">two-point and </w:t>
      </w:r>
      <w:r w:rsidR="005E3D12" w:rsidRPr="005E3D12">
        <w:rPr>
          <w:rFonts w:ascii="Times New Roman" w:hAnsi="Times New Roman"/>
          <w:sz w:val="18"/>
          <w:szCs w:val="18"/>
        </w:rPr>
        <w:t>multipoint linkage analysis can be performed</w:t>
      </w:r>
      <w:r w:rsidR="00D171B2">
        <w:rPr>
          <w:rFonts w:ascii="Times New Roman" w:hAnsi="Times New Roman"/>
          <w:sz w:val="18"/>
          <w:szCs w:val="18"/>
        </w:rPr>
        <w:t xml:space="preserve">. Additionally </w:t>
      </w:r>
      <w:r w:rsidR="00617652" w:rsidRPr="005E3D12">
        <w:rPr>
          <w:rFonts w:ascii="Times New Roman" w:hAnsi="Times New Roman"/>
          <w:sz w:val="18"/>
          <w:szCs w:val="18"/>
        </w:rPr>
        <w:t>MEGA2</w:t>
      </w:r>
      <w:r w:rsidR="00617652">
        <w:rPr>
          <w:rFonts w:ascii="Times New Roman" w:hAnsi="Times New Roman"/>
          <w:sz w:val="18"/>
          <w:szCs w:val="18"/>
        </w:rPr>
        <w:t xml:space="preserve"> </w:t>
      </w:r>
      <w:r w:rsidR="00617652">
        <w:rPr>
          <w:rFonts w:ascii="Times New Roman" w:hAnsi="Times New Roman"/>
          <w:sz w:val="18"/>
          <w:szCs w:val="18"/>
        </w:rPr>
        <w:fldChar w:fldCharType="begin"/>
      </w:r>
      <w:r w:rsidR="00617652">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617652">
        <w:rPr>
          <w:rFonts w:ascii="Times New Roman" w:hAnsi="Times New Roman"/>
          <w:sz w:val="18"/>
          <w:szCs w:val="18"/>
        </w:rPr>
        <w:fldChar w:fldCharType="separate"/>
      </w:r>
      <w:r w:rsidR="00617652" w:rsidRPr="008B7E44">
        <w:rPr>
          <w:rFonts w:ascii="Times New Roman" w:hAnsi="Times New Roman"/>
          <w:sz w:val="18"/>
        </w:rPr>
        <w:t xml:space="preserve">(Mukhopadhyay </w:t>
      </w:r>
      <w:r w:rsidR="00617652" w:rsidRPr="008B7E44">
        <w:rPr>
          <w:rFonts w:ascii="Times New Roman" w:hAnsi="Times New Roman"/>
          <w:i/>
          <w:iCs/>
          <w:sz w:val="18"/>
        </w:rPr>
        <w:t>et al.</w:t>
      </w:r>
      <w:r w:rsidR="00617652" w:rsidRPr="008B7E44">
        <w:rPr>
          <w:rFonts w:ascii="Times New Roman" w:hAnsi="Times New Roman"/>
          <w:sz w:val="18"/>
        </w:rPr>
        <w:t>, 2005)</w:t>
      </w:r>
      <w:r w:rsidR="00617652">
        <w:rPr>
          <w:rFonts w:ascii="Times New Roman" w:hAnsi="Times New Roman"/>
          <w:sz w:val="18"/>
          <w:szCs w:val="18"/>
        </w:rPr>
        <w:fldChar w:fldCharType="end"/>
      </w:r>
      <w:r w:rsidR="00617652">
        <w:rPr>
          <w:rFonts w:ascii="Times New Roman" w:hAnsi="Times New Roman"/>
          <w:sz w:val="18"/>
          <w:szCs w:val="18"/>
        </w:rPr>
        <w:t xml:space="preserve"> format is supported, which</w:t>
      </w:r>
      <w:r w:rsidR="00D171B2">
        <w:rPr>
          <w:rFonts w:ascii="Times New Roman" w:hAnsi="Times New Roman"/>
          <w:sz w:val="18"/>
          <w:szCs w:val="18"/>
        </w:rPr>
        <w:t xml:space="preserve"> can be used to transform the data to required </w:t>
      </w:r>
      <w:r w:rsidR="00287396">
        <w:rPr>
          <w:rFonts w:ascii="Times New Roman" w:hAnsi="Times New Roman"/>
          <w:sz w:val="18"/>
          <w:szCs w:val="18"/>
        </w:rPr>
        <w:t>input</w:t>
      </w:r>
      <w:r w:rsidR="00D171B2">
        <w:rPr>
          <w:rFonts w:ascii="Times New Roman" w:hAnsi="Times New Roman"/>
          <w:sz w:val="18"/>
          <w:szCs w:val="18"/>
        </w:rPr>
        <w:t xml:space="preserve"> for a number of linkage p</w:t>
      </w:r>
      <w:r w:rsidR="000B0CC8">
        <w:rPr>
          <w:rFonts w:ascii="Times New Roman" w:hAnsi="Times New Roman"/>
          <w:sz w:val="18"/>
          <w:szCs w:val="18"/>
        </w:rPr>
        <w:t xml:space="preserve">rograms including GeneHunter </w:t>
      </w:r>
      <w:r w:rsidR="000B0CC8">
        <w:rPr>
          <w:rFonts w:ascii="Times New Roman" w:hAnsi="Times New Roman"/>
          <w:sz w:val="18"/>
          <w:szCs w:val="18"/>
        </w:rPr>
        <w:fldChar w:fldCharType="begin"/>
      </w:r>
      <w:r w:rsidR="000B0CC8">
        <w:rPr>
          <w:rFonts w:ascii="Times New Roman" w:hAnsi="Times New Roman"/>
          <w:sz w:val="18"/>
          <w:szCs w:val="18"/>
        </w:rPr>
        <w:instrText xml:space="preserve"> ADDIN ZOTERO_ITEM CSL_CITATION {"citationID":"YuIxmojv","properties":{"formattedCitation":"{\\rtf (Kruglyak \\i et al.\\i0{}, 1996)}","plainCitation":"(Kruglyak et al., 1996)"},"citationItems":[{"id":363,"uris":["http://zotero.org/users/1116201/items/6HSXTRFG"],"uri":["http://zotero.org/users/1116201/items/6HSXTRFG"],"itemData":{"id":363,"type":"article-journal","title":"Parametric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0B0CC8">
        <w:rPr>
          <w:rFonts w:ascii="Times New Roman" w:hAnsi="Times New Roman"/>
          <w:sz w:val="18"/>
          <w:szCs w:val="18"/>
        </w:rPr>
        <w:fldChar w:fldCharType="separate"/>
      </w:r>
      <w:r w:rsidR="000B0CC8" w:rsidRPr="000B0CC8">
        <w:rPr>
          <w:rFonts w:ascii="Times New Roman" w:hAnsi="Times New Roman"/>
          <w:sz w:val="18"/>
        </w:rPr>
        <w:t xml:space="preserve">(Kruglyak </w:t>
      </w:r>
      <w:r w:rsidR="000B0CC8" w:rsidRPr="000B0CC8">
        <w:rPr>
          <w:rFonts w:ascii="Times New Roman" w:hAnsi="Times New Roman"/>
          <w:i/>
          <w:iCs/>
          <w:sz w:val="18"/>
        </w:rPr>
        <w:t>et al.</w:t>
      </w:r>
      <w:r w:rsidR="000B0CC8" w:rsidRPr="000B0CC8">
        <w:rPr>
          <w:rFonts w:ascii="Times New Roman" w:hAnsi="Times New Roman"/>
          <w:sz w:val="18"/>
        </w:rPr>
        <w:t>, 1996)</w:t>
      </w:r>
      <w:r w:rsidR="000B0CC8">
        <w:rPr>
          <w:rFonts w:ascii="Times New Roman" w:hAnsi="Times New Roman"/>
          <w:sz w:val="18"/>
          <w:szCs w:val="18"/>
        </w:rPr>
        <w:fldChar w:fldCharType="end"/>
      </w:r>
      <w:r w:rsidR="005E3D12" w:rsidRPr="005E3D12">
        <w:rPr>
          <w:rFonts w:ascii="Times New Roman" w:hAnsi="Times New Roman"/>
          <w:sz w:val="18"/>
          <w:szCs w:val="18"/>
        </w:rPr>
        <w:t xml:space="preserve">. For multipoint linkage analysis, the median of map distance for variants in the region of interested is extracted from the Rutgers </w:t>
      </w:r>
      <w:r w:rsidR="00E1137B">
        <w:rPr>
          <w:rFonts w:ascii="Times New Roman" w:hAnsi="Times New Roman"/>
          <w:sz w:val="18"/>
          <w:szCs w:val="18"/>
        </w:rPr>
        <w:t>Combined Linkage-Physical Map</w:t>
      </w:r>
      <w:r w:rsidR="005E3D12" w:rsidRPr="005E3D12">
        <w:rPr>
          <w:rFonts w:ascii="Times New Roman" w:hAnsi="Times New Roman"/>
          <w:sz w:val="18"/>
          <w:szCs w:val="18"/>
        </w:rPr>
        <w:t xml:space="preserve"> </w:t>
      </w:r>
      <w:r w:rsidR="00C5159B">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{"citationID":"76xmCdiK","properties":{"formattedCitation":"{\\rtf (Matise \\i et al.\\i0{}, 2007)}","plainCitation":"(Matise et al., 2007)"},"citationItems":[{"id":303,"uris":["http://zotero.org/users/1116201/items/2PH9592H"],"uri":["http://zotero.org/users/1116201/items/2PH9592H"],"itemData":{"id":303,"type":"article-journal","title":"A second-generation combined linkage physical map of the human genome","container-title":"Genome research","page":"1783-1786","volume":"17","issue":"12","source":"NCBI PubMed","abstract":"We have completed a second-generation linkage map that incorporates sequence-based positional information. This new map, the Rutgers Map v.2, includes 28,121 polymorphic markers with physical positions corroborated by recombination-based data. Sex-averaged and sex-specific linkage map distances, along with confidence intervals, have been estimated for all map intervals. In addition, a regression-based smoothed map is provided that facilitates interpolation of positions of unmapped markers on this map. With nearly twice as many markers as our first-generation map, the Rutgers Map continues to be a unique and comprehensive resource for obtaining genetic map information for large sets of polymorphic markers.","DOI":"10.1101/gr.7156307","ISSN":"1088-9051","note":"PMID: 17989245 \nPMCID: PMC2099587","journalAbbreviation":"Genome Res.","language":"eng","author":[{"family":"Matise","given":"Tara C"},{"family":"Chen","given":"Fang"},{"family":"Chen","given":"Wenwei"},{"family":"De La Vega","given":"Francisco M"},{"family":"Hansen","given":"Mark"},{"family":"He","given":"Chunsheng"},{"family":"Hyland","given":"Fiona C L"},{"family":"Kennedy","given":"Giulia C"},{"family":"Kong","given":"Xiangyang"},{"family":"Murray","given":"Sarah S"},{"family":"Ziegle","given":"Janet S"},{"family":"Stewart","given":"William C L"},{"family":"Buyske","given":"Steven"}],"issued":{"date-parts":[["2007",12]]},"PMID":"17989245","PMCID":"PMC2099587"}}],"schema":"https://github.com/citation-style-language/schema/raw/master/csl-citation.json"} </w:instrText>
      </w:r>
      <w:r w:rsidR="00C5159B">
        <w:rPr>
          <w:rFonts w:ascii="Times New Roman" w:hAnsi="Times New Roman"/>
          <w:sz w:val="18"/>
          <w:szCs w:val="18"/>
        </w:rPr>
        <w:fldChar w:fldCharType="separate"/>
      </w:r>
      <w:r w:rsidR="007C73FA" w:rsidRPr="007C73FA">
        <w:rPr>
          <w:rFonts w:ascii="Times New Roman" w:hAnsi="Times New Roman"/>
          <w:sz w:val="18"/>
        </w:rPr>
        <w:t xml:space="preserve">(Matise </w:t>
      </w:r>
      <w:r w:rsidR="007C73FA" w:rsidRPr="007C73FA">
        <w:rPr>
          <w:rFonts w:ascii="Times New Roman" w:hAnsi="Times New Roman"/>
          <w:i/>
          <w:iCs/>
          <w:sz w:val="18"/>
        </w:rPr>
        <w:t>et al.</w:t>
      </w:r>
      <w:r w:rsidR="007C73FA" w:rsidRPr="007C73FA">
        <w:rPr>
          <w:rFonts w:ascii="Times New Roman" w:hAnsi="Times New Roman"/>
          <w:sz w:val="18"/>
        </w:rPr>
        <w:t>, 2007)</w:t>
      </w:r>
      <w:r w:rsidR="00C5159B">
        <w:rPr>
          <w:rFonts w:ascii="Times New Roman" w:hAnsi="Times New Roman"/>
          <w:sz w:val="18"/>
          <w:szCs w:val="18"/>
        </w:rPr>
        <w:fldChar w:fldCharType="end"/>
      </w:r>
      <w:r w:rsidR="00AF0053">
        <w:rPr>
          <w:rFonts w:ascii="Times New Roman" w:hAnsi="Times New Roman"/>
          <w:sz w:val="18"/>
          <w:szCs w:val="18"/>
        </w:rPr>
        <w:t xml:space="preserve"> to approximate the </w:t>
      </w:r>
      <w:r w:rsidR="005E3D12" w:rsidRPr="005E3D12">
        <w:rPr>
          <w:rFonts w:ascii="Times New Roman" w:hAnsi="Times New Roman"/>
          <w:sz w:val="18"/>
          <w:szCs w:val="18"/>
        </w:rPr>
        <w:t>genetic distance of the regional marker.</w:t>
      </w:r>
    </w:p>
    <w:p w14:paraId="29F616B0" w14:textId="77777777" w:rsidR="00D56444" w:rsidRPr="00D56444" w:rsidRDefault="00D56444" w:rsidP="00D56444">
      <w:pPr>
        <w:pStyle w:val="Heading1"/>
        <w:spacing w:before="280"/>
        <w:ind w:left="360" w:hanging="360"/>
        <w:rPr>
          <w:lang w:eastAsia="zh-CN"/>
        </w:rPr>
      </w:pPr>
      <w:r>
        <w:rPr>
          <w:lang w:eastAsia="zh-CN"/>
        </w:rPr>
        <w:t>Results</w:t>
      </w:r>
    </w:p>
    <w:p w14:paraId="60D1190E" w14:textId="2B595D90"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r w:rsidRPr="002C1134">
        <w:rPr>
          <w:rFonts w:ascii="Times New Roman" w:hAnsi="Times New Roman"/>
          <w:sz w:val="18"/>
          <w:szCs w:val="18"/>
        </w:rPr>
        <w:t xml:space="preserve"> </w:t>
      </w:r>
      <w:r w:rsidR="00233971">
        <w:rPr>
          <w:rFonts w:ascii="Times New Roman" w:hAnsi="Times New Roman"/>
          <w:sz w:val="18"/>
          <w:szCs w:val="18"/>
        </w:rPr>
        <w:t>of</w:t>
      </w:r>
      <w:r w:rsidRPr="002C1134">
        <w:rPr>
          <w:rFonts w:ascii="Times New Roman" w:hAnsi="Times New Roman"/>
          <w:sz w:val="18"/>
          <w:szCs w:val="18"/>
        </w:rPr>
        <w:t xml:space="preserve">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non-syndromic hearing loss genes</w:t>
      </w:r>
      <w:r w:rsidR="006471C1">
        <w:rPr>
          <w:rFonts w:ascii="Times New Roman" w:hAnsi="Times New Roman"/>
          <w:sz w:val="18"/>
          <w:szCs w:val="18"/>
        </w:rPr>
        <w:t xml:space="preserve"> (see Supplemental Methods for </w:t>
      </w:r>
      <w:r w:rsidR="00431A19">
        <w:rPr>
          <w:rFonts w:ascii="Times New Roman" w:hAnsi="Times New Roman"/>
          <w:sz w:val="18"/>
          <w:szCs w:val="18"/>
        </w:rPr>
        <w:t xml:space="preserve">simulation </w:t>
      </w:r>
      <w:r w:rsidR="00F27DBE">
        <w:rPr>
          <w:rFonts w:ascii="Times New Roman" w:hAnsi="Times New Roman"/>
          <w:sz w:val="18"/>
          <w:szCs w:val="18"/>
        </w:rPr>
        <w:t>study design</w:t>
      </w:r>
      <w:r w:rsidR="006471C1">
        <w:rPr>
          <w:rFonts w:ascii="Times New Roman" w:hAnsi="Times New Roman"/>
          <w:sz w:val="18"/>
          <w:szCs w:val="18"/>
        </w:rPr>
        <w:t>)</w:t>
      </w:r>
      <w:r w:rsidRPr="002C1134">
        <w:rPr>
          <w:rFonts w:ascii="Times New Roman" w:hAnsi="Times New Roman"/>
          <w:sz w:val="18"/>
          <w:szCs w:val="18"/>
        </w:rPr>
        <w:t>.</w:t>
      </w:r>
      <w:r w:rsidR="00EC4CD8">
        <w:rPr>
          <w:rFonts w:ascii="Times New Roman" w:hAnsi="Times New Roman"/>
          <w:sz w:val="18"/>
          <w:szCs w:val="18"/>
        </w:rPr>
        <w:t xml:space="preserve"> </w:t>
      </w:r>
      <w:r w:rsidR="00E63D08">
        <w:rPr>
          <w:rFonts w:ascii="Times New Roman" w:hAnsi="Times New Roman"/>
          <w:sz w:val="18"/>
          <w:szCs w:val="18"/>
        </w:rPr>
        <w:t xml:space="preserve">Power analysis results </w:t>
      </w:r>
      <w:ins w:id="24" w:author="Gao Wang" w:date="2014-04-21T18:40:00Z">
        <w:r w:rsidR="0040211E">
          <w:rPr>
            <w:rFonts w:ascii="Times New Roman" w:hAnsi="Times New Roman"/>
            <w:sz w:val="18"/>
            <w:szCs w:val="18"/>
          </w:rPr>
          <w:t>suggests that CHP i</w:t>
        </w:r>
      </w:ins>
      <w:ins w:id="25" w:author="Gao Wang" w:date="2014-04-21T18:41:00Z">
        <w:r w:rsidR="0040211E">
          <w:rPr>
            <w:rFonts w:ascii="Times New Roman" w:hAnsi="Times New Roman"/>
            <w:sz w:val="18"/>
            <w:szCs w:val="18"/>
          </w:rPr>
          <w:t xml:space="preserve">s slightly more powerful </w:t>
        </w:r>
      </w:ins>
      <w:ins w:id="26" w:author="Gao Wang" w:date="2014-04-21T18:43:00Z">
        <w:r w:rsidR="00FF635C">
          <w:rPr>
            <w:rFonts w:ascii="Times New Roman" w:hAnsi="Times New Roman"/>
            <w:sz w:val="18"/>
            <w:szCs w:val="18"/>
          </w:rPr>
          <w:t>over single marker method under</w:t>
        </w:r>
      </w:ins>
      <w:ins w:id="27" w:author="Gao Wang" w:date="2014-04-21T18:41:00Z">
        <w:r w:rsidR="0040211E">
          <w:rPr>
            <w:rFonts w:ascii="Times New Roman" w:hAnsi="Times New Roman"/>
            <w:sz w:val="18"/>
            <w:szCs w:val="18"/>
          </w:rPr>
          <w:t xml:space="preserve"> recessive and dominant models </w:t>
        </w:r>
      </w:ins>
      <w:ins w:id="28" w:author="Gao Wang" w:date="2014-04-21T18:42:00Z">
        <w:r w:rsidR="0040211E">
          <w:rPr>
            <w:rFonts w:ascii="Times New Roman" w:hAnsi="Times New Roman"/>
            <w:sz w:val="18"/>
            <w:szCs w:val="18"/>
          </w:rPr>
          <w:t>in the absence of allelic heterogeneity (</w:t>
        </w:r>
      </w:ins>
      <w:ins w:id="29" w:author="Gao Wang" w:date="2014-04-21T18:46:00Z">
        <w:r w:rsidR="00FF635C">
          <w:rPr>
            <w:rFonts w:ascii="Times New Roman" w:hAnsi="Times New Roman"/>
            <w:sz w:val="18"/>
            <w:szCs w:val="18"/>
          </w:rPr>
          <w:t xml:space="preserve">Panel A of </w:t>
        </w:r>
      </w:ins>
      <w:ins w:id="30" w:author="Gao Wang" w:date="2014-04-21T18:42:00Z">
        <w:r w:rsidR="0040211E">
          <w:rPr>
            <w:rFonts w:ascii="Times New Roman" w:hAnsi="Times New Roman"/>
            <w:sz w:val="18"/>
            <w:szCs w:val="18"/>
          </w:rPr>
          <w:t xml:space="preserve">Figures 3S and </w:t>
        </w:r>
        <w:r w:rsidR="00CF134D">
          <w:rPr>
            <w:rFonts w:ascii="Times New Roman" w:hAnsi="Times New Roman"/>
            <w:sz w:val="18"/>
            <w:szCs w:val="18"/>
          </w:rPr>
          <w:t>4</w:t>
        </w:r>
        <w:r w:rsidR="0040211E">
          <w:rPr>
            <w:rFonts w:ascii="Times New Roman" w:hAnsi="Times New Roman"/>
            <w:sz w:val="18"/>
            <w:szCs w:val="18"/>
          </w:rPr>
          <w:t>S)</w:t>
        </w:r>
      </w:ins>
      <w:ins w:id="31" w:author="Gao Wang" w:date="2014-04-21T18:43:00Z">
        <w:r w:rsidR="00FF635C">
          <w:rPr>
            <w:rFonts w:ascii="Times New Roman" w:hAnsi="Times New Roman"/>
            <w:sz w:val="18"/>
            <w:szCs w:val="18"/>
          </w:rPr>
          <w:t xml:space="preserve">, and is </w:t>
        </w:r>
      </w:ins>
      <w:r w:rsidR="000C1805">
        <w:rPr>
          <w:rFonts w:ascii="Times New Roman" w:hAnsi="Times New Roman"/>
          <w:sz w:val="18"/>
          <w:szCs w:val="18"/>
        </w:rPr>
        <w:t>substantially more powerful for</w:t>
      </w:r>
      <w:ins w:id="32" w:author="Gao Wang" w:date="2014-04-21T18:45:00Z">
        <w:r w:rsidR="00FF635C">
          <w:rPr>
            <w:rFonts w:ascii="Times New Roman" w:hAnsi="Times New Roman"/>
            <w:sz w:val="18"/>
            <w:szCs w:val="18"/>
          </w:rPr>
          <w:t xml:space="preserve"> all models in the presence of </w:t>
        </w:r>
      </w:ins>
      <w:ins w:id="33" w:author="Gao Wang" w:date="2014-04-21T18:44:00Z">
        <w:r w:rsidR="00FF635C">
          <w:rPr>
            <w:rFonts w:ascii="Times New Roman" w:hAnsi="Times New Roman"/>
            <w:sz w:val="18"/>
            <w:szCs w:val="18"/>
          </w:rPr>
          <w:t xml:space="preserve">intra </w:t>
        </w:r>
      </w:ins>
      <w:ins w:id="34" w:author="Gao Wang" w:date="2014-04-21T18:48:00Z">
        <w:r w:rsidR="00DE493D">
          <w:rPr>
            <w:rFonts w:ascii="Times New Roman" w:hAnsi="Times New Roman"/>
            <w:sz w:val="18"/>
            <w:szCs w:val="18"/>
          </w:rPr>
          <w:t xml:space="preserve">(Figure 5S) </w:t>
        </w:r>
      </w:ins>
      <w:ins w:id="35" w:author="Gao Wang" w:date="2014-04-21T18:44:00Z">
        <w:r w:rsidR="00FF635C">
          <w:rPr>
            <w:rFonts w:ascii="Times New Roman" w:hAnsi="Times New Roman"/>
            <w:sz w:val="18"/>
            <w:szCs w:val="18"/>
          </w:rPr>
          <w:t xml:space="preserve">and inter-family </w:t>
        </w:r>
      </w:ins>
      <w:ins w:id="36" w:author="Gao Wang" w:date="2014-04-21T18:45:00Z">
        <w:r w:rsidR="00FF635C">
          <w:rPr>
            <w:rFonts w:ascii="Times New Roman" w:hAnsi="Times New Roman"/>
            <w:sz w:val="18"/>
            <w:szCs w:val="18"/>
          </w:rPr>
          <w:t>allelic</w:t>
        </w:r>
      </w:ins>
      <w:ins w:id="37" w:author="Gao Wang" w:date="2014-04-21T18:44:00Z">
        <w:r w:rsidR="00FF635C">
          <w:rPr>
            <w:rFonts w:ascii="Times New Roman" w:hAnsi="Times New Roman"/>
            <w:sz w:val="18"/>
            <w:szCs w:val="18"/>
          </w:rPr>
          <w:t xml:space="preserve"> </w:t>
        </w:r>
      </w:ins>
      <w:ins w:id="38" w:author="Gao Wang" w:date="2014-04-21T18:45:00Z">
        <w:r w:rsidR="00FF635C">
          <w:rPr>
            <w:rFonts w:ascii="Times New Roman" w:hAnsi="Times New Roman"/>
            <w:sz w:val="18"/>
            <w:szCs w:val="18"/>
          </w:rPr>
          <w:t>heterogeneity</w:t>
        </w:r>
      </w:ins>
      <w:ins w:id="39" w:author="Gao Wang" w:date="2014-04-21T18:44:00Z">
        <w:r w:rsidR="00FF635C">
          <w:rPr>
            <w:rFonts w:ascii="Times New Roman" w:hAnsi="Times New Roman"/>
            <w:sz w:val="18"/>
            <w:szCs w:val="18"/>
          </w:rPr>
          <w:t xml:space="preserve"> </w:t>
        </w:r>
      </w:ins>
      <w:ins w:id="40" w:author="Gao Wang" w:date="2014-04-21T18:46:00Z">
        <w:r w:rsidR="00FF635C">
          <w:rPr>
            <w:rFonts w:ascii="Times New Roman" w:hAnsi="Times New Roman"/>
            <w:sz w:val="18"/>
            <w:szCs w:val="18"/>
          </w:rPr>
          <w:t>(Panel B of Figures 3S – 8S)</w:t>
        </w:r>
        <w:r w:rsidR="0040495A">
          <w:rPr>
            <w:rFonts w:ascii="Times New Roman" w:hAnsi="Times New Roman"/>
            <w:sz w:val="18"/>
            <w:szCs w:val="18"/>
          </w:rPr>
          <w:t xml:space="preserve">. Specifically </w:t>
        </w:r>
      </w:ins>
      <w:ins w:id="41" w:author="Gao Wang" w:date="2014-04-21T18:48:00Z">
        <w:r w:rsidR="0040495A">
          <w:rPr>
            <w:rFonts w:ascii="Times New Roman" w:hAnsi="Times New Roman"/>
            <w:sz w:val="18"/>
            <w:szCs w:val="18"/>
          </w:rPr>
          <w:t xml:space="preserve">for </w:t>
        </w:r>
      </w:ins>
      <w:r w:rsidR="000C1805">
        <w:rPr>
          <w:rFonts w:ascii="Times New Roman" w:hAnsi="Times New Roman"/>
          <w:sz w:val="18"/>
          <w:szCs w:val="18"/>
        </w:rPr>
        <w:t xml:space="preserve">compound recessive model </w:t>
      </w:r>
      <w:ins w:id="42" w:author="Gao Wang" w:date="2014-04-21T18:48:00Z">
        <w:r w:rsidR="0040495A">
          <w:rPr>
            <w:rFonts w:ascii="Times New Roman" w:hAnsi="Times New Roman"/>
            <w:sz w:val="18"/>
            <w:szCs w:val="18"/>
          </w:rPr>
          <w:t>with inter-family</w:t>
        </w:r>
      </w:ins>
      <w:r w:rsidR="000C1805">
        <w:rPr>
          <w:rFonts w:ascii="Times New Roman" w:hAnsi="Times New Roman"/>
          <w:sz w:val="18"/>
          <w:szCs w:val="18"/>
        </w:rPr>
        <w:t xml:space="preserve"> allelic heterogeneity</w:t>
      </w:r>
      <w:ins w:id="43" w:author="Gao Wang" w:date="2014-04-21T18:50:00Z">
        <w:r w:rsidR="0040495A">
          <w:rPr>
            <w:rFonts w:ascii="Times New Roman" w:hAnsi="Times New Roman"/>
            <w:sz w:val="18"/>
            <w:szCs w:val="18"/>
          </w:rPr>
          <w:t xml:space="preserve"> of 50%</w:t>
        </w:r>
      </w:ins>
      <w:ins w:id="44" w:author="Gao Wang" w:date="2014-04-21T18:48:00Z">
        <w:r w:rsidR="0040495A">
          <w:rPr>
            <w:rFonts w:ascii="Times New Roman" w:hAnsi="Times New Roman"/>
            <w:sz w:val="18"/>
            <w:szCs w:val="18"/>
          </w:rPr>
          <w:t xml:space="preserve">, </w:t>
        </w:r>
      </w:ins>
      <w:ins w:id="45" w:author="Gao Wang" w:date="2014-04-21T18:50:00Z">
        <w:r w:rsidR="0040495A">
          <w:rPr>
            <w:rFonts w:ascii="Times New Roman" w:hAnsi="Times New Roman"/>
            <w:sz w:val="18"/>
            <w:szCs w:val="18"/>
          </w:rPr>
          <w:t xml:space="preserve">it requires 12 families for </w:t>
        </w:r>
        <w:r w:rsidR="0040495A">
          <w:rPr>
            <w:rFonts w:ascii="Times New Roman" w:hAnsi="Times New Roman"/>
            <w:sz w:val="18"/>
            <w:szCs w:val="18"/>
          </w:rPr>
          <w:lastRenderedPageBreak/>
          <w:t>CHP to ac</w:t>
        </w:r>
        <w:r w:rsidR="00157917">
          <w:rPr>
            <w:rFonts w:ascii="Times New Roman" w:hAnsi="Times New Roman"/>
            <w:sz w:val="18"/>
            <w:szCs w:val="18"/>
          </w:rPr>
          <w:t>hieve a power of 90%</w:t>
        </w:r>
      </w:ins>
      <w:ins w:id="46" w:author="Gao Wang" w:date="2014-04-21T19:04:00Z">
        <w:r w:rsidR="00157917">
          <w:rPr>
            <w:rFonts w:ascii="Times New Roman" w:hAnsi="Times New Roman"/>
            <w:sz w:val="18"/>
            <w:szCs w:val="18"/>
          </w:rPr>
          <w:t xml:space="preserve"> for gene </w:t>
        </w:r>
        <w:r w:rsidR="00157917" w:rsidRPr="00157917">
          <w:rPr>
            <w:rFonts w:ascii="Times New Roman" w:hAnsi="Times New Roman"/>
            <w:i/>
            <w:sz w:val="18"/>
            <w:szCs w:val="18"/>
          </w:rPr>
          <w:t>SLC26A4</w:t>
        </w:r>
      </w:ins>
      <w:ins w:id="47" w:author="Gao Wang" w:date="2014-04-21T18:50:00Z">
        <w:r w:rsidR="00157917">
          <w:rPr>
            <w:rFonts w:ascii="Times New Roman" w:hAnsi="Times New Roman"/>
            <w:sz w:val="18"/>
            <w:szCs w:val="18"/>
          </w:rPr>
          <w:t xml:space="preserve">, while </w:t>
        </w:r>
        <w:r w:rsidR="0040495A">
          <w:rPr>
            <w:rFonts w:ascii="Times New Roman" w:hAnsi="Times New Roman"/>
            <w:sz w:val="18"/>
            <w:szCs w:val="18"/>
          </w:rPr>
          <w:t>s</w:t>
        </w:r>
      </w:ins>
      <w:ins w:id="48" w:author="Gao Wang" w:date="2014-04-21T18:51:00Z">
        <w:r w:rsidR="0040495A">
          <w:rPr>
            <w:rFonts w:ascii="Times New Roman" w:hAnsi="Times New Roman"/>
            <w:sz w:val="18"/>
            <w:szCs w:val="18"/>
          </w:rPr>
          <w:t>ingle marker method require</w:t>
        </w:r>
      </w:ins>
      <w:ins w:id="49" w:author="Gao Wang" w:date="2014-04-21T19:05:00Z">
        <w:r w:rsidR="00157917">
          <w:rPr>
            <w:rFonts w:ascii="Times New Roman" w:hAnsi="Times New Roman"/>
            <w:sz w:val="18"/>
            <w:szCs w:val="18"/>
          </w:rPr>
          <w:t>s</w:t>
        </w:r>
      </w:ins>
      <w:ins w:id="50" w:author="Gao Wang" w:date="2014-04-21T18:51:00Z">
        <w:r w:rsidR="0040495A">
          <w:rPr>
            <w:rFonts w:ascii="Times New Roman" w:hAnsi="Times New Roman"/>
            <w:sz w:val="18"/>
            <w:szCs w:val="18"/>
          </w:rPr>
          <w:t xml:space="preserve"> 55</w:t>
        </w:r>
      </w:ins>
      <w:ins w:id="51" w:author="Gao Wang" w:date="2014-04-21T19:05:00Z">
        <w:r w:rsidR="00157917">
          <w:rPr>
            <w:rFonts w:ascii="Times New Roman" w:hAnsi="Times New Roman"/>
            <w:sz w:val="18"/>
            <w:szCs w:val="18"/>
          </w:rPr>
          <w:t xml:space="preserve"> families to achieve the same power</w:t>
        </w:r>
      </w:ins>
      <w:bookmarkStart w:id="52" w:name="_GoBack"/>
      <w:bookmarkEnd w:id="52"/>
      <w:r w:rsidR="000C1805">
        <w:rPr>
          <w:rFonts w:ascii="Times New Roman" w:hAnsi="Times New Roman"/>
          <w:sz w:val="18"/>
          <w:szCs w:val="18"/>
        </w:rPr>
        <w:t>.</w:t>
      </w:r>
      <w:del w:id="53" w:author="Gao Wang" w:date="2014-04-21T18:52:00Z">
        <w:r w:rsidR="000C1805" w:rsidDel="002A4F71">
          <w:rPr>
            <w:rFonts w:ascii="Times New Roman" w:hAnsi="Times New Roman"/>
            <w:sz w:val="18"/>
            <w:szCs w:val="18"/>
          </w:rPr>
          <w:delText xml:space="preserve"> </w:delText>
        </w:r>
      </w:del>
    </w:p>
    <w:p w14:paraId="50BB13FD" w14:textId="77777777" w:rsidR="00397F77" w:rsidRPr="0030281D" w:rsidRDefault="005B3107" w:rsidP="00574AF0">
      <w:pPr>
        <w:pStyle w:val="Heading1"/>
        <w:spacing w:before="280"/>
        <w:ind w:left="360" w:hanging="360"/>
        <w:rPr>
          <w:lang w:eastAsia="zh-CN"/>
        </w:rPr>
      </w:pPr>
      <w:r>
        <w:rPr>
          <w:lang w:eastAsia="zh-CN"/>
        </w:rPr>
        <w:t>discussion</w:t>
      </w:r>
    </w:p>
    <w:p w14:paraId="33FAABF3" w14:textId="10794128" w:rsidR="00DE5307" w:rsidRDefault="00DE5307" w:rsidP="00DE5307">
      <w:pPr>
        <w:pStyle w:val="ParaNoInd"/>
        <w:rPr>
          <w:lang w:eastAsia="zh-CN"/>
        </w:rPr>
      </w:pPr>
      <w:r>
        <w:rPr>
          <w:lang w:eastAsia="zh-CN"/>
        </w:rPr>
        <w:t xml:space="preserve">In </w:t>
      </w:r>
      <w:r w:rsidR="007C4C68">
        <w:rPr>
          <w:lang w:eastAsia="zh-CN"/>
        </w:rPr>
        <w:t xml:space="preserve">the </w:t>
      </w:r>
      <w:r>
        <w:rPr>
          <w:lang w:eastAsia="zh-CN"/>
        </w:rPr>
        <w:t xml:space="preserve">haplotype reconstruction </w:t>
      </w:r>
      <w:r w:rsidR="007C4C68">
        <w:rPr>
          <w:lang w:eastAsia="zh-CN"/>
        </w:rPr>
        <w:t xml:space="preserve">step for </w:t>
      </w:r>
      <w:r>
        <w:rPr>
          <w:lang w:eastAsia="zh-CN"/>
        </w:rPr>
        <w:t xml:space="preserve">CHP method, loci that cannot be deterministically phased using available transmission information are assigned </w:t>
      </w:r>
      <w:r w:rsidR="005122B4">
        <w:rPr>
          <w:lang w:eastAsia="zh-CN"/>
        </w:rPr>
        <w:t>to the</w:t>
      </w:r>
      <w:r>
        <w:rPr>
          <w:lang w:eastAsia="zh-CN"/>
        </w:rPr>
        <w:t xml:space="preserve"> phase </w:t>
      </w:r>
      <w:r w:rsidR="00151965">
        <w:rPr>
          <w:lang w:eastAsia="zh-CN"/>
        </w:rPr>
        <w:t xml:space="preserve">that results in </w:t>
      </w:r>
      <w:r w:rsidR="005122B4">
        <w:rPr>
          <w:lang w:eastAsia="zh-CN"/>
        </w:rPr>
        <w:t>r</w:t>
      </w:r>
      <w:r>
        <w:rPr>
          <w:lang w:eastAsia="zh-CN"/>
        </w:rPr>
        <w:t xml:space="preserve">egional marker </w:t>
      </w:r>
      <w:r w:rsidR="005122B4">
        <w:rPr>
          <w:lang w:eastAsia="zh-CN"/>
        </w:rPr>
        <w:t>alleles</w:t>
      </w:r>
      <w:r w:rsidR="00151965">
        <w:rPr>
          <w:lang w:eastAsia="zh-CN"/>
        </w:rPr>
        <w:t xml:space="preserve"> most informative for linkage</w:t>
      </w:r>
      <w:r>
        <w:rPr>
          <w:lang w:eastAsia="zh-CN"/>
        </w:rPr>
        <w:t xml:space="preserve">, as shown in Fig. S2. Definition of regions for marker generation and the choice of </w:t>
      </w:r>
      <w:r w:rsidR="00F3272C">
        <w:rPr>
          <w:lang w:eastAsia="zh-CN"/>
        </w:rPr>
        <w:t>bin</w:t>
      </w:r>
      <w:r>
        <w:rPr>
          <w:lang w:eastAsia="zh-CN"/>
        </w:rPr>
        <w:t xml:space="preserve"> size for variants collapsing can be arbitrary. For</w:t>
      </w:r>
      <w:ins w:id="54" w:author="suzanne" w:date="2014-04-17T12:09:00Z">
        <w:r w:rsidR="00926330">
          <w:rPr>
            <w:lang w:eastAsia="zh-CN"/>
          </w:rPr>
          <w:t xml:space="preserve"> </w:t>
        </w:r>
      </w:ins>
      <w:del w:id="55" w:author="suzanne" w:date="2014-04-17T12:09:00Z">
        <w:r w:rsidDel="00926330">
          <w:rPr>
            <w:lang w:eastAsia="zh-CN"/>
          </w:rPr>
          <w:delText xml:space="preserve"> </w:delText>
        </w:r>
        <w:r w:rsidR="00F6586F" w:rsidDel="00926330">
          <w:rPr>
            <w:lang w:eastAsia="zh-CN"/>
          </w:rPr>
          <w:delText>W</w:delText>
        </w:r>
      </w:del>
      <w:r w:rsidR="00F6586F">
        <w:rPr>
          <w:lang w:eastAsia="zh-CN"/>
        </w:rPr>
        <w:t xml:space="preserve">ES </w:t>
      </w:r>
      <w:r>
        <w:rPr>
          <w:lang w:eastAsia="zh-CN"/>
        </w:rPr>
        <w:t xml:space="preserve">data genes </w:t>
      </w:r>
      <w:r w:rsidR="00926330">
        <w:rPr>
          <w:lang w:eastAsia="zh-CN"/>
        </w:rPr>
        <w:t xml:space="preserve">can be used </w:t>
      </w:r>
      <w:r>
        <w:rPr>
          <w:lang w:eastAsia="zh-CN"/>
        </w:rPr>
        <w:t xml:space="preserve">as regional markers. Within each region, commonly used </w:t>
      </w:r>
      <w:r w:rsidR="00F3272C">
        <w:rPr>
          <w:lang w:eastAsia="zh-CN"/>
        </w:rPr>
        <w:t>bin</w:t>
      </w:r>
      <w:r>
        <w:rPr>
          <w:lang w:eastAsia="zh-CN"/>
        </w:rPr>
        <w:t xml:space="preserve"> size options for variants collapsing are </w:t>
      </w:r>
      <w:r w:rsidR="00BA1101">
        <w:rPr>
          <w:lang w:eastAsia="zh-CN"/>
        </w:rPr>
        <w:t>1</w:t>
      </w:r>
      <w:r w:rsidR="00926330">
        <w:rPr>
          <w:lang w:eastAsia="zh-CN"/>
        </w:rPr>
        <w:t xml:space="preserve">) </w:t>
      </w:r>
      <w:r w:rsidR="00447346">
        <w:rPr>
          <w:lang w:eastAsia="zh-CN"/>
        </w:rPr>
        <w:t>LD based collapsing</w:t>
      </w:r>
      <w:r w:rsidR="00926330">
        <w:rPr>
          <w:lang w:eastAsia="zh-CN"/>
        </w:rPr>
        <w:t xml:space="preserve">, which </w:t>
      </w:r>
      <w:r w:rsidR="00447346">
        <w:rPr>
          <w:lang w:eastAsia="zh-CN"/>
        </w:rPr>
        <w:t>use</w:t>
      </w:r>
      <w:r w:rsidR="00926330">
        <w:rPr>
          <w:lang w:eastAsia="zh-CN"/>
        </w:rPr>
        <w:t>s</w:t>
      </w:r>
      <w:r w:rsidR="00447346">
        <w:rPr>
          <w:lang w:eastAsia="zh-CN"/>
        </w:rPr>
        <w:t xml:space="preserve"> estimated LD blocks as </w:t>
      </w:r>
      <w:r w:rsidR="00F3272C">
        <w:rPr>
          <w:lang w:eastAsia="zh-CN"/>
        </w:rPr>
        <w:t>bin</w:t>
      </w:r>
      <w:r w:rsidR="00447346">
        <w:rPr>
          <w:lang w:eastAsia="zh-CN"/>
        </w:rPr>
        <w:t xml:space="preserve">s, </w:t>
      </w:r>
      <w:r w:rsidR="00BA1101">
        <w:rPr>
          <w:lang w:eastAsia="zh-CN"/>
        </w:rPr>
        <w:t>2</w:t>
      </w:r>
      <w:r w:rsidR="00926330">
        <w:rPr>
          <w:lang w:eastAsia="zh-CN"/>
        </w:rPr>
        <w:t xml:space="preserve">) </w:t>
      </w:r>
      <w:r>
        <w:rPr>
          <w:lang w:eastAsia="zh-CN"/>
        </w:rPr>
        <w:t>complete collapsing</w:t>
      </w:r>
      <w:r w:rsidR="00926330">
        <w:rPr>
          <w:lang w:eastAsia="zh-CN"/>
        </w:rPr>
        <w:t xml:space="preserve">, </w:t>
      </w:r>
      <w:r w:rsidR="00BA1101">
        <w:rPr>
          <w:lang w:eastAsia="zh-CN"/>
        </w:rPr>
        <w:t xml:space="preserve">whose </w:t>
      </w:r>
      <w:r w:rsidR="00F3272C">
        <w:rPr>
          <w:lang w:eastAsia="zh-CN"/>
        </w:rPr>
        <w:t>bin</w:t>
      </w:r>
      <w:r w:rsidR="00447346">
        <w:rPr>
          <w:lang w:eastAsia="zh-CN"/>
        </w:rPr>
        <w:t xml:space="preserve"> size equals </w:t>
      </w:r>
      <w:r w:rsidR="00BA1101">
        <w:rPr>
          <w:lang w:eastAsia="zh-CN"/>
        </w:rPr>
        <w:t>gene/</w:t>
      </w:r>
      <w:r w:rsidR="00447346">
        <w:rPr>
          <w:lang w:eastAsia="zh-CN"/>
        </w:rPr>
        <w:t>region length and</w:t>
      </w:r>
      <w:r>
        <w:rPr>
          <w:lang w:eastAsia="zh-CN"/>
        </w:rPr>
        <w:t xml:space="preserve"> </w:t>
      </w:r>
      <w:r w:rsidR="00A2773B">
        <w:rPr>
          <w:lang w:eastAsia="zh-CN"/>
        </w:rPr>
        <w:t xml:space="preserve">3) </w:t>
      </w:r>
      <w:r>
        <w:rPr>
          <w:lang w:eastAsia="zh-CN"/>
        </w:rPr>
        <w:t>no collapsing</w:t>
      </w:r>
      <w:r w:rsidR="00A2773B">
        <w:rPr>
          <w:lang w:eastAsia="zh-CN"/>
        </w:rPr>
        <w:t xml:space="preserve">, </w:t>
      </w:r>
      <w:r w:rsidR="00BA1101">
        <w:rPr>
          <w:lang w:eastAsia="zh-CN"/>
        </w:rPr>
        <w:t xml:space="preserve">whose </w:t>
      </w:r>
      <w:r w:rsidR="00F3272C">
        <w:rPr>
          <w:lang w:eastAsia="zh-CN"/>
        </w:rPr>
        <w:t>bin</w:t>
      </w:r>
      <w:r w:rsidR="00447346">
        <w:rPr>
          <w:lang w:eastAsia="zh-CN"/>
        </w:rPr>
        <w:t xml:space="preserve"> size equals one</w:t>
      </w:r>
      <w:r w:rsidR="00A2773B">
        <w:rPr>
          <w:lang w:eastAsia="zh-CN"/>
        </w:rPr>
        <w:t>.  Additional bin</w:t>
      </w:r>
      <w:r w:rsidR="001E0A39">
        <w:rPr>
          <w:lang w:eastAsia="zh-CN"/>
        </w:rPr>
        <w:t>ning</w:t>
      </w:r>
      <w:r w:rsidR="00A2773B">
        <w:rPr>
          <w:lang w:eastAsia="zh-CN"/>
        </w:rPr>
        <w:t xml:space="preserve"> options are available and described in the supplemental materials.</w:t>
      </w:r>
      <w:r>
        <w:rPr>
          <w:lang w:eastAsia="zh-CN"/>
        </w:rPr>
        <w:t xml:space="preserve"> For regions with recombination events</w:t>
      </w:r>
      <w:r w:rsidR="00A2773B">
        <w:rPr>
          <w:lang w:eastAsia="zh-CN"/>
        </w:rPr>
        <w:t xml:space="preserve"> within a </w:t>
      </w:r>
      <w:commentRangeStart w:id="56"/>
      <w:r w:rsidR="00A2773B">
        <w:rPr>
          <w:lang w:eastAsia="zh-CN"/>
        </w:rPr>
        <w:t>family</w:t>
      </w:r>
      <w:del w:id="57" w:author="suzanne" w:date="2014-04-17T12:17:00Z">
        <w:r w:rsidDel="00A2773B">
          <w:rPr>
            <w:lang w:eastAsia="zh-CN"/>
          </w:rPr>
          <w:delText xml:space="preserve">, the region is divided into sub-units </w:delText>
        </w:r>
      </w:del>
      <w:del w:id="58" w:author="suzanne" w:date="2014-04-17T12:16:00Z">
        <w:r w:rsidDel="00A2773B">
          <w:rPr>
            <w:lang w:eastAsia="zh-CN"/>
          </w:rPr>
          <w:delText xml:space="preserve">by loci </w:delText>
        </w:r>
      </w:del>
      <w:del w:id="59" w:author="suzanne" w:date="2014-04-17T12:17:00Z">
        <w:r w:rsidDel="00A2773B">
          <w:rPr>
            <w:lang w:eastAsia="zh-CN"/>
          </w:rPr>
          <w:delText>where a recombination event is observed in any sample in family</w:delText>
        </w:r>
      </w:del>
      <w:r>
        <w:rPr>
          <w:lang w:eastAsia="zh-CN"/>
        </w:rPr>
        <w:t>, and</w:t>
      </w:r>
      <w:r w:rsidR="00A2773B">
        <w:rPr>
          <w:lang w:eastAsia="zh-CN"/>
        </w:rPr>
        <w:t xml:space="preserve"> </w:t>
      </w:r>
      <w:r>
        <w:rPr>
          <w:lang w:eastAsia="zh-CN"/>
        </w:rPr>
        <w:t>th</w:t>
      </w:r>
      <w:commentRangeEnd w:id="56"/>
      <w:r w:rsidR="0087199D">
        <w:rPr>
          <w:rStyle w:val="CommentReference"/>
          <w:rFonts w:ascii="Times" w:hAnsi="Times"/>
        </w:rPr>
        <w:commentReference w:id="56"/>
      </w:r>
      <w:r>
        <w:rPr>
          <w:lang w:eastAsia="zh-CN"/>
        </w:rPr>
        <w:t xml:space="preserve">e sub-unit giving the strongest evidence of linkage </w:t>
      </w:r>
      <w:r w:rsidR="00A2773B">
        <w:rPr>
          <w:lang w:eastAsia="zh-CN"/>
        </w:rPr>
        <w:t>is</w:t>
      </w:r>
      <w:r>
        <w:rPr>
          <w:lang w:eastAsia="zh-CN"/>
        </w:rPr>
        <w:t xml:space="preserve"> chosen to represent the entire region. In model based linkage analysis, correct specification of marker allele frequency is crucial to controlling for type I error and reducing type </w:t>
      </w:r>
      <w:r w:rsidR="0017100C">
        <w:rPr>
          <w:lang w:eastAsia="zh-CN"/>
        </w:rPr>
        <w:t xml:space="preserve">II error </w:t>
      </w:r>
      <w:r w:rsidR="00C5159B">
        <w:rPr>
          <w:lang w:eastAsia="zh-CN"/>
        </w:rPr>
        <w:fldChar w:fldCharType="begin"/>
      </w:r>
      <w:r w:rsidR="00BB072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5159B">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C5159B">
        <w:rPr>
          <w:lang w:eastAsia="zh-CN"/>
        </w:rPr>
        <w:fldChar w:fldCharType="end"/>
      </w:r>
      <w:r>
        <w:rPr>
          <w:lang w:eastAsia="zh-CN"/>
        </w:rPr>
        <w:t xml:space="preserve">. The number of founders with available genotypes in data for linkage analysis might often be too small to obtain a decent allele frequency estimate, thus we recommend the input VCF file be annotated with external source of MAF information such as </w:t>
      </w:r>
      <w:r w:rsidR="00A2773B">
        <w:rPr>
          <w:lang w:eastAsia="zh-CN"/>
        </w:rPr>
        <w:t xml:space="preserve">from </w:t>
      </w:r>
      <w:r>
        <w:rPr>
          <w:lang w:eastAsia="zh-CN"/>
        </w:rPr>
        <w:t>1000 genomes or E</w:t>
      </w:r>
      <w:r w:rsidR="00C6671E">
        <w:rPr>
          <w:lang w:eastAsia="zh-CN"/>
        </w:rPr>
        <w:t xml:space="preserve">xome </w:t>
      </w:r>
      <w:r>
        <w:rPr>
          <w:lang w:eastAsia="zh-CN"/>
        </w:rPr>
        <w:t>V</w:t>
      </w:r>
      <w:r w:rsidR="00C6671E">
        <w:rPr>
          <w:lang w:eastAsia="zh-CN"/>
        </w:rPr>
        <w:t>ariant S</w:t>
      </w:r>
      <w:r>
        <w:rPr>
          <w:lang w:eastAsia="zh-CN"/>
        </w:rPr>
        <w:t xml:space="preserve">erver. </w:t>
      </w:r>
      <w:r w:rsidR="00A2773B">
        <w:rPr>
          <w:lang w:eastAsia="zh-CN"/>
        </w:rPr>
        <w:t xml:space="preserve">For some populations </w:t>
      </w:r>
      <w:commentRangeStart w:id="60"/>
      <w:ins w:id="61" w:author="suzanne" w:date="2014-04-17T12:20:00Z">
        <w:r w:rsidR="00A2773B">
          <w:rPr>
            <w:lang w:eastAsia="zh-CN"/>
          </w:rPr>
          <w:t xml:space="preserve">understudy </w:t>
        </w:r>
      </w:ins>
      <w:commentRangeEnd w:id="60"/>
      <w:r w:rsidR="001B1229">
        <w:rPr>
          <w:rStyle w:val="CommentReference"/>
          <w:rFonts w:ascii="Times" w:hAnsi="Times"/>
        </w:rPr>
        <w:commentReference w:id="60"/>
      </w:r>
      <w:ins w:id="62" w:author="suzanne" w:date="2014-04-17T12:20:00Z">
        <w:r w:rsidR="00A2773B">
          <w:rPr>
            <w:lang w:eastAsia="zh-CN"/>
          </w:rPr>
          <w:t xml:space="preserve">allele frequency information may not be available </w:t>
        </w:r>
      </w:ins>
      <w:r w:rsidR="00A2773B">
        <w:rPr>
          <w:lang w:eastAsia="zh-CN"/>
        </w:rPr>
        <w:t>and</w:t>
      </w:r>
      <w:r>
        <w:rPr>
          <w:lang w:eastAsia="zh-CN"/>
        </w:rPr>
        <w:t xml:space="preserve"> frequencies estimated from founders ha</w:t>
      </w:r>
      <w:r w:rsidR="00A2773B">
        <w:rPr>
          <w:lang w:eastAsia="zh-CN"/>
        </w:rPr>
        <w:t>ve</w:t>
      </w:r>
      <w:r>
        <w:rPr>
          <w:lang w:eastAsia="zh-CN"/>
        </w:rPr>
        <w:t xml:space="preserve"> to be used.</w:t>
      </w:r>
    </w:p>
    <w:p w14:paraId="32A3575B" w14:textId="3B492F3C" w:rsidR="00D12F89" w:rsidRPr="002F7E59" w:rsidRDefault="00DE5307" w:rsidP="00DE5307">
      <w:pPr>
        <w:pStyle w:val="ParaNoInd"/>
        <w:rPr>
          <w:lang w:eastAsia="zh-CN"/>
        </w:rPr>
      </w:pPr>
      <w:r>
        <w:rPr>
          <w:lang w:eastAsia="zh-CN"/>
        </w:rPr>
        <w:t xml:space="preserve">   The </w:t>
      </w:r>
      <w:r w:rsidR="00BB072C">
        <w:rPr>
          <w:lang w:eastAsia="zh-CN"/>
        </w:rPr>
        <w:t>SEQLinkage</w:t>
      </w:r>
      <w:r>
        <w:rPr>
          <w:lang w:eastAsia="zh-CN"/>
        </w:rPr>
        <w:t xml:space="preserve">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A83C56">
        <w:rPr>
          <w:lang w:eastAsia="zh-CN"/>
        </w:rPr>
        <w:t xml:space="preserve"> </w:t>
      </w:r>
      <w:ins w:id="63" w:author="Gao Wang" w:date="2014-04-21T19:00:00Z">
        <w:r w:rsidR="0039340A">
          <w:rPr>
            <w:lang w:eastAsia="zh-CN"/>
          </w:rPr>
          <w:t xml:space="preserve">Unlike filtering, analysis with SEQLinkage provides statistical evidence that a gene regional is involved in </w:t>
        </w:r>
      </w:ins>
      <w:ins w:id="64" w:author="Gao Wang" w:date="2014-04-21T19:01:00Z">
        <w:r w:rsidR="0039340A">
          <w:rPr>
            <w:lang w:eastAsia="zh-CN"/>
          </w:rPr>
          <w:t>disease</w:t>
        </w:r>
      </w:ins>
      <w:ins w:id="65" w:author="Gao Wang" w:date="2014-04-21T19:00:00Z">
        <w:r w:rsidR="0039340A">
          <w:rPr>
            <w:lang w:eastAsia="zh-CN"/>
          </w:rPr>
          <w:t xml:space="preserve"> etiology. </w:t>
        </w:r>
      </w:ins>
      <w:r w:rsidR="00A667C8">
        <w:rPr>
          <w:lang w:eastAsia="zh-CN"/>
        </w:rPr>
        <w:t xml:space="preserve">We recommend the use of </w:t>
      </w:r>
      <w:r w:rsidR="00BB072C">
        <w:rPr>
          <w:lang w:eastAsia="zh-CN"/>
        </w:rPr>
        <w:t>SEQLinkage</w:t>
      </w:r>
      <w:r w:rsidR="00A667C8">
        <w:rPr>
          <w:lang w:eastAsia="zh-CN"/>
        </w:rPr>
        <w:t xml:space="preserve"> in parallel to filtering methods on the same sequence data to </w:t>
      </w:r>
      <w:r w:rsidR="00D6690B">
        <w:rPr>
          <w:lang w:eastAsia="zh-CN"/>
        </w:rPr>
        <w:t xml:space="preserve">take full advantage of </w:t>
      </w:r>
      <w:r w:rsidR="00E25D63">
        <w:rPr>
          <w:lang w:eastAsia="zh-CN"/>
        </w:rPr>
        <w:t>the power of NGS in families.</w:t>
      </w:r>
    </w:p>
    <w:p w14:paraId="3F5AFBE0" w14:textId="77777777" w:rsidR="00B0377C" w:rsidRDefault="000C1066" w:rsidP="001467A9">
      <w:pPr>
        <w:pStyle w:val="AckHead"/>
        <w:spacing w:before="280"/>
      </w:pPr>
      <w:r>
        <w:t>acknowledg</w:t>
      </w:r>
      <w:r w:rsidR="001A5509">
        <w:t>ments</w:t>
      </w:r>
    </w:p>
    <w:p w14:paraId="207D9499" w14:textId="77777777" w:rsidR="00CD55D8" w:rsidRPr="000A18C9" w:rsidRDefault="00CD55D8" w:rsidP="005B04A0">
      <w:pPr>
        <w:pStyle w:val="AckText"/>
        <w:spacing w:after="60"/>
        <w:rPr>
          <w:szCs w:val="18"/>
          <w:lang w:eastAsia="zh-CN"/>
        </w:rPr>
      </w:pPr>
      <w:r w:rsidRPr="000A18C9">
        <w:rPr>
          <w:i/>
          <w:szCs w:val="18"/>
        </w:rPr>
        <w:t>Funding</w:t>
      </w:r>
      <w:r w:rsidRPr="000A18C9">
        <w:rPr>
          <w:szCs w:val="18"/>
        </w:rPr>
        <w:t xml:space="preserve">: </w:t>
      </w:r>
      <w:r w:rsidR="00BB072C">
        <w:rPr>
          <w:szCs w:val="18"/>
        </w:rPr>
        <w:t xml:space="preserve">The authors would like to thank Dr. </w:t>
      </w:r>
      <w:r w:rsidR="00BB072C" w:rsidRPr="00BB072C">
        <w:rPr>
          <w:szCs w:val="18"/>
        </w:rPr>
        <w:t>Regie Lyn Santos-Cortez</w:t>
      </w:r>
      <w:r w:rsidR="00BB072C">
        <w:rPr>
          <w:szCs w:val="18"/>
        </w:rPr>
        <w:t xml:space="preserve"> for helpful discussions. </w:t>
      </w:r>
      <w:r w:rsidR="000A18C9" w:rsidRPr="000A18C9">
        <w:rPr>
          <w:szCs w:val="18"/>
        </w:rPr>
        <w:t>This work is supported by National Inst</w:t>
      </w:r>
      <w:r w:rsidR="000179AD">
        <w:rPr>
          <w:szCs w:val="18"/>
        </w:rPr>
        <w:t>itute of Health</w:t>
      </w:r>
      <w:r w:rsidR="000179AD">
        <w:rPr>
          <w:rFonts w:hint="eastAsia"/>
          <w:szCs w:val="18"/>
          <w:lang w:eastAsia="zh-CN"/>
        </w:rPr>
        <w:t xml:space="preserve"> (</w:t>
      </w:r>
      <w:r w:rsidR="00CB5D77">
        <w:rPr>
          <w:rFonts w:hint="eastAsia"/>
          <w:szCs w:val="18"/>
          <w:lang w:eastAsia="zh-CN"/>
        </w:rPr>
        <w:t>XXX</w:t>
      </w:r>
      <w:r w:rsidR="000179AD">
        <w:rPr>
          <w:rFonts w:hint="eastAsia"/>
          <w:szCs w:val="18"/>
          <w:lang w:eastAsia="zh-CN"/>
        </w:rPr>
        <w:t>, XXX</w:t>
      </w:r>
      <w:r w:rsidR="00CB5D77">
        <w:rPr>
          <w:rFonts w:hint="eastAsia"/>
          <w:szCs w:val="18"/>
          <w:lang w:eastAsia="zh-CN"/>
        </w:rPr>
        <w:t xml:space="preserve"> and XXX</w:t>
      </w:r>
      <w:r w:rsidR="000179AD">
        <w:rPr>
          <w:rFonts w:hint="eastAsia"/>
          <w:color w:val="000000"/>
          <w:szCs w:val="18"/>
          <w:lang w:eastAsia="zh-CN"/>
        </w:rPr>
        <w:t>)</w:t>
      </w:r>
    </w:p>
    <w:p w14:paraId="0CBA6B5B" w14:textId="77777777" w:rsidR="00CD55D8" w:rsidRDefault="00EE4BDB">
      <w:pPr>
        <w:pStyle w:val="AckText"/>
        <w:rPr>
          <w:lang w:eastAsia="zh-CN"/>
        </w:rPr>
      </w:pPr>
      <w:r w:rsidRPr="00EE4BDB">
        <w:rPr>
          <w:i/>
        </w:rPr>
        <w:t xml:space="preserve">Conflict of Interest: none declared. </w:t>
      </w:r>
    </w:p>
    <w:p w14:paraId="66B53741" w14:textId="77777777" w:rsidR="00BE2969" w:rsidRDefault="00D83B8A" w:rsidP="001467A9">
      <w:pPr>
        <w:pStyle w:val="RefHead"/>
        <w:spacing w:before="280"/>
      </w:pPr>
      <w:r>
        <w:t>References</w:t>
      </w:r>
    </w:p>
    <w:p w14:paraId="1386A6EC" w14:textId="77777777" w:rsidR="000B0CC8" w:rsidRPr="000B0CC8" w:rsidRDefault="00C5159B" w:rsidP="000B0CC8">
      <w:pPr>
        <w:pStyle w:val="Bibliography"/>
        <w:rPr>
          <w:rFonts w:ascii="Helvetica" w:hAnsi="Helvetica" w:cs="Helvetica"/>
          <w:sz w:val="14"/>
        </w:rPr>
      </w:pPr>
      <w:r w:rsidRPr="00A4444A">
        <w:rPr>
          <w:sz w:val="14"/>
          <w:szCs w:val="14"/>
        </w:rPr>
        <w:fldChar w:fldCharType="begin"/>
      </w:r>
      <w:r w:rsidR="00EC7EF3">
        <w:rPr>
          <w:sz w:val="14"/>
          <w:szCs w:val="14"/>
        </w:rPr>
        <w:instrText xml:space="preserve"> ADDIN ZOTERO_BIBL {"custom":[]} CSL_BIBLIOGRAPHY </w:instrText>
      </w:r>
      <w:r w:rsidRPr="00A4444A">
        <w:rPr>
          <w:sz w:val="14"/>
          <w:szCs w:val="14"/>
        </w:rPr>
        <w:fldChar w:fldCharType="separate"/>
      </w:r>
      <w:r w:rsidR="000B0CC8" w:rsidRPr="000B0CC8">
        <w:rPr>
          <w:rFonts w:ascii="Helvetica" w:hAnsi="Helvetica" w:cs="Helvetica"/>
          <w:sz w:val="14"/>
        </w:rPr>
        <w:t xml:space="preserve">Abecasis,G.R. </w:t>
      </w:r>
      <w:r w:rsidR="000B0CC8" w:rsidRPr="000B0CC8">
        <w:rPr>
          <w:rFonts w:ascii="Helvetica" w:hAnsi="Helvetica" w:cs="Helvetica"/>
          <w:i/>
          <w:iCs/>
          <w:sz w:val="14"/>
        </w:rPr>
        <w:t>et al.</w:t>
      </w:r>
      <w:r w:rsidR="000B0CC8" w:rsidRPr="000B0CC8">
        <w:rPr>
          <w:rFonts w:ascii="Helvetica" w:hAnsi="Helvetica" w:cs="Helvetica"/>
          <w:sz w:val="14"/>
        </w:rPr>
        <w:t xml:space="preserve"> (2002) Merlin--rapid analysis of dense genetic maps using sparse gene flow trees. </w:t>
      </w:r>
      <w:r w:rsidR="000B0CC8" w:rsidRPr="000B0CC8">
        <w:rPr>
          <w:rFonts w:ascii="Helvetica" w:hAnsi="Helvetica" w:cs="Helvetica"/>
          <w:i/>
          <w:iCs/>
          <w:sz w:val="14"/>
        </w:rPr>
        <w:t>Nat. Genet.</w:t>
      </w:r>
      <w:r w:rsidR="000B0CC8" w:rsidRPr="000B0CC8">
        <w:rPr>
          <w:rFonts w:ascii="Helvetica" w:hAnsi="Helvetica" w:cs="Helvetica"/>
          <w:sz w:val="14"/>
        </w:rPr>
        <w:t xml:space="preserve">, </w:t>
      </w:r>
      <w:r w:rsidR="000B0CC8" w:rsidRPr="000B0CC8">
        <w:rPr>
          <w:rFonts w:ascii="Helvetica" w:hAnsi="Helvetica" w:cs="Helvetica"/>
          <w:b/>
          <w:bCs/>
          <w:sz w:val="14"/>
        </w:rPr>
        <w:t>30</w:t>
      </w:r>
      <w:r w:rsidR="000B0CC8" w:rsidRPr="000B0CC8">
        <w:rPr>
          <w:rFonts w:ascii="Helvetica" w:hAnsi="Helvetica" w:cs="Helvetica"/>
          <w:sz w:val="14"/>
        </w:rPr>
        <w:t>, 97–101.</w:t>
      </w:r>
    </w:p>
    <w:p w14:paraId="2FBE58EB"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t xml:space="preserve">Abecasis,G.R. and Wigginton,J.E. (2005) Handling Marker-Marker Linkage Disequilibrium: Pedigree Analysis with Clustered Markers. </w:t>
      </w:r>
      <w:r w:rsidRPr="000B0CC8">
        <w:rPr>
          <w:rFonts w:ascii="Helvetica" w:hAnsi="Helvetica" w:cs="Helvetica"/>
          <w:i/>
          <w:iCs/>
          <w:sz w:val="14"/>
        </w:rPr>
        <w:t>Am. J. Hum. Genet.</w:t>
      </w:r>
      <w:r w:rsidRPr="000B0CC8">
        <w:rPr>
          <w:rFonts w:ascii="Helvetica" w:hAnsi="Helvetica" w:cs="Helvetica"/>
          <w:sz w:val="14"/>
        </w:rPr>
        <w:t xml:space="preserve">, </w:t>
      </w:r>
      <w:r w:rsidRPr="000B0CC8">
        <w:rPr>
          <w:rFonts w:ascii="Helvetica" w:hAnsi="Helvetica" w:cs="Helvetica"/>
          <w:b/>
          <w:bCs/>
          <w:sz w:val="14"/>
        </w:rPr>
        <w:t>77</w:t>
      </w:r>
      <w:r w:rsidRPr="000B0CC8">
        <w:rPr>
          <w:rFonts w:ascii="Helvetica" w:hAnsi="Helvetica" w:cs="Helvetica"/>
          <w:sz w:val="14"/>
        </w:rPr>
        <w:t>, 754–767.</w:t>
      </w:r>
    </w:p>
    <w:p w14:paraId="3465F727"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t xml:space="preserve">Cottingham,R.W.,Jr </w:t>
      </w:r>
      <w:r w:rsidRPr="000B0CC8">
        <w:rPr>
          <w:rFonts w:ascii="Helvetica" w:hAnsi="Helvetica" w:cs="Helvetica"/>
          <w:i/>
          <w:iCs/>
          <w:sz w:val="14"/>
        </w:rPr>
        <w:t>et al.</w:t>
      </w:r>
      <w:r w:rsidRPr="000B0CC8">
        <w:rPr>
          <w:rFonts w:ascii="Helvetica" w:hAnsi="Helvetica" w:cs="Helvetica"/>
          <w:sz w:val="14"/>
        </w:rPr>
        <w:t xml:space="preserve"> (1993) Faster sequential genetic linkage computations. </w:t>
      </w:r>
      <w:r w:rsidRPr="000B0CC8">
        <w:rPr>
          <w:rFonts w:ascii="Helvetica" w:hAnsi="Helvetica" w:cs="Helvetica"/>
          <w:i/>
          <w:iCs/>
          <w:sz w:val="14"/>
        </w:rPr>
        <w:t>Am. J. Hum. Genet.</w:t>
      </w:r>
      <w:r w:rsidRPr="000B0CC8">
        <w:rPr>
          <w:rFonts w:ascii="Helvetica" w:hAnsi="Helvetica" w:cs="Helvetica"/>
          <w:sz w:val="14"/>
        </w:rPr>
        <w:t xml:space="preserve">, </w:t>
      </w:r>
      <w:r w:rsidRPr="000B0CC8">
        <w:rPr>
          <w:rFonts w:ascii="Helvetica" w:hAnsi="Helvetica" w:cs="Helvetica"/>
          <w:b/>
          <w:bCs/>
          <w:sz w:val="14"/>
        </w:rPr>
        <w:t>53</w:t>
      </w:r>
      <w:r w:rsidRPr="000B0CC8">
        <w:rPr>
          <w:rFonts w:ascii="Helvetica" w:hAnsi="Helvetica" w:cs="Helvetica"/>
          <w:sz w:val="14"/>
        </w:rPr>
        <w:t>, 252–263.</w:t>
      </w:r>
    </w:p>
    <w:p w14:paraId="46C76D75"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t xml:space="preserve">Freimer,N.B. </w:t>
      </w:r>
      <w:r w:rsidRPr="000B0CC8">
        <w:rPr>
          <w:rFonts w:ascii="Helvetica" w:hAnsi="Helvetica" w:cs="Helvetica"/>
          <w:i/>
          <w:iCs/>
          <w:sz w:val="14"/>
        </w:rPr>
        <w:t>et al.</w:t>
      </w:r>
      <w:r w:rsidRPr="000B0CC8">
        <w:rPr>
          <w:rFonts w:ascii="Helvetica" w:hAnsi="Helvetica" w:cs="Helvetica"/>
          <w:sz w:val="14"/>
        </w:rPr>
        <w:t xml:space="preserve"> (1993) Incorrect specification of marker allele frequencies: effects on linkage analysis. </w:t>
      </w:r>
      <w:r w:rsidRPr="000B0CC8">
        <w:rPr>
          <w:rFonts w:ascii="Helvetica" w:hAnsi="Helvetica" w:cs="Helvetica"/>
          <w:i/>
          <w:iCs/>
          <w:sz w:val="14"/>
        </w:rPr>
        <w:t>Am. J. Hum. Genet.</w:t>
      </w:r>
      <w:r w:rsidRPr="000B0CC8">
        <w:rPr>
          <w:rFonts w:ascii="Helvetica" w:hAnsi="Helvetica" w:cs="Helvetica"/>
          <w:sz w:val="14"/>
        </w:rPr>
        <w:t xml:space="preserve">, </w:t>
      </w:r>
      <w:r w:rsidRPr="000B0CC8">
        <w:rPr>
          <w:rFonts w:ascii="Helvetica" w:hAnsi="Helvetica" w:cs="Helvetica"/>
          <w:b/>
          <w:bCs/>
          <w:sz w:val="14"/>
        </w:rPr>
        <w:t>52</w:t>
      </w:r>
      <w:r w:rsidRPr="000B0CC8">
        <w:rPr>
          <w:rFonts w:ascii="Helvetica" w:hAnsi="Helvetica" w:cs="Helvetica"/>
          <w:sz w:val="14"/>
        </w:rPr>
        <w:t>, 1102–1110.</w:t>
      </w:r>
    </w:p>
    <w:p w14:paraId="6BBEF69F"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t xml:space="preserve">Kruglyak,L. </w:t>
      </w:r>
      <w:r w:rsidRPr="000B0CC8">
        <w:rPr>
          <w:rFonts w:ascii="Helvetica" w:hAnsi="Helvetica" w:cs="Helvetica"/>
          <w:i/>
          <w:iCs/>
          <w:sz w:val="14"/>
        </w:rPr>
        <w:t>et al.</w:t>
      </w:r>
      <w:r w:rsidRPr="000B0CC8">
        <w:rPr>
          <w:rFonts w:ascii="Helvetica" w:hAnsi="Helvetica" w:cs="Helvetica"/>
          <w:sz w:val="14"/>
        </w:rPr>
        <w:t xml:space="preserve"> (1996) Parametric and nonparametric linkage analysis: a unified multipoint approach. </w:t>
      </w:r>
      <w:r w:rsidRPr="000B0CC8">
        <w:rPr>
          <w:rFonts w:ascii="Helvetica" w:hAnsi="Helvetica" w:cs="Helvetica"/>
          <w:i/>
          <w:iCs/>
          <w:sz w:val="14"/>
        </w:rPr>
        <w:t>Am. J. Hum. Genet.</w:t>
      </w:r>
      <w:r w:rsidRPr="000B0CC8">
        <w:rPr>
          <w:rFonts w:ascii="Helvetica" w:hAnsi="Helvetica" w:cs="Helvetica"/>
          <w:sz w:val="14"/>
        </w:rPr>
        <w:t xml:space="preserve">, </w:t>
      </w:r>
      <w:r w:rsidRPr="000B0CC8">
        <w:rPr>
          <w:rFonts w:ascii="Helvetica" w:hAnsi="Helvetica" w:cs="Helvetica"/>
          <w:b/>
          <w:bCs/>
          <w:sz w:val="14"/>
        </w:rPr>
        <w:t>58</w:t>
      </w:r>
      <w:r w:rsidRPr="000B0CC8">
        <w:rPr>
          <w:rFonts w:ascii="Helvetica" w:hAnsi="Helvetica" w:cs="Helvetica"/>
          <w:sz w:val="14"/>
        </w:rPr>
        <w:t>, 1347–1363.</w:t>
      </w:r>
    </w:p>
    <w:p w14:paraId="180818CA"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lastRenderedPageBreak/>
        <w:t xml:space="preserve">Lathrop,G.M. </w:t>
      </w:r>
      <w:r w:rsidRPr="000B0CC8">
        <w:rPr>
          <w:rFonts w:ascii="Helvetica" w:hAnsi="Helvetica" w:cs="Helvetica"/>
          <w:i/>
          <w:iCs/>
          <w:sz w:val="14"/>
        </w:rPr>
        <w:t>et al.</w:t>
      </w:r>
      <w:r w:rsidRPr="000B0CC8">
        <w:rPr>
          <w:rFonts w:ascii="Helvetica" w:hAnsi="Helvetica" w:cs="Helvetica"/>
          <w:sz w:val="14"/>
        </w:rPr>
        <w:t xml:space="preserve"> (1984) Strategies for multilocus linkage analysis in humans. </w:t>
      </w:r>
      <w:r w:rsidRPr="000B0CC8">
        <w:rPr>
          <w:rFonts w:ascii="Helvetica" w:hAnsi="Helvetica" w:cs="Helvetica"/>
          <w:i/>
          <w:iCs/>
          <w:sz w:val="14"/>
        </w:rPr>
        <w:t>Proc. Natl. Acad. Sci.</w:t>
      </w:r>
      <w:r w:rsidRPr="000B0CC8">
        <w:rPr>
          <w:rFonts w:ascii="Helvetica" w:hAnsi="Helvetica" w:cs="Helvetica"/>
          <w:sz w:val="14"/>
        </w:rPr>
        <w:t xml:space="preserve">, </w:t>
      </w:r>
      <w:r w:rsidRPr="000B0CC8">
        <w:rPr>
          <w:rFonts w:ascii="Helvetica" w:hAnsi="Helvetica" w:cs="Helvetica"/>
          <w:b/>
          <w:bCs/>
          <w:sz w:val="14"/>
        </w:rPr>
        <w:t>81</w:t>
      </w:r>
      <w:r w:rsidRPr="000B0CC8">
        <w:rPr>
          <w:rFonts w:ascii="Helvetica" w:hAnsi="Helvetica" w:cs="Helvetica"/>
          <w:sz w:val="14"/>
        </w:rPr>
        <w:t>, 3443–3446.</w:t>
      </w:r>
    </w:p>
    <w:p w14:paraId="09ABCDEF"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t xml:space="preserve">Li,B. and Leal,S.M. (2008) Methods for detecting associations with rare variants for common diseases: application to analysis of sequence data. </w:t>
      </w:r>
      <w:r w:rsidRPr="000B0CC8">
        <w:rPr>
          <w:rFonts w:ascii="Helvetica" w:hAnsi="Helvetica" w:cs="Helvetica"/>
          <w:i/>
          <w:iCs/>
          <w:sz w:val="14"/>
        </w:rPr>
        <w:t>Am. J. Hum. Genet.</w:t>
      </w:r>
      <w:r w:rsidRPr="000B0CC8">
        <w:rPr>
          <w:rFonts w:ascii="Helvetica" w:hAnsi="Helvetica" w:cs="Helvetica"/>
          <w:sz w:val="14"/>
        </w:rPr>
        <w:t xml:space="preserve">, </w:t>
      </w:r>
      <w:r w:rsidRPr="000B0CC8">
        <w:rPr>
          <w:rFonts w:ascii="Helvetica" w:hAnsi="Helvetica" w:cs="Helvetica"/>
          <w:b/>
          <w:bCs/>
          <w:sz w:val="14"/>
        </w:rPr>
        <w:t>83</w:t>
      </w:r>
      <w:r w:rsidRPr="000B0CC8">
        <w:rPr>
          <w:rFonts w:ascii="Helvetica" w:hAnsi="Helvetica" w:cs="Helvetica"/>
          <w:sz w:val="14"/>
        </w:rPr>
        <w:t>, 311–321.</w:t>
      </w:r>
    </w:p>
    <w:p w14:paraId="1F08076B"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t xml:space="preserve">Louis-Dit-Picard,H. </w:t>
      </w:r>
      <w:r w:rsidRPr="000B0CC8">
        <w:rPr>
          <w:rFonts w:ascii="Helvetica" w:hAnsi="Helvetica" w:cs="Helvetica"/>
          <w:i/>
          <w:iCs/>
          <w:sz w:val="14"/>
        </w:rPr>
        <w:t>et al.</w:t>
      </w:r>
      <w:r w:rsidRPr="000B0CC8">
        <w:rPr>
          <w:rFonts w:ascii="Helvetica" w:hAnsi="Helvetica" w:cs="Helvetica"/>
          <w:sz w:val="14"/>
        </w:rPr>
        <w:t xml:space="preserve"> (2012) KLHL3 mutations cause familial hyperkalemic hypertension by impairing ion transport in the distal nephron. </w:t>
      </w:r>
      <w:r w:rsidRPr="000B0CC8">
        <w:rPr>
          <w:rFonts w:ascii="Helvetica" w:hAnsi="Helvetica" w:cs="Helvetica"/>
          <w:i/>
          <w:iCs/>
          <w:sz w:val="14"/>
        </w:rPr>
        <w:t>Nat. Genet.</w:t>
      </w:r>
      <w:r w:rsidRPr="000B0CC8">
        <w:rPr>
          <w:rFonts w:ascii="Helvetica" w:hAnsi="Helvetica" w:cs="Helvetica"/>
          <w:sz w:val="14"/>
        </w:rPr>
        <w:t xml:space="preserve">, </w:t>
      </w:r>
      <w:r w:rsidRPr="000B0CC8">
        <w:rPr>
          <w:rFonts w:ascii="Helvetica" w:hAnsi="Helvetica" w:cs="Helvetica"/>
          <w:b/>
          <w:bCs/>
          <w:sz w:val="14"/>
        </w:rPr>
        <w:t>44</w:t>
      </w:r>
      <w:r w:rsidRPr="000B0CC8">
        <w:rPr>
          <w:rFonts w:ascii="Helvetica" w:hAnsi="Helvetica" w:cs="Helvetica"/>
          <w:sz w:val="14"/>
        </w:rPr>
        <w:t>, 456–460.</w:t>
      </w:r>
    </w:p>
    <w:p w14:paraId="12115330"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t xml:space="preserve">Matise,T.C. </w:t>
      </w:r>
      <w:r w:rsidRPr="000B0CC8">
        <w:rPr>
          <w:rFonts w:ascii="Helvetica" w:hAnsi="Helvetica" w:cs="Helvetica"/>
          <w:i/>
          <w:iCs/>
          <w:sz w:val="14"/>
        </w:rPr>
        <w:t>et al.</w:t>
      </w:r>
      <w:r w:rsidRPr="000B0CC8">
        <w:rPr>
          <w:rFonts w:ascii="Helvetica" w:hAnsi="Helvetica" w:cs="Helvetica"/>
          <w:sz w:val="14"/>
        </w:rPr>
        <w:t xml:space="preserve"> (2007) A second-generation combined linkage physical map of the human genome. </w:t>
      </w:r>
      <w:r w:rsidRPr="000B0CC8">
        <w:rPr>
          <w:rFonts w:ascii="Helvetica" w:hAnsi="Helvetica" w:cs="Helvetica"/>
          <w:i/>
          <w:iCs/>
          <w:sz w:val="14"/>
        </w:rPr>
        <w:t>Genome Res.</w:t>
      </w:r>
      <w:r w:rsidRPr="000B0CC8">
        <w:rPr>
          <w:rFonts w:ascii="Helvetica" w:hAnsi="Helvetica" w:cs="Helvetica"/>
          <w:sz w:val="14"/>
        </w:rPr>
        <w:t xml:space="preserve">, </w:t>
      </w:r>
      <w:r w:rsidRPr="000B0CC8">
        <w:rPr>
          <w:rFonts w:ascii="Helvetica" w:hAnsi="Helvetica" w:cs="Helvetica"/>
          <w:b/>
          <w:bCs/>
          <w:sz w:val="14"/>
        </w:rPr>
        <w:t>17</w:t>
      </w:r>
      <w:r w:rsidRPr="000B0CC8">
        <w:rPr>
          <w:rFonts w:ascii="Helvetica" w:hAnsi="Helvetica" w:cs="Helvetica"/>
          <w:sz w:val="14"/>
        </w:rPr>
        <w:t>, 1783–1786.</w:t>
      </w:r>
    </w:p>
    <w:p w14:paraId="3DB11E92"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t xml:space="preserve">Mukhopadhyay,N. </w:t>
      </w:r>
      <w:r w:rsidRPr="000B0CC8">
        <w:rPr>
          <w:rFonts w:ascii="Helvetica" w:hAnsi="Helvetica" w:cs="Helvetica"/>
          <w:i/>
          <w:iCs/>
          <w:sz w:val="14"/>
        </w:rPr>
        <w:t>et al.</w:t>
      </w:r>
      <w:r w:rsidRPr="000B0CC8">
        <w:rPr>
          <w:rFonts w:ascii="Helvetica" w:hAnsi="Helvetica" w:cs="Helvetica"/>
          <w:sz w:val="14"/>
        </w:rPr>
        <w:t xml:space="preserve"> (2005) Mega2: data-handling for facilitating genetic linkage and association analyses. </w:t>
      </w:r>
      <w:r w:rsidRPr="000B0CC8">
        <w:rPr>
          <w:rFonts w:ascii="Helvetica" w:hAnsi="Helvetica" w:cs="Helvetica"/>
          <w:i/>
          <w:iCs/>
          <w:sz w:val="14"/>
        </w:rPr>
        <w:t>Bioinformatics</w:t>
      </w:r>
      <w:r w:rsidRPr="000B0CC8">
        <w:rPr>
          <w:rFonts w:ascii="Helvetica" w:hAnsi="Helvetica" w:cs="Helvetica"/>
          <w:sz w:val="14"/>
        </w:rPr>
        <w:t xml:space="preserve">, </w:t>
      </w:r>
      <w:r w:rsidRPr="000B0CC8">
        <w:rPr>
          <w:rFonts w:ascii="Helvetica" w:hAnsi="Helvetica" w:cs="Helvetica"/>
          <w:b/>
          <w:bCs/>
          <w:sz w:val="14"/>
        </w:rPr>
        <w:t>21</w:t>
      </w:r>
      <w:r w:rsidRPr="000B0CC8">
        <w:rPr>
          <w:rFonts w:ascii="Helvetica" w:hAnsi="Helvetica" w:cs="Helvetica"/>
          <w:sz w:val="14"/>
        </w:rPr>
        <w:t>, 2556–2557.</w:t>
      </w:r>
    </w:p>
    <w:p w14:paraId="4EEEA17A"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t xml:space="preserve">Ng,S.B. </w:t>
      </w:r>
      <w:r w:rsidRPr="000B0CC8">
        <w:rPr>
          <w:rFonts w:ascii="Helvetica" w:hAnsi="Helvetica" w:cs="Helvetica"/>
          <w:i/>
          <w:iCs/>
          <w:sz w:val="14"/>
        </w:rPr>
        <w:t>et al.</w:t>
      </w:r>
      <w:r w:rsidRPr="000B0CC8">
        <w:rPr>
          <w:rFonts w:ascii="Helvetica" w:hAnsi="Helvetica" w:cs="Helvetica"/>
          <w:sz w:val="14"/>
        </w:rPr>
        <w:t xml:space="preserve"> (2010) Exome sequencing identifies the cause of a mendelian disorder. </w:t>
      </w:r>
      <w:r w:rsidRPr="000B0CC8">
        <w:rPr>
          <w:rFonts w:ascii="Helvetica" w:hAnsi="Helvetica" w:cs="Helvetica"/>
          <w:i/>
          <w:iCs/>
          <w:sz w:val="14"/>
        </w:rPr>
        <w:t>Nat. Genet.</w:t>
      </w:r>
      <w:r w:rsidRPr="000B0CC8">
        <w:rPr>
          <w:rFonts w:ascii="Helvetica" w:hAnsi="Helvetica" w:cs="Helvetica"/>
          <w:sz w:val="14"/>
        </w:rPr>
        <w:t xml:space="preserve">, </w:t>
      </w:r>
      <w:r w:rsidRPr="000B0CC8">
        <w:rPr>
          <w:rFonts w:ascii="Helvetica" w:hAnsi="Helvetica" w:cs="Helvetica"/>
          <w:b/>
          <w:bCs/>
          <w:sz w:val="14"/>
        </w:rPr>
        <w:t>42</w:t>
      </w:r>
      <w:r w:rsidRPr="000B0CC8">
        <w:rPr>
          <w:rFonts w:ascii="Helvetica" w:hAnsi="Helvetica" w:cs="Helvetica"/>
          <w:sz w:val="14"/>
        </w:rPr>
        <w:t>, 30–35.</w:t>
      </w:r>
    </w:p>
    <w:p w14:paraId="33B5A860"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t xml:space="preserve">Santos-Cortez,R.L.P. </w:t>
      </w:r>
      <w:r w:rsidRPr="000B0CC8">
        <w:rPr>
          <w:rFonts w:ascii="Helvetica" w:hAnsi="Helvetica" w:cs="Helvetica"/>
          <w:i/>
          <w:iCs/>
          <w:sz w:val="14"/>
        </w:rPr>
        <w:t>et al.</w:t>
      </w:r>
      <w:r w:rsidRPr="000B0CC8">
        <w:rPr>
          <w:rFonts w:ascii="Helvetica" w:hAnsi="Helvetica" w:cs="Helvetica"/>
          <w:sz w:val="14"/>
        </w:rPr>
        <w:t xml:space="preserve"> (2013) Mutations in KARS, Encoding Lysyl-tRNA Synthetase, Cause Autosomal-Recessive Nonsyndromic Hearing Impairment DFNB89. </w:t>
      </w:r>
      <w:r w:rsidRPr="000B0CC8">
        <w:rPr>
          <w:rFonts w:ascii="Helvetica" w:hAnsi="Helvetica" w:cs="Helvetica"/>
          <w:i/>
          <w:iCs/>
          <w:sz w:val="14"/>
        </w:rPr>
        <w:t>Am. J. Hum. Genet.</w:t>
      </w:r>
      <w:r w:rsidRPr="000B0CC8">
        <w:rPr>
          <w:rFonts w:ascii="Helvetica" w:hAnsi="Helvetica" w:cs="Helvetica"/>
          <w:sz w:val="14"/>
        </w:rPr>
        <w:t xml:space="preserve">, </w:t>
      </w:r>
      <w:r w:rsidRPr="000B0CC8">
        <w:rPr>
          <w:rFonts w:ascii="Helvetica" w:hAnsi="Helvetica" w:cs="Helvetica"/>
          <w:b/>
          <w:bCs/>
          <w:sz w:val="14"/>
        </w:rPr>
        <w:t>93</w:t>
      </w:r>
      <w:r w:rsidRPr="000B0CC8">
        <w:rPr>
          <w:rFonts w:ascii="Helvetica" w:hAnsi="Helvetica" w:cs="Helvetica"/>
          <w:sz w:val="14"/>
        </w:rPr>
        <w:t>, 132–140.</w:t>
      </w:r>
    </w:p>
    <w:p w14:paraId="5B0949A8" w14:textId="77777777" w:rsidR="000B0CC8" w:rsidRPr="000B0CC8" w:rsidRDefault="000B0CC8" w:rsidP="000B0CC8">
      <w:pPr>
        <w:pStyle w:val="Bibliography"/>
        <w:rPr>
          <w:rFonts w:ascii="Helvetica" w:hAnsi="Helvetica" w:cs="Helvetica"/>
          <w:sz w:val="14"/>
        </w:rPr>
      </w:pPr>
      <w:r w:rsidRPr="000B0CC8">
        <w:rPr>
          <w:rFonts w:ascii="Helvetica" w:hAnsi="Helvetica" w:cs="Helvetica"/>
          <w:sz w:val="14"/>
        </w:rPr>
        <w:t xml:space="preserve">Smith,K.R. </w:t>
      </w:r>
      <w:r w:rsidRPr="000B0CC8">
        <w:rPr>
          <w:rFonts w:ascii="Helvetica" w:hAnsi="Helvetica" w:cs="Helvetica"/>
          <w:i/>
          <w:iCs/>
          <w:sz w:val="14"/>
        </w:rPr>
        <w:t>et al.</w:t>
      </w:r>
      <w:r w:rsidRPr="000B0CC8">
        <w:rPr>
          <w:rFonts w:ascii="Helvetica" w:hAnsi="Helvetica" w:cs="Helvetica"/>
          <w:sz w:val="14"/>
        </w:rPr>
        <w:t xml:space="preserve"> (2011) Reducing the exome search space for Mendelian diseases using genetic linkage analysis of exome genotypes. </w:t>
      </w:r>
      <w:r w:rsidRPr="000B0CC8">
        <w:rPr>
          <w:rFonts w:ascii="Helvetica" w:hAnsi="Helvetica" w:cs="Helvetica"/>
          <w:i/>
          <w:iCs/>
          <w:sz w:val="14"/>
        </w:rPr>
        <w:t>Genome Biol.</w:t>
      </w:r>
      <w:r w:rsidRPr="000B0CC8">
        <w:rPr>
          <w:rFonts w:ascii="Helvetica" w:hAnsi="Helvetica" w:cs="Helvetica"/>
          <w:sz w:val="14"/>
        </w:rPr>
        <w:t xml:space="preserve">, </w:t>
      </w:r>
      <w:r w:rsidRPr="000B0CC8">
        <w:rPr>
          <w:rFonts w:ascii="Helvetica" w:hAnsi="Helvetica" w:cs="Helvetica"/>
          <w:b/>
          <w:bCs/>
          <w:sz w:val="14"/>
        </w:rPr>
        <w:t>12</w:t>
      </w:r>
      <w:r w:rsidRPr="000B0CC8">
        <w:rPr>
          <w:rFonts w:ascii="Helvetica" w:hAnsi="Helvetica" w:cs="Helvetica"/>
          <w:sz w:val="14"/>
        </w:rPr>
        <w:t>, R85.</w:t>
      </w:r>
    </w:p>
    <w:p w14:paraId="6DA0CDEF" w14:textId="0E5BA99F" w:rsidR="00BE2969" w:rsidRDefault="00C5159B" w:rsidP="00742D1A">
      <w:pPr>
        <w:pStyle w:val="RefHead"/>
      </w:pPr>
      <w:r w:rsidRPr="00A4444A">
        <w:rPr>
          <w:sz w:val="14"/>
          <w:szCs w:val="14"/>
        </w:rPr>
        <w:fldChar w:fldCharType="end"/>
      </w:r>
    </w:p>
    <w:p w14:paraId="4D092F80" w14:textId="77777777" w:rsidR="00B52815" w:rsidRDefault="00B52815" w:rsidP="00742D1A">
      <w:pPr>
        <w:pStyle w:val="RefHead"/>
        <w:rPr>
          <w:lang w:eastAsia="zh-CN"/>
        </w:rPr>
      </w:pPr>
    </w:p>
    <w:sectPr w:rsidR="00B52815" w:rsidSect="008C75FD">
      <w:headerReference w:type="even" r:id="rId23"/>
      <w:type w:val="continuous"/>
      <w:pgSz w:w="12240" w:h="15840" w:code="1"/>
      <w:pgMar w:top="1350" w:right="1077" w:bottom="126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ao Wang" w:date="2014-04-21T18:08:00Z" w:initials="gw">
    <w:p w14:paraId="21512528" w14:textId="3EBE6D6D" w:rsidR="00E5157D" w:rsidRDefault="00E5157D">
      <w:pPr>
        <w:pStyle w:val="CommentText"/>
      </w:pPr>
      <w:r>
        <w:rPr>
          <w:rStyle w:val="CommentReference"/>
        </w:rPr>
        <w:annotationRef/>
      </w:r>
      <w:r>
        <w:t xml:space="preserve">The term whole-exome sequencing and the acronym WES are commonly used in other publications. We probably want to stick to that convension.. </w:t>
      </w:r>
    </w:p>
  </w:comment>
  <w:comment w:id="56" w:author="Gao Wang" w:date="2014-04-21T18:58:00Z" w:initials="gw">
    <w:p w14:paraId="55FFB4D0" w14:textId="1A90E98C" w:rsidR="0087199D" w:rsidRDefault="0087199D">
      <w:pPr>
        <w:pStyle w:val="CommentText"/>
      </w:pPr>
      <w:r>
        <w:rPr>
          <w:rStyle w:val="CommentReference"/>
        </w:rPr>
        <w:annotationRef/>
      </w:r>
      <w:r>
        <w:t>You deleted this sentence but the text does not flow well without it …</w:t>
      </w:r>
    </w:p>
  </w:comment>
  <w:comment w:id="60" w:author="Gao Wang" w:date="2014-04-21T18:59:00Z" w:initials="gw">
    <w:p w14:paraId="16C554B4" w14:textId="3262C53A" w:rsidR="001B1229" w:rsidRDefault="001B1229">
      <w:pPr>
        <w:pStyle w:val="CommentText"/>
      </w:pPr>
      <w:r>
        <w:rPr>
          <w:rStyle w:val="CommentReference"/>
        </w:rPr>
        <w:annotationRef/>
      </w:r>
      <w:r w:rsidR="00E71F68">
        <w:t>Did you mean</w:t>
      </w:r>
      <w:r>
        <w:t xml:space="preserve"> to say “under study” or “understudied” (i.e. a</w:t>
      </w:r>
      <w:r w:rsidR="0033337E">
        <w:t xml:space="preserve"> population not so well defined</w:t>
      </w:r>
      <w:r>
        <w:t>)</w:t>
      </w:r>
      <w:r w:rsidR="0033337E">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512528" w15:done="0"/>
  <w15:commentEx w15:paraId="55FFB4D0" w15:done="0"/>
  <w15:commentEx w15:paraId="16C554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7CD3A" w14:textId="77777777" w:rsidR="00BA3579" w:rsidRDefault="00BA3579">
      <w:r>
        <w:separator/>
      </w:r>
    </w:p>
  </w:endnote>
  <w:endnote w:type="continuationSeparator" w:id="0">
    <w:p w14:paraId="1E535D34" w14:textId="77777777" w:rsidR="00BA3579" w:rsidRDefault="00BA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738A5" w14:textId="77777777" w:rsidR="00EB1B83" w:rsidRDefault="00157917">
    <w:pPr>
      <w:pStyle w:val="Footer"/>
    </w:pPr>
    <w:r>
      <w:rPr>
        <w:rFonts w:ascii="Helvetica" w:hAnsi="Helvetica"/>
        <w:b/>
        <w:noProof/>
      </w:rPr>
      <w:pict w14:anchorId="13661D20">
        <v:line id="Line 6" o:spid="_x0000_s4100" style="position:absolute;z-index:251658240;visibility:visible;mso-wrap-distance-top:-3e-5mm;mso-wrap-distance-bottom:-3e-5mm;mso-position-vertical-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w:r>
    <w:r w:rsidR="00C5159B">
      <w:rPr>
        <w:rStyle w:val="PageNumber"/>
      </w:rPr>
      <w:fldChar w:fldCharType="begin"/>
    </w:r>
    <w:r w:rsidR="00EB1B83">
      <w:rPr>
        <w:rStyle w:val="PageNumber"/>
      </w:rPr>
      <w:instrText xml:space="preserve"> PAGE </w:instrText>
    </w:r>
    <w:r w:rsidR="00C5159B">
      <w:rPr>
        <w:rStyle w:val="PageNumber"/>
      </w:rPr>
      <w:fldChar w:fldCharType="separate"/>
    </w:r>
    <w:r>
      <w:rPr>
        <w:rStyle w:val="PageNumber"/>
        <w:noProof/>
      </w:rPr>
      <w:t>2</w:t>
    </w:r>
    <w:r w:rsidR="00C5159B">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8D78B" w14:textId="77777777" w:rsidR="00EB1B83" w:rsidRDefault="00157917">
    <w:pPr>
      <w:pStyle w:val="Footer"/>
      <w:jc w:val="right"/>
    </w:pPr>
    <w:r>
      <w:rPr>
        <w:rFonts w:ascii="Helvetica" w:hAnsi="Helvetica"/>
        <w:b/>
        <w:noProof/>
      </w:rPr>
      <w:pict w14:anchorId="4F781A9B">
        <v:line id="Line 7" o:spid="_x0000_s4099" style="position:absolute;left:0;text-align:left;z-index:251659264;visibility:visible;mso-wrap-distance-top:-3e-5mm;mso-wrap-distance-bottom:-3e-5mm;mso-position-vertical-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w:r>
    <w:r w:rsidR="00C5159B">
      <w:rPr>
        <w:rStyle w:val="PageNumber"/>
      </w:rPr>
      <w:fldChar w:fldCharType="begin"/>
    </w:r>
    <w:r w:rsidR="00EB1B83">
      <w:rPr>
        <w:rStyle w:val="PageNumber"/>
      </w:rPr>
      <w:instrText xml:space="preserve"> PAGE </w:instrText>
    </w:r>
    <w:r w:rsidR="00C5159B">
      <w:rPr>
        <w:rStyle w:val="PageNumber"/>
      </w:rPr>
      <w:fldChar w:fldCharType="separate"/>
    </w:r>
    <w:r>
      <w:rPr>
        <w:rStyle w:val="PageNumber"/>
        <w:noProof/>
      </w:rPr>
      <w:t>3</w:t>
    </w:r>
    <w:r w:rsidR="00C5159B">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6B493" w14:textId="77777777" w:rsidR="00EB1B83" w:rsidRDefault="00157917">
    <w:pPr>
      <w:pStyle w:val="CopyrightLine"/>
    </w:pPr>
    <w:r>
      <w:rPr>
        <w:noProof/>
        <w:sz w:val="20"/>
      </w:rPr>
      <w:pict w14:anchorId="4DA19F2C">
        <v:line id="Line 5" o:spid="_x0000_s4098" style="position:absolute;z-index:251657216;visibility:visible;mso-wrap-distance-top:-3e-5mm;mso-wrap-distance-bottom:-3e-5mm;mso-position-vertical-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w:r>
    <w:r w:rsidR="00EB1B83">
      <w:t>© Oxford University Press 2005</w:t>
    </w:r>
    <w:r w:rsidR="00EB1B83">
      <w:tab/>
    </w:r>
    <w:r w:rsidR="00C5159B">
      <w:rPr>
        <w:rStyle w:val="PageNumber"/>
      </w:rPr>
      <w:fldChar w:fldCharType="begin"/>
    </w:r>
    <w:r w:rsidR="00EB1B83">
      <w:rPr>
        <w:rStyle w:val="PageNumber"/>
      </w:rPr>
      <w:instrText xml:space="preserve"> PAGE </w:instrText>
    </w:r>
    <w:r w:rsidR="00C5159B">
      <w:rPr>
        <w:rStyle w:val="PageNumber"/>
      </w:rPr>
      <w:fldChar w:fldCharType="separate"/>
    </w:r>
    <w:r>
      <w:rPr>
        <w:rStyle w:val="PageNumber"/>
        <w:noProof/>
      </w:rPr>
      <w:t>1</w:t>
    </w:r>
    <w:r w:rsidR="00C5159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B0171" w14:textId="77777777" w:rsidR="00BA3579" w:rsidRDefault="00BA3579">
      <w:pPr>
        <w:pStyle w:val="Footer"/>
        <w:tabs>
          <w:tab w:val="clear" w:pos="4320"/>
          <w:tab w:val="left" w:pos="4860"/>
        </w:tabs>
        <w:spacing w:line="200" w:lineRule="exact"/>
        <w:rPr>
          <w:u w:val="single" w:color="000000"/>
        </w:rPr>
      </w:pPr>
      <w:r>
        <w:rPr>
          <w:u w:val="single" w:color="000000"/>
        </w:rPr>
        <w:tab/>
      </w:r>
    </w:p>
  </w:footnote>
  <w:footnote w:type="continuationSeparator" w:id="0">
    <w:p w14:paraId="73C0FB85" w14:textId="77777777" w:rsidR="00BA3579" w:rsidRDefault="00BA3579">
      <w:pPr>
        <w:pStyle w:val="FootnoteText"/>
        <w:rPr>
          <w:szCs w:val="24"/>
        </w:rPr>
      </w:pPr>
      <w:r>
        <w:continuationSeparator/>
      </w:r>
    </w:p>
  </w:footnote>
  <w:footnote w:type="continuationNotice" w:id="1">
    <w:p w14:paraId="7A92A53C" w14:textId="77777777" w:rsidR="00BA3579" w:rsidRDefault="00BA3579">
      <w:pPr>
        <w:pStyle w:val="Footer"/>
        <w:spacing w:line="14" w:lineRule="exact"/>
      </w:pPr>
    </w:p>
  </w:footnote>
  <w:footnote w:id="2">
    <w:p w14:paraId="3DE91631" w14:textId="77777777" w:rsidR="00EB1B83" w:rsidRDefault="00EB1B83">
      <w:pPr>
        <w:pStyle w:val="FootnoteText"/>
      </w:pPr>
      <w:r>
        <w:rPr>
          <w:rStyle w:val="FootnoteReference"/>
          <w:position w:val="-2"/>
        </w:rPr>
        <w:t>*</w:t>
      </w:r>
      <w:r>
        <w:t>To whom correspondence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CE9D3" w14:textId="77777777" w:rsidR="00EB1B83" w:rsidRDefault="00157917">
    <w:pPr>
      <w:pStyle w:val="Header"/>
    </w:pPr>
    <w:r>
      <w:rPr>
        <w:noProof/>
        <w:sz w:val="20"/>
      </w:rPr>
      <w:pict w14:anchorId="36816572">
        <v:line id="Line 1" o:spid="_x0000_s4102" style="position:absolute;z-index:251655168;visibility:visible;mso-wrap-distance-top:-3e-5mm;mso-wrap-distance-bottom:-3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w:r>
    <w:r w:rsidR="00EB1B83">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34095" w14:textId="77777777" w:rsidR="00EB1B83" w:rsidRDefault="00157917" w:rsidP="0030281D">
    <w:pPr>
      <w:pStyle w:val="Header"/>
    </w:pPr>
    <w:r>
      <w:rPr>
        <w:noProof/>
        <w:sz w:val="20"/>
      </w:rPr>
      <w:pict w14:anchorId="1D1D983D">
        <v:line id="Line 2" o:spid="_x0000_s4101" style="position:absolute;z-index:251656192;visibility:visible;mso-wrap-distance-top:-3e-5mm;mso-wrap-distance-bottom:-3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w:r>
    <w:r w:rsidR="00EB1B83">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BBC25" w14:textId="77777777" w:rsidR="00EB1B83" w:rsidRDefault="00157917" w:rsidP="00E73415">
    <w:pPr>
      <w:pStyle w:val="Header"/>
      <w:spacing w:after="120"/>
    </w:pPr>
    <w:r>
      <w:rPr>
        <w:noProof/>
      </w:rPr>
      <w:pict w14:anchorId="4C644648">
        <v:line id="Line 8" o:spid="_x0000_s4097" style="position:absolute;z-index:251660288;visibility:visible;mso-wrap-distance-top:-3e-5mm;mso-wrap-distance-bottom:-3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w:r>
    <w:r w:rsidR="00EB1B83">
      <w:rPr>
        <w:rFonts w:hint="eastAsia"/>
        <w:lang w:eastAsia="zh-CN"/>
      </w:rPr>
      <w:t>G</w:t>
    </w:r>
    <w:r w:rsidR="00EB1B83">
      <w:t xml:space="preserve">. </w:t>
    </w:r>
    <w:r w:rsidR="00EB1B83">
      <w:rPr>
        <w:rFonts w:hint="eastAsia"/>
        <w:lang w:eastAsia="zh-CN"/>
      </w:rPr>
      <w:t>Wang</w:t>
    </w:r>
    <w:r w:rsidR="00EB1B83">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4103"/>
    <o:shapelayout v:ext="edit">
      <o:idmap v:ext="edit" data="4"/>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3B198C"/>
    <w:rsid w:val="00000EBB"/>
    <w:rsid w:val="000017AB"/>
    <w:rsid w:val="000038DE"/>
    <w:rsid w:val="000042AB"/>
    <w:rsid w:val="00004C86"/>
    <w:rsid w:val="00005CB0"/>
    <w:rsid w:val="00007F89"/>
    <w:rsid w:val="000107E5"/>
    <w:rsid w:val="00010836"/>
    <w:rsid w:val="000110D5"/>
    <w:rsid w:val="0001213C"/>
    <w:rsid w:val="00014B5C"/>
    <w:rsid w:val="00015960"/>
    <w:rsid w:val="000179AD"/>
    <w:rsid w:val="000252C7"/>
    <w:rsid w:val="00030DA8"/>
    <w:rsid w:val="00037213"/>
    <w:rsid w:val="00040195"/>
    <w:rsid w:val="000410C4"/>
    <w:rsid w:val="00044E9E"/>
    <w:rsid w:val="00047C6C"/>
    <w:rsid w:val="00050238"/>
    <w:rsid w:val="00052600"/>
    <w:rsid w:val="00053373"/>
    <w:rsid w:val="0005721E"/>
    <w:rsid w:val="000574A7"/>
    <w:rsid w:val="0006283F"/>
    <w:rsid w:val="00072480"/>
    <w:rsid w:val="00076B75"/>
    <w:rsid w:val="00076E09"/>
    <w:rsid w:val="00080B84"/>
    <w:rsid w:val="00081385"/>
    <w:rsid w:val="00081C8B"/>
    <w:rsid w:val="00081F09"/>
    <w:rsid w:val="0008489B"/>
    <w:rsid w:val="00085220"/>
    <w:rsid w:val="00093826"/>
    <w:rsid w:val="00096A6E"/>
    <w:rsid w:val="00096C3A"/>
    <w:rsid w:val="000A07C5"/>
    <w:rsid w:val="000A1090"/>
    <w:rsid w:val="000A18C9"/>
    <w:rsid w:val="000A750D"/>
    <w:rsid w:val="000B0CC8"/>
    <w:rsid w:val="000B1CE7"/>
    <w:rsid w:val="000B4C46"/>
    <w:rsid w:val="000B56A6"/>
    <w:rsid w:val="000B767A"/>
    <w:rsid w:val="000B7D97"/>
    <w:rsid w:val="000C1066"/>
    <w:rsid w:val="000C1513"/>
    <w:rsid w:val="000C15B9"/>
    <w:rsid w:val="000C17FB"/>
    <w:rsid w:val="000C1805"/>
    <w:rsid w:val="000C1C35"/>
    <w:rsid w:val="000C447D"/>
    <w:rsid w:val="000C45AD"/>
    <w:rsid w:val="000D0498"/>
    <w:rsid w:val="000D3359"/>
    <w:rsid w:val="000D732D"/>
    <w:rsid w:val="000D7E4F"/>
    <w:rsid w:val="000E487A"/>
    <w:rsid w:val="000E6D68"/>
    <w:rsid w:val="000F2E4E"/>
    <w:rsid w:val="000F3356"/>
    <w:rsid w:val="000F5DE3"/>
    <w:rsid w:val="0010261A"/>
    <w:rsid w:val="00104348"/>
    <w:rsid w:val="0011076C"/>
    <w:rsid w:val="00110F96"/>
    <w:rsid w:val="001112C5"/>
    <w:rsid w:val="001113E1"/>
    <w:rsid w:val="00111A8F"/>
    <w:rsid w:val="001146F9"/>
    <w:rsid w:val="00114C38"/>
    <w:rsid w:val="00115221"/>
    <w:rsid w:val="00120903"/>
    <w:rsid w:val="00122DA5"/>
    <w:rsid w:val="00123411"/>
    <w:rsid w:val="00123536"/>
    <w:rsid w:val="00124694"/>
    <w:rsid w:val="00126BDB"/>
    <w:rsid w:val="00131550"/>
    <w:rsid w:val="00131BAA"/>
    <w:rsid w:val="00133810"/>
    <w:rsid w:val="00133C5D"/>
    <w:rsid w:val="00135659"/>
    <w:rsid w:val="001400F0"/>
    <w:rsid w:val="00141224"/>
    <w:rsid w:val="00142FE2"/>
    <w:rsid w:val="00143831"/>
    <w:rsid w:val="00143BF5"/>
    <w:rsid w:val="00143E7C"/>
    <w:rsid w:val="001467A9"/>
    <w:rsid w:val="0014703B"/>
    <w:rsid w:val="0014764A"/>
    <w:rsid w:val="00147FB4"/>
    <w:rsid w:val="00151965"/>
    <w:rsid w:val="00155064"/>
    <w:rsid w:val="001551B0"/>
    <w:rsid w:val="0015606F"/>
    <w:rsid w:val="00157917"/>
    <w:rsid w:val="0016106F"/>
    <w:rsid w:val="00161A8E"/>
    <w:rsid w:val="00164D7C"/>
    <w:rsid w:val="0016640A"/>
    <w:rsid w:val="00166672"/>
    <w:rsid w:val="001667E3"/>
    <w:rsid w:val="0017100C"/>
    <w:rsid w:val="00171951"/>
    <w:rsid w:val="00172092"/>
    <w:rsid w:val="00173D9B"/>
    <w:rsid w:val="0017451A"/>
    <w:rsid w:val="00183477"/>
    <w:rsid w:val="001852B8"/>
    <w:rsid w:val="00190836"/>
    <w:rsid w:val="001923DB"/>
    <w:rsid w:val="0019362B"/>
    <w:rsid w:val="00195D0F"/>
    <w:rsid w:val="00196C0C"/>
    <w:rsid w:val="001A095B"/>
    <w:rsid w:val="001A278D"/>
    <w:rsid w:val="001A3E12"/>
    <w:rsid w:val="001A4456"/>
    <w:rsid w:val="001A5509"/>
    <w:rsid w:val="001A556C"/>
    <w:rsid w:val="001A7D22"/>
    <w:rsid w:val="001B1229"/>
    <w:rsid w:val="001B4D52"/>
    <w:rsid w:val="001B7017"/>
    <w:rsid w:val="001C47DA"/>
    <w:rsid w:val="001C5C5A"/>
    <w:rsid w:val="001C6507"/>
    <w:rsid w:val="001C6909"/>
    <w:rsid w:val="001D1432"/>
    <w:rsid w:val="001D6274"/>
    <w:rsid w:val="001D74D0"/>
    <w:rsid w:val="001E08FE"/>
    <w:rsid w:val="001E0A39"/>
    <w:rsid w:val="001E218A"/>
    <w:rsid w:val="001E36F9"/>
    <w:rsid w:val="001E372D"/>
    <w:rsid w:val="001E6EF4"/>
    <w:rsid w:val="001F118A"/>
    <w:rsid w:val="001F149E"/>
    <w:rsid w:val="001F3DD5"/>
    <w:rsid w:val="001F4B36"/>
    <w:rsid w:val="00201CC0"/>
    <w:rsid w:val="00202D1D"/>
    <w:rsid w:val="00204343"/>
    <w:rsid w:val="0020793E"/>
    <w:rsid w:val="002114ED"/>
    <w:rsid w:val="00214443"/>
    <w:rsid w:val="00222811"/>
    <w:rsid w:val="00224059"/>
    <w:rsid w:val="00233971"/>
    <w:rsid w:val="002347D4"/>
    <w:rsid w:val="002362FB"/>
    <w:rsid w:val="002407F9"/>
    <w:rsid w:val="0024293E"/>
    <w:rsid w:val="00243128"/>
    <w:rsid w:val="00243C18"/>
    <w:rsid w:val="00243FFE"/>
    <w:rsid w:val="00245019"/>
    <w:rsid w:val="00245719"/>
    <w:rsid w:val="0024665E"/>
    <w:rsid w:val="00250E1F"/>
    <w:rsid w:val="00252D0A"/>
    <w:rsid w:val="00256438"/>
    <w:rsid w:val="0025697B"/>
    <w:rsid w:val="00256FB9"/>
    <w:rsid w:val="00257610"/>
    <w:rsid w:val="00267EE7"/>
    <w:rsid w:val="00271F81"/>
    <w:rsid w:val="00274375"/>
    <w:rsid w:val="0027471C"/>
    <w:rsid w:val="002754E7"/>
    <w:rsid w:val="00275D46"/>
    <w:rsid w:val="0027718D"/>
    <w:rsid w:val="002820F1"/>
    <w:rsid w:val="002821D3"/>
    <w:rsid w:val="002836F1"/>
    <w:rsid w:val="00283E3A"/>
    <w:rsid w:val="0028406B"/>
    <w:rsid w:val="00284605"/>
    <w:rsid w:val="002853F1"/>
    <w:rsid w:val="002868E4"/>
    <w:rsid w:val="00286DD2"/>
    <w:rsid w:val="00287396"/>
    <w:rsid w:val="002933DC"/>
    <w:rsid w:val="00293FCC"/>
    <w:rsid w:val="00295278"/>
    <w:rsid w:val="0029675B"/>
    <w:rsid w:val="00297EBB"/>
    <w:rsid w:val="002A0608"/>
    <w:rsid w:val="002A342F"/>
    <w:rsid w:val="002A4F71"/>
    <w:rsid w:val="002A5C47"/>
    <w:rsid w:val="002A6F89"/>
    <w:rsid w:val="002B596C"/>
    <w:rsid w:val="002C015E"/>
    <w:rsid w:val="002C1134"/>
    <w:rsid w:val="002C3B99"/>
    <w:rsid w:val="002C582C"/>
    <w:rsid w:val="002C6960"/>
    <w:rsid w:val="002C75E6"/>
    <w:rsid w:val="002D0AC7"/>
    <w:rsid w:val="002D16FC"/>
    <w:rsid w:val="002D45FB"/>
    <w:rsid w:val="002D6F6C"/>
    <w:rsid w:val="002D7331"/>
    <w:rsid w:val="002D748D"/>
    <w:rsid w:val="002D7B36"/>
    <w:rsid w:val="002E03AA"/>
    <w:rsid w:val="002E239B"/>
    <w:rsid w:val="002E2676"/>
    <w:rsid w:val="002E5AD1"/>
    <w:rsid w:val="002F5BAF"/>
    <w:rsid w:val="002F7E59"/>
    <w:rsid w:val="0030038F"/>
    <w:rsid w:val="0030281D"/>
    <w:rsid w:val="00302EDF"/>
    <w:rsid w:val="003056C9"/>
    <w:rsid w:val="00305810"/>
    <w:rsid w:val="00306B2A"/>
    <w:rsid w:val="00307AA1"/>
    <w:rsid w:val="00310143"/>
    <w:rsid w:val="00310355"/>
    <w:rsid w:val="0031078E"/>
    <w:rsid w:val="003108CA"/>
    <w:rsid w:val="00313428"/>
    <w:rsid w:val="00316258"/>
    <w:rsid w:val="003220CC"/>
    <w:rsid w:val="00323461"/>
    <w:rsid w:val="003239F4"/>
    <w:rsid w:val="00323C2D"/>
    <w:rsid w:val="00323F76"/>
    <w:rsid w:val="003245A9"/>
    <w:rsid w:val="00325487"/>
    <w:rsid w:val="003256BF"/>
    <w:rsid w:val="003256C8"/>
    <w:rsid w:val="00325BE1"/>
    <w:rsid w:val="00326890"/>
    <w:rsid w:val="003272BB"/>
    <w:rsid w:val="0033337E"/>
    <w:rsid w:val="00334AEB"/>
    <w:rsid w:val="00335DE4"/>
    <w:rsid w:val="00336558"/>
    <w:rsid w:val="003413A1"/>
    <w:rsid w:val="00341514"/>
    <w:rsid w:val="00341B9C"/>
    <w:rsid w:val="00345155"/>
    <w:rsid w:val="00345C9E"/>
    <w:rsid w:val="00346F3A"/>
    <w:rsid w:val="0035076F"/>
    <w:rsid w:val="00350D43"/>
    <w:rsid w:val="003545B0"/>
    <w:rsid w:val="00355558"/>
    <w:rsid w:val="00357392"/>
    <w:rsid w:val="00357AB0"/>
    <w:rsid w:val="00360004"/>
    <w:rsid w:val="00360660"/>
    <w:rsid w:val="0036382F"/>
    <w:rsid w:val="00363F03"/>
    <w:rsid w:val="00370BEF"/>
    <w:rsid w:val="00374019"/>
    <w:rsid w:val="00374589"/>
    <w:rsid w:val="003749C4"/>
    <w:rsid w:val="00374E45"/>
    <w:rsid w:val="003752CE"/>
    <w:rsid w:val="00376F5A"/>
    <w:rsid w:val="00377A29"/>
    <w:rsid w:val="00377EB2"/>
    <w:rsid w:val="00381171"/>
    <w:rsid w:val="00382871"/>
    <w:rsid w:val="0038683D"/>
    <w:rsid w:val="0039340A"/>
    <w:rsid w:val="003937BD"/>
    <w:rsid w:val="0039410E"/>
    <w:rsid w:val="00396578"/>
    <w:rsid w:val="00397F77"/>
    <w:rsid w:val="003A1646"/>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2D7A"/>
    <w:rsid w:val="003F4994"/>
    <w:rsid w:val="003F5E01"/>
    <w:rsid w:val="004016DF"/>
    <w:rsid w:val="0040211E"/>
    <w:rsid w:val="0040495A"/>
    <w:rsid w:val="00406A8B"/>
    <w:rsid w:val="0040798A"/>
    <w:rsid w:val="0041077C"/>
    <w:rsid w:val="004135F6"/>
    <w:rsid w:val="00413661"/>
    <w:rsid w:val="00416CAF"/>
    <w:rsid w:val="0042159D"/>
    <w:rsid w:val="00421DD4"/>
    <w:rsid w:val="00422292"/>
    <w:rsid w:val="00422650"/>
    <w:rsid w:val="00423600"/>
    <w:rsid w:val="00423F4B"/>
    <w:rsid w:val="00426D31"/>
    <w:rsid w:val="00431A19"/>
    <w:rsid w:val="00435BF0"/>
    <w:rsid w:val="00437039"/>
    <w:rsid w:val="00437089"/>
    <w:rsid w:val="00437FEF"/>
    <w:rsid w:val="00442556"/>
    <w:rsid w:val="00447346"/>
    <w:rsid w:val="00452130"/>
    <w:rsid w:val="00452213"/>
    <w:rsid w:val="004526F6"/>
    <w:rsid w:val="0045283E"/>
    <w:rsid w:val="00452F4E"/>
    <w:rsid w:val="0045418C"/>
    <w:rsid w:val="00455894"/>
    <w:rsid w:val="00460BD8"/>
    <w:rsid w:val="00466F21"/>
    <w:rsid w:val="00467404"/>
    <w:rsid w:val="00471192"/>
    <w:rsid w:val="00475B1F"/>
    <w:rsid w:val="00476D99"/>
    <w:rsid w:val="00483CE8"/>
    <w:rsid w:val="004858BA"/>
    <w:rsid w:val="00485B81"/>
    <w:rsid w:val="00486E58"/>
    <w:rsid w:val="00490212"/>
    <w:rsid w:val="00494670"/>
    <w:rsid w:val="00495BFA"/>
    <w:rsid w:val="0049623A"/>
    <w:rsid w:val="00497736"/>
    <w:rsid w:val="004A0F79"/>
    <w:rsid w:val="004B1D23"/>
    <w:rsid w:val="004B2829"/>
    <w:rsid w:val="004B5366"/>
    <w:rsid w:val="004B7BA0"/>
    <w:rsid w:val="004B7BBC"/>
    <w:rsid w:val="004C7F9F"/>
    <w:rsid w:val="004D22C7"/>
    <w:rsid w:val="004D2985"/>
    <w:rsid w:val="004D2F47"/>
    <w:rsid w:val="004D727B"/>
    <w:rsid w:val="004E038F"/>
    <w:rsid w:val="004E1218"/>
    <w:rsid w:val="004E1B4E"/>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1B0B"/>
    <w:rsid w:val="005122B4"/>
    <w:rsid w:val="005128C9"/>
    <w:rsid w:val="00512D96"/>
    <w:rsid w:val="005139B2"/>
    <w:rsid w:val="00523742"/>
    <w:rsid w:val="00525000"/>
    <w:rsid w:val="00530B5C"/>
    <w:rsid w:val="005344A4"/>
    <w:rsid w:val="005416B4"/>
    <w:rsid w:val="005423F3"/>
    <w:rsid w:val="0054256F"/>
    <w:rsid w:val="005426BA"/>
    <w:rsid w:val="00543F46"/>
    <w:rsid w:val="00544ED1"/>
    <w:rsid w:val="00546406"/>
    <w:rsid w:val="00552EE0"/>
    <w:rsid w:val="00554934"/>
    <w:rsid w:val="00557920"/>
    <w:rsid w:val="00557C26"/>
    <w:rsid w:val="00557EC9"/>
    <w:rsid w:val="005603CF"/>
    <w:rsid w:val="00561302"/>
    <w:rsid w:val="00563FD6"/>
    <w:rsid w:val="00565E5C"/>
    <w:rsid w:val="00566CAB"/>
    <w:rsid w:val="0057006F"/>
    <w:rsid w:val="0057053B"/>
    <w:rsid w:val="00572239"/>
    <w:rsid w:val="00574AF0"/>
    <w:rsid w:val="0058112C"/>
    <w:rsid w:val="005818C3"/>
    <w:rsid w:val="00582016"/>
    <w:rsid w:val="00584CCD"/>
    <w:rsid w:val="00584D27"/>
    <w:rsid w:val="005861B4"/>
    <w:rsid w:val="005873B3"/>
    <w:rsid w:val="00587700"/>
    <w:rsid w:val="005902AB"/>
    <w:rsid w:val="00591B27"/>
    <w:rsid w:val="00591D07"/>
    <w:rsid w:val="0059229B"/>
    <w:rsid w:val="005A079D"/>
    <w:rsid w:val="005A087F"/>
    <w:rsid w:val="005A0C6D"/>
    <w:rsid w:val="005A2E9C"/>
    <w:rsid w:val="005A76F2"/>
    <w:rsid w:val="005A7B8D"/>
    <w:rsid w:val="005B04A0"/>
    <w:rsid w:val="005B0655"/>
    <w:rsid w:val="005B2836"/>
    <w:rsid w:val="005B3107"/>
    <w:rsid w:val="005B57CE"/>
    <w:rsid w:val="005C0644"/>
    <w:rsid w:val="005C1162"/>
    <w:rsid w:val="005C48EA"/>
    <w:rsid w:val="005C4F94"/>
    <w:rsid w:val="005C511F"/>
    <w:rsid w:val="005C5174"/>
    <w:rsid w:val="005D02CC"/>
    <w:rsid w:val="005D0771"/>
    <w:rsid w:val="005D3708"/>
    <w:rsid w:val="005E3D12"/>
    <w:rsid w:val="005E6458"/>
    <w:rsid w:val="005E6F0E"/>
    <w:rsid w:val="005F13F5"/>
    <w:rsid w:val="005F24C9"/>
    <w:rsid w:val="005F6E81"/>
    <w:rsid w:val="005F782C"/>
    <w:rsid w:val="006008A0"/>
    <w:rsid w:val="00603C51"/>
    <w:rsid w:val="00606B26"/>
    <w:rsid w:val="00607F0F"/>
    <w:rsid w:val="006108F7"/>
    <w:rsid w:val="00611F93"/>
    <w:rsid w:val="00612DBF"/>
    <w:rsid w:val="00612E57"/>
    <w:rsid w:val="006145A2"/>
    <w:rsid w:val="00615028"/>
    <w:rsid w:val="00617193"/>
    <w:rsid w:val="006171CD"/>
    <w:rsid w:val="00617652"/>
    <w:rsid w:val="00617DA1"/>
    <w:rsid w:val="006237BA"/>
    <w:rsid w:val="006245AE"/>
    <w:rsid w:val="00625ECF"/>
    <w:rsid w:val="006277E8"/>
    <w:rsid w:val="00627C80"/>
    <w:rsid w:val="00627E45"/>
    <w:rsid w:val="00631A62"/>
    <w:rsid w:val="00633832"/>
    <w:rsid w:val="00637CB1"/>
    <w:rsid w:val="00640200"/>
    <w:rsid w:val="00643904"/>
    <w:rsid w:val="0064626B"/>
    <w:rsid w:val="006471C1"/>
    <w:rsid w:val="006512C5"/>
    <w:rsid w:val="00654168"/>
    <w:rsid w:val="0065526D"/>
    <w:rsid w:val="00657600"/>
    <w:rsid w:val="00660479"/>
    <w:rsid w:val="00661BAA"/>
    <w:rsid w:val="00665B1B"/>
    <w:rsid w:val="00665DC4"/>
    <w:rsid w:val="00667C94"/>
    <w:rsid w:val="006701EC"/>
    <w:rsid w:val="0067408A"/>
    <w:rsid w:val="00676EEA"/>
    <w:rsid w:val="00677117"/>
    <w:rsid w:val="006771A5"/>
    <w:rsid w:val="00684287"/>
    <w:rsid w:val="006843FE"/>
    <w:rsid w:val="0069156B"/>
    <w:rsid w:val="00691CE8"/>
    <w:rsid w:val="00691EC4"/>
    <w:rsid w:val="00692053"/>
    <w:rsid w:val="00693C6E"/>
    <w:rsid w:val="00693D89"/>
    <w:rsid w:val="006972DF"/>
    <w:rsid w:val="006A11B5"/>
    <w:rsid w:val="006A1901"/>
    <w:rsid w:val="006A220E"/>
    <w:rsid w:val="006A2B19"/>
    <w:rsid w:val="006A42DB"/>
    <w:rsid w:val="006A4B59"/>
    <w:rsid w:val="006A7F36"/>
    <w:rsid w:val="006B084D"/>
    <w:rsid w:val="006B0B5B"/>
    <w:rsid w:val="006B1515"/>
    <w:rsid w:val="006B202C"/>
    <w:rsid w:val="006B6D92"/>
    <w:rsid w:val="006B6E98"/>
    <w:rsid w:val="006B760C"/>
    <w:rsid w:val="006B7AC7"/>
    <w:rsid w:val="006C36C4"/>
    <w:rsid w:val="006C5B70"/>
    <w:rsid w:val="006C6C13"/>
    <w:rsid w:val="006D4F0B"/>
    <w:rsid w:val="006D5B69"/>
    <w:rsid w:val="006E2CEB"/>
    <w:rsid w:val="006E5513"/>
    <w:rsid w:val="006E6E6C"/>
    <w:rsid w:val="006F0007"/>
    <w:rsid w:val="006F16E8"/>
    <w:rsid w:val="006F31B9"/>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400F4"/>
    <w:rsid w:val="00742D1A"/>
    <w:rsid w:val="0074502E"/>
    <w:rsid w:val="007454C3"/>
    <w:rsid w:val="00746059"/>
    <w:rsid w:val="00755433"/>
    <w:rsid w:val="00756222"/>
    <w:rsid w:val="00757257"/>
    <w:rsid w:val="00766929"/>
    <w:rsid w:val="00771C7C"/>
    <w:rsid w:val="00774C6A"/>
    <w:rsid w:val="00775154"/>
    <w:rsid w:val="0077555C"/>
    <w:rsid w:val="00776202"/>
    <w:rsid w:val="007769AD"/>
    <w:rsid w:val="00776ECB"/>
    <w:rsid w:val="007774E8"/>
    <w:rsid w:val="007777FC"/>
    <w:rsid w:val="007847AD"/>
    <w:rsid w:val="00785E8A"/>
    <w:rsid w:val="00786257"/>
    <w:rsid w:val="00786398"/>
    <w:rsid w:val="00791D5E"/>
    <w:rsid w:val="00792256"/>
    <w:rsid w:val="007A5CBE"/>
    <w:rsid w:val="007A6A2A"/>
    <w:rsid w:val="007B6257"/>
    <w:rsid w:val="007C034F"/>
    <w:rsid w:val="007C1828"/>
    <w:rsid w:val="007C264D"/>
    <w:rsid w:val="007C464C"/>
    <w:rsid w:val="007C4C68"/>
    <w:rsid w:val="007C73FA"/>
    <w:rsid w:val="007D001B"/>
    <w:rsid w:val="007D08DC"/>
    <w:rsid w:val="007D174F"/>
    <w:rsid w:val="007D5058"/>
    <w:rsid w:val="007E16F2"/>
    <w:rsid w:val="007E5AB5"/>
    <w:rsid w:val="007E6D0C"/>
    <w:rsid w:val="007E7390"/>
    <w:rsid w:val="0080053A"/>
    <w:rsid w:val="008026AF"/>
    <w:rsid w:val="00802815"/>
    <w:rsid w:val="00803553"/>
    <w:rsid w:val="00806643"/>
    <w:rsid w:val="00806FDD"/>
    <w:rsid w:val="0081011E"/>
    <w:rsid w:val="00812B73"/>
    <w:rsid w:val="008136D1"/>
    <w:rsid w:val="00820158"/>
    <w:rsid w:val="00822454"/>
    <w:rsid w:val="008224B9"/>
    <w:rsid w:val="0082279C"/>
    <w:rsid w:val="0082411B"/>
    <w:rsid w:val="008244A4"/>
    <w:rsid w:val="00826FA0"/>
    <w:rsid w:val="008279C3"/>
    <w:rsid w:val="0083128F"/>
    <w:rsid w:val="00831C5C"/>
    <w:rsid w:val="00835083"/>
    <w:rsid w:val="00835829"/>
    <w:rsid w:val="00836E7A"/>
    <w:rsid w:val="0084345B"/>
    <w:rsid w:val="008442FF"/>
    <w:rsid w:val="00844F91"/>
    <w:rsid w:val="00847EF4"/>
    <w:rsid w:val="00852FBC"/>
    <w:rsid w:val="00853D6D"/>
    <w:rsid w:val="00863A81"/>
    <w:rsid w:val="00863AC2"/>
    <w:rsid w:val="00864037"/>
    <w:rsid w:val="00865C85"/>
    <w:rsid w:val="00871226"/>
    <w:rsid w:val="0087199D"/>
    <w:rsid w:val="00873DAF"/>
    <w:rsid w:val="00875C9B"/>
    <w:rsid w:val="0087628A"/>
    <w:rsid w:val="00880A1C"/>
    <w:rsid w:val="0088615D"/>
    <w:rsid w:val="00887143"/>
    <w:rsid w:val="00887853"/>
    <w:rsid w:val="00891798"/>
    <w:rsid w:val="008932F0"/>
    <w:rsid w:val="00893421"/>
    <w:rsid w:val="00893F38"/>
    <w:rsid w:val="008947FE"/>
    <w:rsid w:val="008961CD"/>
    <w:rsid w:val="008A06DC"/>
    <w:rsid w:val="008A571A"/>
    <w:rsid w:val="008A5B5D"/>
    <w:rsid w:val="008B2094"/>
    <w:rsid w:val="008B3464"/>
    <w:rsid w:val="008B7E44"/>
    <w:rsid w:val="008C120A"/>
    <w:rsid w:val="008C1EE5"/>
    <w:rsid w:val="008C1EF9"/>
    <w:rsid w:val="008C3C5C"/>
    <w:rsid w:val="008C4B5E"/>
    <w:rsid w:val="008C75FD"/>
    <w:rsid w:val="008D11EB"/>
    <w:rsid w:val="008D172B"/>
    <w:rsid w:val="008D2E88"/>
    <w:rsid w:val="008D60FD"/>
    <w:rsid w:val="008D701E"/>
    <w:rsid w:val="008E08DA"/>
    <w:rsid w:val="008E2744"/>
    <w:rsid w:val="008E5378"/>
    <w:rsid w:val="008E5DC6"/>
    <w:rsid w:val="008F0D13"/>
    <w:rsid w:val="008F15A5"/>
    <w:rsid w:val="008F170F"/>
    <w:rsid w:val="008F179D"/>
    <w:rsid w:val="008F2044"/>
    <w:rsid w:val="008F2949"/>
    <w:rsid w:val="008F479E"/>
    <w:rsid w:val="008F4997"/>
    <w:rsid w:val="008F67A6"/>
    <w:rsid w:val="00902588"/>
    <w:rsid w:val="0090462A"/>
    <w:rsid w:val="009065EA"/>
    <w:rsid w:val="00912ACD"/>
    <w:rsid w:val="00915F70"/>
    <w:rsid w:val="00917637"/>
    <w:rsid w:val="009177E3"/>
    <w:rsid w:val="00917CFE"/>
    <w:rsid w:val="009218BD"/>
    <w:rsid w:val="00924721"/>
    <w:rsid w:val="0092541A"/>
    <w:rsid w:val="00926330"/>
    <w:rsid w:val="009265D0"/>
    <w:rsid w:val="00931ED7"/>
    <w:rsid w:val="00932A40"/>
    <w:rsid w:val="0093533F"/>
    <w:rsid w:val="00940630"/>
    <w:rsid w:val="009421CF"/>
    <w:rsid w:val="00943558"/>
    <w:rsid w:val="009468F3"/>
    <w:rsid w:val="009504C2"/>
    <w:rsid w:val="009515C0"/>
    <w:rsid w:val="00952B61"/>
    <w:rsid w:val="00953A61"/>
    <w:rsid w:val="00954BDF"/>
    <w:rsid w:val="0095638F"/>
    <w:rsid w:val="009667AD"/>
    <w:rsid w:val="00966931"/>
    <w:rsid w:val="00966AD3"/>
    <w:rsid w:val="0096726C"/>
    <w:rsid w:val="00972EF3"/>
    <w:rsid w:val="00977733"/>
    <w:rsid w:val="0098197A"/>
    <w:rsid w:val="00985745"/>
    <w:rsid w:val="00990F3D"/>
    <w:rsid w:val="00991A58"/>
    <w:rsid w:val="00992D1F"/>
    <w:rsid w:val="00993CD1"/>
    <w:rsid w:val="00995C17"/>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630"/>
    <w:rsid w:val="009C3749"/>
    <w:rsid w:val="009C5278"/>
    <w:rsid w:val="009C5CF1"/>
    <w:rsid w:val="009C604F"/>
    <w:rsid w:val="009C7FA4"/>
    <w:rsid w:val="009D0931"/>
    <w:rsid w:val="009D0BAD"/>
    <w:rsid w:val="009D45E0"/>
    <w:rsid w:val="009D477F"/>
    <w:rsid w:val="009D6294"/>
    <w:rsid w:val="009D6A87"/>
    <w:rsid w:val="009D7BDF"/>
    <w:rsid w:val="009E07B6"/>
    <w:rsid w:val="009E1C71"/>
    <w:rsid w:val="009E3118"/>
    <w:rsid w:val="009E4DEF"/>
    <w:rsid w:val="009E56D4"/>
    <w:rsid w:val="009E6A0B"/>
    <w:rsid w:val="009F3853"/>
    <w:rsid w:val="009F3E26"/>
    <w:rsid w:val="009F4094"/>
    <w:rsid w:val="009F642D"/>
    <w:rsid w:val="009F7214"/>
    <w:rsid w:val="009F7706"/>
    <w:rsid w:val="009F7EBF"/>
    <w:rsid w:val="00A029EA"/>
    <w:rsid w:val="00A035DF"/>
    <w:rsid w:val="00A0517B"/>
    <w:rsid w:val="00A064D2"/>
    <w:rsid w:val="00A06FDD"/>
    <w:rsid w:val="00A13271"/>
    <w:rsid w:val="00A13B2B"/>
    <w:rsid w:val="00A15222"/>
    <w:rsid w:val="00A20286"/>
    <w:rsid w:val="00A243CB"/>
    <w:rsid w:val="00A246AF"/>
    <w:rsid w:val="00A2580D"/>
    <w:rsid w:val="00A269FA"/>
    <w:rsid w:val="00A2773B"/>
    <w:rsid w:val="00A33791"/>
    <w:rsid w:val="00A344AC"/>
    <w:rsid w:val="00A346A4"/>
    <w:rsid w:val="00A37E02"/>
    <w:rsid w:val="00A40E4A"/>
    <w:rsid w:val="00A411CF"/>
    <w:rsid w:val="00A42041"/>
    <w:rsid w:val="00A42C2F"/>
    <w:rsid w:val="00A43392"/>
    <w:rsid w:val="00A4444A"/>
    <w:rsid w:val="00A46275"/>
    <w:rsid w:val="00A47444"/>
    <w:rsid w:val="00A47AFD"/>
    <w:rsid w:val="00A56031"/>
    <w:rsid w:val="00A56D4C"/>
    <w:rsid w:val="00A61A2E"/>
    <w:rsid w:val="00A61AEE"/>
    <w:rsid w:val="00A62954"/>
    <w:rsid w:val="00A6572D"/>
    <w:rsid w:val="00A663AD"/>
    <w:rsid w:val="00A667C8"/>
    <w:rsid w:val="00A676EE"/>
    <w:rsid w:val="00A70BD3"/>
    <w:rsid w:val="00A70D45"/>
    <w:rsid w:val="00A74BC9"/>
    <w:rsid w:val="00A75342"/>
    <w:rsid w:val="00A76166"/>
    <w:rsid w:val="00A767C9"/>
    <w:rsid w:val="00A77846"/>
    <w:rsid w:val="00A803A8"/>
    <w:rsid w:val="00A824FB"/>
    <w:rsid w:val="00A82CD3"/>
    <w:rsid w:val="00A83C56"/>
    <w:rsid w:val="00A85005"/>
    <w:rsid w:val="00A867B6"/>
    <w:rsid w:val="00A86FAA"/>
    <w:rsid w:val="00A87C22"/>
    <w:rsid w:val="00A92334"/>
    <w:rsid w:val="00A93484"/>
    <w:rsid w:val="00A9379E"/>
    <w:rsid w:val="00A9525E"/>
    <w:rsid w:val="00A95D2A"/>
    <w:rsid w:val="00A9612A"/>
    <w:rsid w:val="00A97DFE"/>
    <w:rsid w:val="00AA2BF2"/>
    <w:rsid w:val="00AA5DBE"/>
    <w:rsid w:val="00AB3DA2"/>
    <w:rsid w:val="00AB58A6"/>
    <w:rsid w:val="00AC1406"/>
    <w:rsid w:val="00AC14EB"/>
    <w:rsid w:val="00AD07DA"/>
    <w:rsid w:val="00AD20C4"/>
    <w:rsid w:val="00AD29DA"/>
    <w:rsid w:val="00AD463A"/>
    <w:rsid w:val="00AD4A6B"/>
    <w:rsid w:val="00AE0D04"/>
    <w:rsid w:val="00AE0F75"/>
    <w:rsid w:val="00AF0053"/>
    <w:rsid w:val="00AF2B7A"/>
    <w:rsid w:val="00AF3A3D"/>
    <w:rsid w:val="00AF4B53"/>
    <w:rsid w:val="00AF54E1"/>
    <w:rsid w:val="00AF7C7B"/>
    <w:rsid w:val="00B00072"/>
    <w:rsid w:val="00B01911"/>
    <w:rsid w:val="00B033D9"/>
    <w:rsid w:val="00B0377C"/>
    <w:rsid w:val="00B039FB"/>
    <w:rsid w:val="00B06C98"/>
    <w:rsid w:val="00B07555"/>
    <w:rsid w:val="00B10F0F"/>
    <w:rsid w:val="00B161D0"/>
    <w:rsid w:val="00B17689"/>
    <w:rsid w:val="00B176BB"/>
    <w:rsid w:val="00B211DD"/>
    <w:rsid w:val="00B22C64"/>
    <w:rsid w:val="00B233EA"/>
    <w:rsid w:val="00B256D5"/>
    <w:rsid w:val="00B25A69"/>
    <w:rsid w:val="00B31C86"/>
    <w:rsid w:val="00B34430"/>
    <w:rsid w:val="00B3721B"/>
    <w:rsid w:val="00B42F63"/>
    <w:rsid w:val="00B44528"/>
    <w:rsid w:val="00B52178"/>
    <w:rsid w:val="00B52815"/>
    <w:rsid w:val="00B52827"/>
    <w:rsid w:val="00B55BB8"/>
    <w:rsid w:val="00B614B1"/>
    <w:rsid w:val="00B631FD"/>
    <w:rsid w:val="00B652DF"/>
    <w:rsid w:val="00B66FA9"/>
    <w:rsid w:val="00B670B7"/>
    <w:rsid w:val="00B70939"/>
    <w:rsid w:val="00B71D90"/>
    <w:rsid w:val="00B72383"/>
    <w:rsid w:val="00B7282B"/>
    <w:rsid w:val="00B770A9"/>
    <w:rsid w:val="00B77A00"/>
    <w:rsid w:val="00B77CBF"/>
    <w:rsid w:val="00B80625"/>
    <w:rsid w:val="00B81148"/>
    <w:rsid w:val="00B818E9"/>
    <w:rsid w:val="00B81B3E"/>
    <w:rsid w:val="00B81CC3"/>
    <w:rsid w:val="00B84813"/>
    <w:rsid w:val="00B93B27"/>
    <w:rsid w:val="00B96BF8"/>
    <w:rsid w:val="00BA1101"/>
    <w:rsid w:val="00BA2A41"/>
    <w:rsid w:val="00BA3579"/>
    <w:rsid w:val="00BA77F2"/>
    <w:rsid w:val="00BB072C"/>
    <w:rsid w:val="00BB0B32"/>
    <w:rsid w:val="00BC045E"/>
    <w:rsid w:val="00BC1402"/>
    <w:rsid w:val="00BC1C49"/>
    <w:rsid w:val="00BC1EC5"/>
    <w:rsid w:val="00BC21EB"/>
    <w:rsid w:val="00BC7E74"/>
    <w:rsid w:val="00BD1C34"/>
    <w:rsid w:val="00BD308C"/>
    <w:rsid w:val="00BD43EA"/>
    <w:rsid w:val="00BD7F09"/>
    <w:rsid w:val="00BE08B0"/>
    <w:rsid w:val="00BE2969"/>
    <w:rsid w:val="00BE2A62"/>
    <w:rsid w:val="00BE51FD"/>
    <w:rsid w:val="00BE5686"/>
    <w:rsid w:val="00BF0505"/>
    <w:rsid w:val="00BF1BA5"/>
    <w:rsid w:val="00BF23B8"/>
    <w:rsid w:val="00BF241B"/>
    <w:rsid w:val="00BF4BD0"/>
    <w:rsid w:val="00BF5A23"/>
    <w:rsid w:val="00C02388"/>
    <w:rsid w:val="00C038B1"/>
    <w:rsid w:val="00C05918"/>
    <w:rsid w:val="00C05AFA"/>
    <w:rsid w:val="00C06001"/>
    <w:rsid w:val="00C06B14"/>
    <w:rsid w:val="00C10B42"/>
    <w:rsid w:val="00C120F0"/>
    <w:rsid w:val="00C14978"/>
    <w:rsid w:val="00C16364"/>
    <w:rsid w:val="00C206D6"/>
    <w:rsid w:val="00C21A03"/>
    <w:rsid w:val="00C241E2"/>
    <w:rsid w:val="00C27DA1"/>
    <w:rsid w:val="00C312E4"/>
    <w:rsid w:val="00C358D8"/>
    <w:rsid w:val="00C35A6F"/>
    <w:rsid w:val="00C36B64"/>
    <w:rsid w:val="00C420B2"/>
    <w:rsid w:val="00C449E0"/>
    <w:rsid w:val="00C44EC9"/>
    <w:rsid w:val="00C46220"/>
    <w:rsid w:val="00C47E47"/>
    <w:rsid w:val="00C50A9F"/>
    <w:rsid w:val="00C5159B"/>
    <w:rsid w:val="00C57C4B"/>
    <w:rsid w:val="00C57C67"/>
    <w:rsid w:val="00C65FE5"/>
    <w:rsid w:val="00C6671E"/>
    <w:rsid w:val="00C67571"/>
    <w:rsid w:val="00C679E1"/>
    <w:rsid w:val="00C72ADD"/>
    <w:rsid w:val="00C73DF3"/>
    <w:rsid w:val="00C7529B"/>
    <w:rsid w:val="00C755BB"/>
    <w:rsid w:val="00C75719"/>
    <w:rsid w:val="00C76D48"/>
    <w:rsid w:val="00C80E80"/>
    <w:rsid w:val="00C86B64"/>
    <w:rsid w:val="00C86BDF"/>
    <w:rsid w:val="00C91074"/>
    <w:rsid w:val="00C91C5E"/>
    <w:rsid w:val="00C92896"/>
    <w:rsid w:val="00C930E1"/>
    <w:rsid w:val="00C96B50"/>
    <w:rsid w:val="00C97086"/>
    <w:rsid w:val="00CA077D"/>
    <w:rsid w:val="00CA236C"/>
    <w:rsid w:val="00CA5135"/>
    <w:rsid w:val="00CA711F"/>
    <w:rsid w:val="00CB5D77"/>
    <w:rsid w:val="00CC3AD6"/>
    <w:rsid w:val="00CC3AF5"/>
    <w:rsid w:val="00CC571D"/>
    <w:rsid w:val="00CD09A9"/>
    <w:rsid w:val="00CD1016"/>
    <w:rsid w:val="00CD1EE1"/>
    <w:rsid w:val="00CD48EA"/>
    <w:rsid w:val="00CD54AB"/>
    <w:rsid w:val="00CD55D8"/>
    <w:rsid w:val="00CD6597"/>
    <w:rsid w:val="00CD72EC"/>
    <w:rsid w:val="00CD7DC3"/>
    <w:rsid w:val="00CE0A55"/>
    <w:rsid w:val="00CE20AF"/>
    <w:rsid w:val="00CE7014"/>
    <w:rsid w:val="00CF0E31"/>
    <w:rsid w:val="00CF134D"/>
    <w:rsid w:val="00CF191E"/>
    <w:rsid w:val="00CF358C"/>
    <w:rsid w:val="00CF7EC4"/>
    <w:rsid w:val="00D00E5B"/>
    <w:rsid w:val="00D06729"/>
    <w:rsid w:val="00D06CB9"/>
    <w:rsid w:val="00D076F2"/>
    <w:rsid w:val="00D118FA"/>
    <w:rsid w:val="00D12F89"/>
    <w:rsid w:val="00D16B87"/>
    <w:rsid w:val="00D16FC1"/>
    <w:rsid w:val="00D171B2"/>
    <w:rsid w:val="00D17BF4"/>
    <w:rsid w:val="00D25BB3"/>
    <w:rsid w:val="00D267D0"/>
    <w:rsid w:val="00D278C8"/>
    <w:rsid w:val="00D304C2"/>
    <w:rsid w:val="00D3171E"/>
    <w:rsid w:val="00D357A4"/>
    <w:rsid w:val="00D3591F"/>
    <w:rsid w:val="00D37C00"/>
    <w:rsid w:val="00D42FA5"/>
    <w:rsid w:val="00D4541D"/>
    <w:rsid w:val="00D503F1"/>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15AD"/>
    <w:rsid w:val="00DA72E9"/>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493D"/>
    <w:rsid w:val="00DE5307"/>
    <w:rsid w:val="00DF4BEF"/>
    <w:rsid w:val="00DF5618"/>
    <w:rsid w:val="00DF5901"/>
    <w:rsid w:val="00DF64E0"/>
    <w:rsid w:val="00E00CD4"/>
    <w:rsid w:val="00E01858"/>
    <w:rsid w:val="00E03CA6"/>
    <w:rsid w:val="00E047BA"/>
    <w:rsid w:val="00E05DE1"/>
    <w:rsid w:val="00E07968"/>
    <w:rsid w:val="00E07A8E"/>
    <w:rsid w:val="00E10787"/>
    <w:rsid w:val="00E1137B"/>
    <w:rsid w:val="00E13D66"/>
    <w:rsid w:val="00E15CDC"/>
    <w:rsid w:val="00E1788D"/>
    <w:rsid w:val="00E2145A"/>
    <w:rsid w:val="00E2538B"/>
    <w:rsid w:val="00E25B9C"/>
    <w:rsid w:val="00E25D63"/>
    <w:rsid w:val="00E26C8C"/>
    <w:rsid w:val="00E26CA7"/>
    <w:rsid w:val="00E26CC2"/>
    <w:rsid w:val="00E33A47"/>
    <w:rsid w:val="00E34034"/>
    <w:rsid w:val="00E34C48"/>
    <w:rsid w:val="00E369B8"/>
    <w:rsid w:val="00E3704A"/>
    <w:rsid w:val="00E376CA"/>
    <w:rsid w:val="00E407E4"/>
    <w:rsid w:val="00E46474"/>
    <w:rsid w:val="00E46FA5"/>
    <w:rsid w:val="00E47FEF"/>
    <w:rsid w:val="00E50FB4"/>
    <w:rsid w:val="00E5157D"/>
    <w:rsid w:val="00E52083"/>
    <w:rsid w:val="00E53E8A"/>
    <w:rsid w:val="00E559F2"/>
    <w:rsid w:val="00E60FB8"/>
    <w:rsid w:val="00E62FC5"/>
    <w:rsid w:val="00E63604"/>
    <w:rsid w:val="00E63D08"/>
    <w:rsid w:val="00E64A04"/>
    <w:rsid w:val="00E703E1"/>
    <w:rsid w:val="00E716CC"/>
    <w:rsid w:val="00E71F68"/>
    <w:rsid w:val="00E7266F"/>
    <w:rsid w:val="00E73415"/>
    <w:rsid w:val="00E81DF6"/>
    <w:rsid w:val="00E838BD"/>
    <w:rsid w:val="00E85B98"/>
    <w:rsid w:val="00E87B90"/>
    <w:rsid w:val="00E92C71"/>
    <w:rsid w:val="00E93990"/>
    <w:rsid w:val="00E94633"/>
    <w:rsid w:val="00E9492F"/>
    <w:rsid w:val="00E9565A"/>
    <w:rsid w:val="00E95A80"/>
    <w:rsid w:val="00EA19CB"/>
    <w:rsid w:val="00EA1C18"/>
    <w:rsid w:val="00EA2F3A"/>
    <w:rsid w:val="00EA7326"/>
    <w:rsid w:val="00EB164B"/>
    <w:rsid w:val="00EB1B83"/>
    <w:rsid w:val="00EB2466"/>
    <w:rsid w:val="00EB2485"/>
    <w:rsid w:val="00EB5E68"/>
    <w:rsid w:val="00EC1770"/>
    <w:rsid w:val="00EC1C00"/>
    <w:rsid w:val="00EC3CAC"/>
    <w:rsid w:val="00EC4CD8"/>
    <w:rsid w:val="00EC544B"/>
    <w:rsid w:val="00EC6FE7"/>
    <w:rsid w:val="00EC7EF3"/>
    <w:rsid w:val="00ED0700"/>
    <w:rsid w:val="00ED4D3E"/>
    <w:rsid w:val="00ED7441"/>
    <w:rsid w:val="00EE1A47"/>
    <w:rsid w:val="00EE4BDB"/>
    <w:rsid w:val="00EE589A"/>
    <w:rsid w:val="00EE6BD6"/>
    <w:rsid w:val="00EE6E76"/>
    <w:rsid w:val="00EE7ADD"/>
    <w:rsid w:val="00EF0A03"/>
    <w:rsid w:val="00EF1BB9"/>
    <w:rsid w:val="00EF3766"/>
    <w:rsid w:val="00EF7364"/>
    <w:rsid w:val="00F022B8"/>
    <w:rsid w:val="00F03CF4"/>
    <w:rsid w:val="00F04D9B"/>
    <w:rsid w:val="00F068BF"/>
    <w:rsid w:val="00F14D7B"/>
    <w:rsid w:val="00F14D99"/>
    <w:rsid w:val="00F2082A"/>
    <w:rsid w:val="00F21081"/>
    <w:rsid w:val="00F22564"/>
    <w:rsid w:val="00F22CB6"/>
    <w:rsid w:val="00F23B1A"/>
    <w:rsid w:val="00F258DF"/>
    <w:rsid w:val="00F25BD4"/>
    <w:rsid w:val="00F27781"/>
    <w:rsid w:val="00F27DBE"/>
    <w:rsid w:val="00F3272C"/>
    <w:rsid w:val="00F328A8"/>
    <w:rsid w:val="00F3425D"/>
    <w:rsid w:val="00F36FE9"/>
    <w:rsid w:val="00F37630"/>
    <w:rsid w:val="00F412D2"/>
    <w:rsid w:val="00F427D1"/>
    <w:rsid w:val="00F43DFA"/>
    <w:rsid w:val="00F44E25"/>
    <w:rsid w:val="00F46D54"/>
    <w:rsid w:val="00F4748A"/>
    <w:rsid w:val="00F47AFC"/>
    <w:rsid w:val="00F5241B"/>
    <w:rsid w:val="00F5538F"/>
    <w:rsid w:val="00F627AB"/>
    <w:rsid w:val="00F62898"/>
    <w:rsid w:val="00F63B59"/>
    <w:rsid w:val="00F6586F"/>
    <w:rsid w:val="00F6622E"/>
    <w:rsid w:val="00F70A6D"/>
    <w:rsid w:val="00F70F71"/>
    <w:rsid w:val="00F70F9E"/>
    <w:rsid w:val="00F71C34"/>
    <w:rsid w:val="00F73E60"/>
    <w:rsid w:val="00F748BD"/>
    <w:rsid w:val="00F750E9"/>
    <w:rsid w:val="00F82A36"/>
    <w:rsid w:val="00F83A13"/>
    <w:rsid w:val="00F9563A"/>
    <w:rsid w:val="00F96961"/>
    <w:rsid w:val="00F96A20"/>
    <w:rsid w:val="00FA134C"/>
    <w:rsid w:val="00FA3821"/>
    <w:rsid w:val="00FA7C07"/>
    <w:rsid w:val="00FB24F8"/>
    <w:rsid w:val="00FB637F"/>
    <w:rsid w:val="00FC1E1A"/>
    <w:rsid w:val="00FC358C"/>
    <w:rsid w:val="00FC4CD0"/>
    <w:rsid w:val="00FD0763"/>
    <w:rsid w:val="00FD18B4"/>
    <w:rsid w:val="00FD2E5E"/>
    <w:rsid w:val="00FD38A1"/>
    <w:rsid w:val="00FD4CB6"/>
    <w:rsid w:val="00FD607F"/>
    <w:rsid w:val="00FD6D96"/>
    <w:rsid w:val="00FE28D4"/>
    <w:rsid w:val="00FE4245"/>
    <w:rsid w:val="00FE6F18"/>
    <w:rsid w:val="00FE7874"/>
    <w:rsid w:val="00FF01EA"/>
    <w:rsid w:val="00FF0BBD"/>
    <w:rsid w:val="00FF1669"/>
    <w:rsid w:val="00FF18A2"/>
    <w:rsid w:val="00FF1BF1"/>
    <w:rsid w:val="00FF39AC"/>
    <w:rsid w:val="00FF498E"/>
    <w:rsid w:val="00FF635C"/>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3"/>
    <o:shapelayout v:ext="edit">
      <o:idmap v:ext="edit" data="1"/>
    </o:shapelayout>
  </w:shapeDefaults>
  <w:decimalSymbol w:val="."/>
  <w:listSeparator w:val=","/>
  <w14:docId w14:val="23A858F0"/>
  <w15:docId w15:val="{39F92942-F54D-4164-BB54-2C771929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1B5"/>
    <w:rPr>
      <w:rFonts w:ascii="Times" w:hAnsi="Times"/>
      <w:szCs w:val="24"/>
    </w:rPr>
  </w:style>
  <w:style w:type="paragraph" w:styleId="Heading1">
    <w:name w:val="heading 1"/>
    <w:next w:val="Normal"/>
    <w:qFormat/>
    <w:rsid w:val="006A11B5"/>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6A11B5"/>
    <w:pPr>
      <w:numPr>
        <w:ilvl w:val="1"/>
        <w:numId w:val="6"/>
      </w:numPr>
      <w:spacing w:before="110" w:after="52" w:line="240" w:lineRule="exact"/>
      <w:outlineLvl w:val="1"/>
    </w:pPr>
    <w:rPr>
      <w:b/>
      <w:bCs/>
    </w:rPr>
  </w:style>
  <w:style w:type="paragraph" w:styleId="Heading3">
    <w:name w:val="heading 3"/>
    <w:basedOn w:val="Normal"/>
    <w:next w:val="Normal"/>
    <w:qFormat/>
    <w:rsid w:val="006A11B5"/>
    <w:pPr>
      <w:keepNext/>
      <w:spacing w:before="240" w:after="60"/>
      <w:outlineLvl w:val="2"/>
    </w:pPr>
    <w:rPr>
      <w:rFonts w:ascii="Arial" w:hAnsi="Arial" w:cs="Arial"/>
      <w:b/>
      <w:bCs/>
      <w:sz w:val="26"/>
      <w:szCs w:val="26"/>
    </w:rPr>
  </w:style>
  <w:style w:type="paragraph" w:styleId="Heading4">
    <w:name w:val="heading 4"/>
    <w:basedOn w:val="Normal"/>
    <w:next w:val="Normal"/>
    <w:qFormat/>
    <w:rsid w:val="006A11B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A11B5"/>
    <w:pPr>
      <w:spacing w:before="240" w:after="60"/>
      <w:outlineLvl w:val="4"/>
    </w:pPr>
    <w:rPr>
      <w:b/>
      <w:bCs/>
      <w:i/>
      <w:iCs/>
      <w:sz w:val="26"/>
      <w:szCs w:val="26"/>
    </w:rPr>
  </w:style>
  <w:style w:type="paragraph" w:styleId="Heading6">
    <w:name w:val="heading 6"/>
    <w:basedOn w:val="Normal"/>
    <w:next w:val="Normal"/>
    <w:qFormat/>
    <w:rsid w:val="006A11B5"/>
    <w:pPr>
      <w:spacing w:before="240" w:after="60"/>
      <w:outlineLvl w:val="5"/>
    </w:pPr>
    <w:rPr>
      <w:rFonts w:ascii="Times New Roman" w:hAnsi="Times New Roman"/>
      <w:b/>
      <w:bCs/>
      <w:sz w:val="22"/>
      <w:szCs w:val="22"/>
    </w:rPr>
  </w:style>
  <w:style w:type="paragraph" w:styleId="Heading7">
    <w:name w:val="heading 7"/>
    <w:basedOn w:val="Normal"/>
    <w:next w:val="Normal"/>
    <w:qFormat/>
    <w:rsid w:val="006A11B5"/>
    <w:pPr>
      <w:spacing w:before="240" w:after="60"/>
      <w:outlineLvl w:val="6"/>
    </w:pPr>
    <w:rPr>
      <w:rFonts w:ascii="Times New Roman" w:hAnsi="Times New Roman"/>
      <w:sz w:val="24"/>
    </w:rPr>
  </w:style>
  <w:style w:type="paragraph" w:styleId="Heading8">
    <w:name w:val="heading 8"/>
    <w:basedOn w:val="Normal"/>
    <w:next w:val="Normal"/>
    <w:qFormat/>
    <w:rsid w:val="006A11B5"/>
    <w:pPr>
      <w:spacing w:before="240" w:after="60"/>
      <w:outlineLvl w:val="7"/>
    </w:pPr>
    <w:rPr>
      <w:rFonts w:ascii="Times New Roman" w:hAnsi="Times New Roman"/>
      <w:i/>
      <w:iCs/>
      <w:sz w:val="24"/>
    </w:rPr>
  </w:style>
  <w:style w:type="paragraph" w:styleId="Heading9">
    <w:name w:val="heading 9"/>
    <w:basedOn w:val="Normal"/>
    <w:next w:val="Normal"/>
    <w:qFormat/>
    <w:rsid w:val="006A11B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1B5"/>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6A11B5"/>
  </w:style>
  <w:style w:type="paragraph" w:styleId="Footer">
    <w:name w:val="footer"/>
    <w:basedOn w:val="Normal"/>
    <w:rsid w:val="006A11B5"/>
    <w:pPr>
      <w:tabs>
        <w:tab w:val="center" w:pos="4320"/>
        <w:tab w:val="right" w:pos="8640"/>
      </w:tabs>
    </w:pPr>
  </w:style>
  <w:style w:type="paragraph" w:styleId="FootnoteText">
    <w:name w:val="footnote text"/>
    <w:basedOn w:val="Normal"/>
    <w:semiHidden/>
    <w:rsid w:val="006A11B5"/>
    <w:pPr>
      <w:spacing w:before="20" w:line="200" w:lineRule="exact"/>
    </w:pPr>
    <w:rPr>
      <w:rFonts w:ascii="Times New Roman" w:hAnsi="Times New Roman"/>
      <w:sz w:val="16"/>
      <w:szCs w:val="20"/>
    </w:rPr>
  </w:style>
  <w:style w:type="paragraph" w:customStyle="1" w:styleId="Catchline">
    <w:name w:val="Catchline"/>
    <w:rsid w:val="006A11B5"/>
    <w:pPr>
      <w:spacing w:before="140" w:line="160" w:lineRule="exact"/>
      <w:jc w:val="right"/>
    </w:pPr>
    <w:rPr>
      <w:rFonts w:ascii="Helvetica" w:hAnsi="Helvetica"/>
      <w:i/>
      <w:sz w:val="16"/>
    </w:rPr>
  </w:style>
  <w:style w:type="paragraph" w:customStyle="1" w:styleId="DOILine">
    <w:name w:val="DOI Line"/>
    <w:basedOn w:val="Catchline"/>
    <w:rsid w:val="006A11B5"/>
    <w:pPr>
      <w:spacing w:before="44"/>
    </w:pPr>
  </w:style>
  <w:style w:type="paragraph" w:customStyle="1" w:styleId="Articletitle">
    <w:name w:val="Article title"/>
    <w:rsid w:val="006A11B5"/>
    <w:pPr>
      <w:spacing w:before="92" w:line="420" w:lineRule="exact"/>
    </w:pPr>
    <w:rPr>
      <w:rFonts w:ascii="Helvetica" w:hAnsi="Helvetica"/>
      <w:b/>
      <w:sz w:val="32"/>
    </w:rPr>
  </w:style>
  <w:style w:type="paragraph" w:customStyle="1" w:styleId="Authorname">
    <w:name w:val="Author name"/>
    <w:rsid w:val="006A11B5"/>
    <w:pPr>
      <w:spacing w:before="70" w:line="300" w:lineRule="exact"/>
    </w:pPr>
    <w:rPr>
      <w:rFonts w:ascii="Helvetica-Light" w:hAnsi="Helvetica-Light"/>
      <w:iCs/>
      <w:sz w:val="26"/>
    </w:rPr>
  </w:style>
  <w:style w:type="paragraph" w:customStyle="1" w:styleId="Affilation">
    <w:name w:val="Affilation"/>
    <w:basedOn w:val="Authorname"/>
    <w:rsid w:val="006A11B5"/>
    <w:pPr>
      <w:spacing w:before="40" w:after="52" w:line="240" w:lineRule="exact"/>
    </w:pPr>
    <w:rPr>
      <w:sz w:val="20"/>
    </w:rPr>
  </w:style>
  <w:style w:type="paragraph" w:customStyle="1" w:styleId="Received">
    <w:name w:val="Received"/>
    <w:basedOn w:val="Affilation"/>
    <w:rsid w:val="006A11B5"/>
    <w:pPr>
      <w:spacing w:before="0" w:after="294"/>
    </w:pPr>
    <w:rPr>
      <w:sz w:val="16"/>
    </w:rPr>
  </w:style>
  <w:style w:type="paragraph" w:customStyle="1" w:styleId="AbstractHead">
    <w:name w:val="Abstract Head"/>
    <w:rsid w:val="006A11B5"/>
    <w:pPr>
      <w:spacing w:before="210" w:after="10" w:line="220" w:lineRule="exact"/>
      <w:jc w:val="both"/>
    </w:pPr>
    <w:rPr>
      <w:rFonts w:ascii="Helvetica" w:hAnsi="Helvetica"/>
      <w:b/>
      <w:caps/>
      <w:sz w:val="16"/>
    </w:rPr>
  </w:style>
  <w:style w:type="paragraph" w:customStyle="1" w:styleId="AbstractText">
    <w:name w:val="Abstract Text"/>
    <w:rsid w:val="006A11B5"/>
    <w:pPr>
      <w:spacing w:line="220" w:lineRule="exact"/>
      <w:jc w:val="both"/>
    </w:pPr>
    <w:rPr>
      <w:rFonts w:ascii="Helvetica" w:hAnsi="Helvetica"/>
      <w:sz w:val="16"/>
    </w:rPr>
  </w:style>
  <w:style w:type="paragraph" w:customStyle="1" w:styleId="Para">
    <w:name w:val="Para"/>
    <w:rsid w:val="006A11B5"/>
    <w:pPr>
      <w:spacing w:line="220" w:lineRule="exact"/>
      <w:ind w:firstLine="170"/>
      <w:jc w:val="both"/>
    </w:pPr>
    <w:rPr>
      <w:sz w:val="18"/>
    </w:rPr>
  </w:style>
  <w:style w:type="paragraph" w:customStyle="1" w:styleId="ParaNoInd">
    <w:name w:val="ParaNoInd"/>
    <w:basedOn w:val="Para"/>
    <w:rsid w:val="006A11B5"/>
    <w:pPr>
      <w:ind w:firstLine="0"/>
    </w:pPr>
  </w:style>
  <w:style w:type="character" w:styleId="FootnoteReference">
    <w:name w:val="footnote reference"/>
    <w:semiHidden/>
    <w:rsid w:val="006A11B5"/>
    <w:rPr>
      <w:vertAlign w:val="superscript"/>
    </w:rPr>
  </w:style>
  <w:style w:type="character" w:styleId="PageNumber">
    <w:name w:val="page number"/>
    <w:rsid w:val="006A11B5"/>
    <w:rPr>
      <w:rFonts w:ascii="Helvetica" w:hAnsi="Helvetica"/>
      <w:b/>
      <w:sz w:val="18"/>
    </w:rPr>
  </w:style>
  <w:style w:type="paragraph" w:customStyle="1" w:styleId="Ahead">
    <w:name w:val="A head"/>
    <w:basedOn w:val="Heading1"/>
    <w:rsid w:val="006A11B5"/>
    <w:pPr>
      <w:numPr>
        <w:numId w:val="0"/>
      </w:numPr>
    </w:pPr>
  </w:style>
  <w:style w:type="paragraph" w:styleId="BlockText">
    <w:name w:val="Block Text"/>
    <w:basedOn w:val="Normal"/>
    <w:rsid w:val="006A11B5"/>
    <w:pPr>
      <w:spacing w:after="120"/>
      <w:ind w:left="1440" w:right="1440"/>
    </w:pPr>
  </w:style>
  <w:style w:type="character" w:customStyle="1" w:styleId="Chead">
    <w:name w:val="C head"/>
    <w:rsid w:val="006A11B5"/>
    <w:rPr>
      <w:rFonts w:ascii="Times New Roman" w:hAnsi="Times New Roman"/>
      <w:i/>
      <w:sz w:val="18"/>
    </w:rPr>
  </w:style>
  <w:style w:type="paragraph" w:customStyle="1" w:styleId="ParawithChead">
    <w:name w:val="Para with C head"/>
    <w:basedOn w:val="ParaNoInd"/>
    <w:rsid w:val="006A11B5"/>
    <w:pPr>
      <w:spacing w:before="126"/>
    </w:pPr>
  </w:style>
  <w:style w:type="paragraph" w:customStyle="1" w:styleId="NumberedList">
    <w:name w:val="Numbered List"/>
    <w:basedOn w:val="ParaNoInd"/>
    <w:rsid w:val="006A11B5"/>
    <w:pPr>
      <w:numPr>
        <w:numId w:val="1"/>
      </w:numPr>
      <w:tabs>
        <w:tab w:val="clear" w:pos="720"/>
        <w:tab w:val="left" w:pos="560"/>
      </w:tabs>
      <w:spacing w:before="60"/>
      <w:ind w:left="560" w:hanging="390"/>
    </w:pPr>
  </w:style>
  <w:style w:type="paragraph" w:customStyle="1" w:styleId="NumberedListfirst">
    <w:name w:val="Numbered List first"/>
    <w:basedOn w:val="NumberedList"/>
    <w:rsid w:val="006A11B5"/>
    <w:pPr>
      <w:spacing w:before="120"/>
    </w:pPr>
  </w:style>
  <w:style w:type="paragraph" w:customStyle="1" w:styleId="NumberedListlast">
    <w:name w:val="Numbered List last"/>
    <w:basedOn w:val="NumberedList"/>
    <w:rsid w:val="006A11B5"/>
    <w:pPr>
      <w:spacing w:after="120"/>
    </w:pPr>
  </w:style>
  <w:style w:type="paragraph" w:customStyle="1" w:styleId="BulletedList">
    <w:name w:val="Bulleted List"/>
    <w:basedOn w:val="ParaNoInd"/>
    <w:rsid w:val="006A11B5"/>
    <w:pPr>
      <w:numPr>
        <w:numId w:val="2"/>
      </w:numPr>
      <w:tabs>
        <w:tab w:val="clear" w:pos="560"/>
        <w:tab w:val="left" w:pos="374"/>
      </w:tabs>
      <w:spacing w:before="60"/>
      <w:ind w:left="374" w:hanging="204"/>
    </w:pPr>
  </w:style>
  <w:style w:type="paragraph" w:customStyle="1" w:styleId="BulletedListfirst">
    <w:name w:val="Bulleted List first"/>
    <w:basedOn w:val="BulletedList"/>
    <w:rsid w:val="006A11B5"/>
    <w:pPr>
      <w:spacing w:before="120"/>
    </w:pPr>
  </w:style>
  <w:style w:type="paragraph" w:customStyle="1" w:styleId="BulletedListlast">
    <w:name w:val="Bulleted List last"/>
    <w:basedOn w:val="BulletedList"/>
    <w:rsid w:val="006A11B5"/>
    <w:pPr>
      <w:spacing w:after="120"/>
    </w:pPr>
  </w:style>
  <w:style w:type="paragraph" w:customStyle="1" w:styleId="MTDisplayEquation">
    <w:name w:val="MTDisplayEquation"/>
    <w:basedOn w:val="ParaNoInd"/>
    <w:next w:val="Normal"/>
    <w:rsid w:val="006A11B5"/>
    <w:pPr>
      <w:tabs>
        <w:tab w:val="center" w:pos="2440"/>
        <w:tab w:val="right" w:pos="4860"/>
      </w:tabs>
    </w:pPr>
  </w:style>
  <w:style w:type="paragraph" w:customStyle="1" w:styleId="CopyrightLine">
    <w:name w:val="CopyrightLine"/>
    <w:basedOn w:val="Footer"/>
    <w:rsid w:val="006A11B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6A11B5"/>
    <w:pPr>
      <w:ind w:left="400" w:hanging="400"/>
    </w:pPr>
  </w:style>
  <w:style w:type="paragraph" w:customStyle="1" w:styleId="UnnumberedListfirst">
    <w:name w:val="Unnumbered List first"/>
    <w:basedOn w:val="UnnumberedList"/>
    <w:rsid w:val="006A11B5"/>
    <w:pPr>
      <w:spacing w:before="120"/>
    </w:pPr>
  </w:style>
  <w:style w:type="paragraph" w:customStyle="1" w:styleId="UnnumberedListlast">
    <w:name w:val="Unnumbered List last"/>
    <w:basedOn w:val="UnnumberedList"/>
    <w:rsid w:val="006A11B5"/>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rsid w:val="006A11B5"/>
    <w:pPr>
      <w:spacing w:before="120" w:after="120" w:line="240" w:lineRule="auto"/>
    </w:pPr>
  </w:style>
  <w:style w:type="paragraph" w:customStyle="1" w:styleId="FigureCaption">
    <w:name w:val="Figure Caption"/>
    <w:rsid w:val="006A11B5"/>
    <w:pPr>
      <w:spacing w:before="290" w:after="240" w:line="200" w:lineRule="exact"/>
      <w:jc w:val="both"/>
    </w:pPr>
    <w:rPr>
      <w:sz w:val="16"/>
    </w:rPr>
  </w:style>
  <w:style w:type="paragraph" w:customStyle="1" w:styleId="Tablecaption">
    <w:name w:val="Table caption"/>
    <w:rsid w:val="006A11B5"/>
    <w:pPr>
      <w:spacing w:before="240" w:after="260" w:line="200" w:lineRule="exact"/>
    </w:pPr>
    <w:rPr>
      <w:sz w:val="16"/>
    </w:rPr>
  </w:style>
  <w:style w:type="paragraph" w:customStyle="1" w:styleId="Tablebody">
    <w:name w:val="Table body"/>
    <w:rsid w:val="006A11B5"/>
    <w:pPr>
      <w:spacing w:line="200" w:lineRule="exact"/>
      <w:ind w:left="160" w:hanging="160"/>
    </w:pPr>
    <w:rPr>
      <w:sz w:val="16"/>
    </w:rPr>
  </w:style>
  <w:style w:type="paragraph" w:customStyle="1" w:styleId="TableColumnhead">
    <w:name w:val="Table Column head"/>
    <w:basedOn w:val="Tablebody"/>
    <w:rsid w:val="006A11B5"/>
    <w:pPr>
      <w:spacing w:before="80" w:after="140"/>
    </w:pPr>
  </w:style>
  <w:style w:type="paragraph" w:customStyle="1" w:styleId="Tablebodyfirst">
    <w:name w:val="Table body first"/>
    <w:basedOn w:val="Tablebody"/>
    <w:rsid w:val="006A11B5"/>
    <w:pPr>
      <w:spacing w:before="90"/>
    </w:pPr>
  </w:style>
  <w:style w:type="paragraph" w:customStyle="1" w:styleId="Tablebodylast">
    <w:name w:val="Table body last"/>
    <w:basedOn w:val="Tablebody"/>
    <w:rsid w:val="006A11B5"/>
    <w:pPr>
      <w:spacing w:after="134"/>
    </w:pPr>
  </w:style>
  <w:style w:type="paragraph" w:customStyle="1" w:styleId="Tablefootnote">
    <w:name w:val="Table footnote"/>
    <w:rsid w:val="006A11B5"/>
    <w:pPr>
      <w:spacing w:before="80" w:line="180" w:lineRule="exact"/>
      <w:jc w:val="both"/>
    </w:pPr>
    <w:rPr>
      <w:sz w:val="14"/>
    </w:rPr>
  </w:style>
  <w:style w:type="paragraph" w:customStyle="1" w:styleId="AckHead">
    <w:name w:val="Ack Head"/>
    <w:basedOn w:val="Ahead"/>
    <w:rsid w:val="006A11B5"/>
  </w:style>
  <w:style w:type="paragraph" w:customStyle="1" w:styleId="AckText">
    <w:name w:val="Ack Text"/>
    <w:basedOn w:val="ParaNoInd"/>
    <w:rsid w:val="006A11B5"/>
  </w:style>
  <w:style w:type="paragraph" w:customStyle="1" w:styleId="RefHead">
    <w:name w:val="Ref Head"/>
    <w:basedOn w:val="Ahead"/>
    <w:rsid w:val="006A11B5"/>
  </w:style>
  <w:style w:type="paragraph" w:customStyle="1" w:styleId="RefText">
    <w:name w:val="Ref Text"/>
    <w:rsid w:val="006A11B5"/>
    <w:pPr>
      <w:spacing w:line="180" w:lineRule="exact"/>
      <w:ind w:left="227" w:hanging="227"/>
      <w:jc w:val="both"/>
    </w:pPr>
    <w:rPr>
      <w:sz w:val="14"/>
    </w:rPr>
  </w:style>
  <w:style w:type="paragraph" w:customStyle="1" w:styleId="BHead">
    <w:name w:val="B Head"/>
    <w:rsid w:val="006A11B5"/>
    <w:pPr>
      <w:numPr>
        <w:ilvl w:val="1"/>
        <w:numId w:val="8"/>
      </w:numPr>
      <w:spacing w:before="100" w:after="60" w:line="260" w:lineRule="exact"/>
      <w:outlineLvl w:val="1"/>
    </w:pPr>
    <w:rPr>
      <w:rFonts w:ascii="Helvetica" w:hAnsi="Helvetica"/>
      <w:b/>
    </w:rPr>
  </w:style>
  <w:style w:type="paragraph" w:styleId="HTMLAddress">
    <w:name w:val="HTML Address"/>
    <w:basedOn w:val="Normal"/>
    <w:rsid w:val="006A11B5"/>
    <w:rPr>
      <w:i/>
      <w:iCs/>
    </w:rPr>
  </w:style>
  <w:style w:type="paragraph" w:customStyle="1" w:styleId="ArticleType">
    <w:name w:val="Article Type"/>
    <w:rsid w:val="006A11B5"/>
    <w:pPr>
      <w:spacing w:before="160"/>
    </w:pPr>
    <w:rPr>
      <w:rFonts w:ascii="Helvetica" w:hAnsi="Helvetica"/>
      <w:i/>
      <w:sz w:val="24"/>
    </w:rPr>
  </w:style>
  <w:style w:type="paragraph" w:customStyle="1" w:styleId="Para0">
    <w:name w:val="&lt;Para&gt;"/>
    <w:basedOn w:val="Para"/>
    <w:rsid w:val="006A11B5"/>
    <w:pPr>
      <w:spacing w:line="200" w:lineRule="exact"/>
    </w:pPr>
    <w:rPr>
      <w:sz w:val="16"/>
    </w:rPr>
  </w:style>
  <w:style w:type="paragraph" w:customStyle="1" w:styleId="ParaNoInd0">
    <w:name w:val="&lt;ParaNoInd&gt;"/>
    <w:basedOn w:val="ParaNoInd"/>
    <w:rsid w:val="006A11B5"/>
    <w:pPr>
      <w:spacing w:line="200" w:lineRule="exact"/>
    </w:pPr>
    <w:rPr>
      <w:sz w:val="16"/>
    </w:rPr>
  </w:style>
  <w:style w:type="paragraph" w:customStyle="1" w:styleId="ParawithChead0">
    <w:name w:val="&lt;Para with C head&gt;"/>
    <w:basedOn w:val="ParawithChead"/>
    <w:rsid w:val="006A11B5"/>
    <w:pPr>
      <w:spacing w:line="200" w:lineRule="exact"/>
    </w:pPr>
    <w:rPr>
      <w:sz w:val="16"/>
    </w:rPr>
  </w:style>
  <w:style w:type="paragraph" w:customStyle="1" w:styleId="EquationDisplay0">
    <w:name w:val="&lt;Equation Display&gt;"/>
    <w:basedOn w:val="EquationDisplay"/>
    <w:rsid w:val="006A11B5"/>
    <w:rPr>
      <w:sz w:val="16"/>
    </w:rPr>
  </w:style>
  <w:style w:type="paragraph" w:customStyle="1" w:styleId="FigureCaption0">
    <w:name w:val="&lt;Figure Caption&gt;"/>
    <w:basedOn w:val="FigureCaption"/>
    <w:rsid w:val="006A11B5"/>
    <w:pPr>
      <w:spacing w:line="180" w:lineRule="exact"/>
    </w:pPr>
    <w:rPr>
      <w:sz w:val="14"/>
    </w:rPr>
  </w:style>
  <w:style w:type="paragraph" w:customStyle="1" w:styleId="Tablebody0">
    <w:name w:val="&lt;Table body&gt;"/>
    <w:basedOn w:val="Tablebody"/>
    <w:rsid w:val="006A11B5"/>
    <w:pPr>
      <w:spacing w:line="180" w:lineRule="exact"/>
      <w:ind w:left="159" w:hanging="159"/>
    </w:pPr>
    <w:rPr>
      <w:sz w:val="14"/>
    </w:rPr>
  </w:style>
  <w:style w:type="paragraph" w:customStyle="1" w:styleId="Tablebodyfirst0">
    <w:name w:val="&lt;Table body first&gt;"/>
    <w:basedOn w:val="Tablebodyfirst"/>
    <w:rsid w:val="006A11B5"/>
    <w:pPr>
      <w:spacing w:line="180" w:lineRule="exact"/>
      <w:ind w:left="159" w:hanging="159"/>
    </w:pPr>
    <w:rPr>
      <w:sz w:val="14"/>
    </w:rPr>
  </w:style>
  <w:style w:type="paragraph" w:customStyle="1" w:styleId="Tablebodylast0">
    <w:name w:val="&lt;Table body last&gt;"/>
    <w:basedOn w:val="Tablebodylast"/>
    <w:rsid w:val="006A11B5"/>
    <w:pPr>
      <w:spacing w:line="180" w:lineRule="exact"/>
      <w:ind w:left="159" w:hanging="159"/>
    </w:pPr>
  </w:style>
  <w:style w:type="paragraph" w:customStyle="1" w:styleId="Tablecaption0">
    <w:name w:val="&lt;Table caption&gt;"/>
    <w:basedOn w:val="Tablecaption"/>
    <w:rsid w:val="006A11B5"/>
    <w:pPr>
      <w:spacing w:line="180" w:lineRule="exact"/>
    </w:pPr>
  </w:style>
  <w:style w:type="paragraph" w:customStyle="1" w:styleId="TableColumnhead0">
    <w:name w:val="&lt;Table Column head&gt;"/>
    <w:basedOn w:val="TableColumnhead"/>
    <w:rsid w:val="006A11B5"/>
    <w:pPr>
      <w:spacing w:line="180" w:lineRule="exact"/>
      <w:ind w:left="159" w:hanging="159"/>
    </w:pPr>
    <w:rPr>
      <w:sz w:val="14"/>
    </w:rPr>
  </w:style>
  <w:style w:type="paragraph" w:customStyle="1" w:styleId="Tablefootnote0">
    <w:name w:val="&lt;Table footnote&gt;"/>
    <w:basedOn w:val="Tablefootnote"/>
    <w:rsid w:val="006A11B5"/>
    <w:pPr>
      <w:spacing w:line="160" w:lineRule="exact"/>
    </w:pPr>
    <w:rPr>
      <w:sz w:val="12"/>
    </w:rPr>
  </w:style>
  <w:style w:type="paragraph" w:customStyle="1" w:styleId="NumberedList0">
    <w:name w:val="&lt;Numbered List&gt;"/>
    <w:basedOn w:val="NumberedList"/>
    <w:rsid w:val="006A11B5"/>
    <w:pPr>
      <w:spacing w:line="200" w:lineRule="exact"/>
      <w:ind w:left="561" w:hanging="391"/>
    </w:pPr>
    <w:rPr>
      <w:sz w:val="16"/>
    </w:rPr>
  </w:style>
  <w:style w:type="paragraph" w:customStyle="1" w:styleId="NumberedListfirst0">
    <w:name w:val="&lt;Numbered List first&gt;"/>
    <w:basedOn w:val="NumberedListfirst"/>
    <w:rsid w:val="006A11B5"/>
    <w:pPr>
      <w:spacing w:line="200" w:lineRule="exact"/>
      <w:ind w:left="561" w:hanging="391"/>
    </w:pPr>
    <w:rPr>
      <w:sz w:val="16"/>
    </w:rPr>
  </w:style>
  <w:style w:type="paragraph" w:customStyle="1" w:styleId="NumberedListlast0">
    <w:name w:val="&lt;Numbered List last&gt;"/>
    <w:basedOn w:val="NumberedListlast"/>
    <w:rsid w:val="006A11B5"/>
    <w:pPr>
      <w:spacing w:line="200" w:lineRule="exact"/>
      <w:ind w:left="561" w:hanging="391"/>
    </w:pPr>
    <w:rPr>
      <w:sz w:val="16"/>
    </w:rPr>
  </w:style>
  <w:style w:type="paragraph" w:customStyle="1" w:styleId="BulletedList0">
    <w:name w:val="&lt;Bulleted List&gt;"/>
    <w:basedOn w:val="BulletedList"/>
    <w:rsid w:val="006A11B5"/>
    <w:pPr>
      <w:spacing w:line="200" w:lineRule="exact"/>
    </w:pPr>
    <w:rPr>
      <w:sz w:val="16"/>
    </w:rPr>
  </w:style>
  <w:style w:type="paragraph" w:customStyle="1" w:styleId="BulletedListfirst0">
    <w:name w:val="&lt;Bulleted List first&gt;"/>
    <w:basedOn w:val="BulletedListfirst"/>
    <w:rsid w:val="006A11B5"/>
    <w:pPr>
      <w:spacing w:line="200" w:lineRule="exact"/>
    </w:pPr>
    <w:rPr>
      <w:sz w:val="16"/>
    </w:rPr>
  </w:style>
  <w:style w:type="paragraph" w:customStyle="1" w:styleId="BulletedListlast0">
    <w:name w:val="&lt;Bulleted List last&gt;"/>
    <w:basedOn w:val="BulletedListlast"/>
    <w:rsid w:val="006A11B5"/>
    <w:pPr>
      <w:spacing w:line="200" w:lineRule="exact"/>
    </w:pPr>
    <w:rPr>
      <w:sz w:val="16"/>
    </w:rPr>
  </w:style>
  <w:style w:type="paragraph" w:customStyle="1" w:styleId="UnnumberedList0">
    <w:name w:val="&lt;Unnumbered List&gt;"/>
    <w:basedOn w:val="UnnumberedList"/>
    <w:rsid w:val="006A11B5"/>
    <w:pPr>
      <w:spacing w:line="200" w:lineRule="exact"/>
      <w:ind w:left="403" w:hanging="403"/>
    </w:pPr>
    <w:rPr>
      <w:sz w:val="16"/>
    </w:rPr>
  </w:style>
  <w:style w:type="paragraph" w:customStyle="1" w:styleId="UnnumberedListfirst0">
    <w:name w:val="&lt;Unnumbered List first&gt;"/>
    <w:basedOn w:val="UnnumberedListfirst"/>
    <w:rsid w:val="006A11B5"/>
    <w:pPr>
      <w:spacing w:line="200" w:lineRule="exact"/>
      <w:ind w:left="403" w:hanging="403"/>
    </w:pPr>
    <w:rPr>
      <w:sz w:val="16"/>
    </w:rPr>
  </w:style>
  <w:style w:type="paragraph" w:customStyle="1" w:styleId="UnnumberedListlast0">
    <w:name w:val="&lt;Unnumbered List last&gt;"/>
    <w:basedOn w:val="UnnumberedListlast"/>
    <w:rsid w:val="006A11B5"/>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 w:type="paragraph" w:styleId="Revision">
    <w:name w:val="Revision"/>
    <w:hidden/>
    <w:uiPriority w:val="71"/>
    <w:rsid w:val="008E5DC6"/>
    <w:rPr>
      <w:rFonts w:ascii="Times" w:hAnsi="Time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24983-F4A5-402E-A853-76C86B284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6600</Words>
  <Characters>37623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Gao Wang</dc:creator>
  <cp:lastModifiedBy>Gao Wang</cp:lastModifiedBy>
  <cp:revision>155</cp:revision>
  <cp:lastPrinted>2007-07-05T01:44:00Z</cp:lastPrinted>
  <dcterms:created xsi:type="dcterms:W3CDTF">2014-04-18T23:05:00Z</dcterms:created>
  <dcterms:modified xsi:type="dcterms:W3CDTF">2014-04-22T02:05:00Z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zotero-version="4.0.19"&gt;&lt;session id="E4Ainmxf"/&gt;&lt;style id="http://www.zotero.org/styles/bioinformatics" hasBibliography="1" bibliographyStyleHasBeenSet="1"/&gt;&lt;prefs&gt;&lt;pref name="fieldType" value="Field"/&gt;&lt;pref name="storeReferences" v</vt:lpwstr>
  </property>
  <property fmtid="{D5CDD505-2E9C-101B-9397-08002B2CF9AE}" pid="10" name="ZOTERO_PREF_2">
    <vt:lpwstr>alue="true"/&gt;&lt;pref name="automaticJournalAbbreviations" value="true"/&gt;&lt;pref name="noteType" value="0"/&gt;&lt;/prefs&gt;&lt;/data&gt;</vt:lpwstr>
  </property>
</Properties>
</file>