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6B8A742A" w14:textId="77777777">
        <w:tc>
          <w:tcPr>
            <w:tcW w:w="10053" w:type="dxa"/>
          </w:tcPr>
          <w:p w14:paraId="7C05BDB7"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34C18E9" w14:textId="62B2F62C" w:rsidR="00C67571" w:rsidRPr="00591B27" w:rsidRDefault="00430152" w:rsidP="001B4D52">
            <w:pPr>
              <w:pStyle w:val="Authorname"/>
              <w:spacing w:after="100" w:line="320" w:lineRule="exact"/>
              <w:rPr>
                <w:rFonts w:ascii="Helvetica" w:hAnsi="Helvetica"/>
                <w:b/>
                <w:sz w:val="32"/>
                <w:szCs w:val="32"/>
                <w:lang w:eastAsia="zh-CN"/>
              </w:rPr>
            </w:pPr>
            <w:commentRangeStart w:id="0"/>
            <w:ins w:id="1" w:author="Gao Wang" w:date="2014-05-07T08:40:00Z">
              <w:r>
                <w:rPr>
                  <w:rFonts w:ascii="Helvetica" w:hAnsi="Helvetica"/>
                  <w:b/>
                  <w:sz w:val="32"/>
                  <w:szCs w:val="32"/>
                  <w:lang w:eastAsia="zh-CN"/>
                </w:rPr>
                <w:t>SEQLinkage</w:t>
              </w:r>
            </w:ins>
            <w:commentRangeEnd w:id="0"/>
            <w:ins w:id="2" w:author="Gao Wang" w:date="2014-05-07T21:15:00Z">
              <w:r w:rsidR="00E357F8">
                <w:rPr>
                  <w:rStyle w:val="CommentReference"/>
                  <w:rFonts w:ascii="Times" w:hAnsi="Times"/>
                  <w:iCs w:val="0"/>
                </w:rPr>
                <w:commentReference w:id="0"/>
              </w:r>
            </w:ins>
            <w:ins w:id="3" w:author="Gao Wang" w:date="2014-05-07T08:40:00Z">
              <w:r>
                <w:rPr>
                  <w:rFonts w:ascii="Helvetica" w:hAnsi="Helvetica"/>
                  <w:b/>
                  <w:sz w:val="32"/>
                  <w:szCs w:val="32"/>
                  <w:lang w:eastAsia="zh-CN"/>
                </w:rPr>
                <w:t xml:space="preserve">: </w:t>
              </w:r>
            </w:ins>
            <w:r w:rsidR="007E6D0C" w:rsidRPr="007E6D0C">
              <w:rPr>
                <w:rFonts w:ascii="Helvetica" w:hAnsi="Helvetica"/>
                <w:b/>
                <w:sz w:val="32"/>
                <w:szCs w:val="32"/>
                <w:lang w:eastAsia="zh-CN"/>
              </w:rPr>
              <w:t xml:space="preserve">A Novel </w:t>
            </w:r>
            <w:commentRangeStart w:id="4"/>
            <w:del w:id="5" w:author="Gao Wang" w:date="2014-05-07T21:18:00Z">
              <w:r w:rsidR="007E6D0C" w:rsidRPr="007E6D0C" w:rsidDel="000C716D">
                <w:rPr>
                  <w:rFonts w:ascii="Helvetica" w:hAnsi="Helvetica"/>
                  <w:b/>
                  <w:sz w:val="32"/>
                  <w:szCs w:val="32"/>
                  <w:lang w:eastAsia="zh-CN"/>
                </w:rPr>
                <w:delText xml:space="preserve">Approach </w:delText>
              </w:r>
            </w:del>
            <w:commentRangeEnd w:id="4"/>
            <w:ins w:id="6" w:author="Gao Wang" w:date="2014-05-07T21:18:00Z">
              <w:r w:rsidR="003E1C68">
                <w:rPr>
                  <w:rFonts w:ascii="Helvetica" w:hAnsi="Helvetica"/>
                  <w:b/>
                  <w:sz w:val="32"/>
                  <w:szCs w:val="32"/>
                  <w:lang w:eastAsia="zh-CN"/>
                </w:rPr>
                <w:t>M</w:t>
              </w:r>
              <w:r w:rsidR="000C716D">
                <w:rPr>
                  <w:rFonts w:ascii="Helvetica" w:hAnsi="Helvetica"/>
                  <w:b/>
                  <w:sz w:val="32"/>
                  <w:szCs w:val="32"/>
                  <w:lang w:eastAsia="zh-CN"/>
                </w:rPr>
                <w:t>ethod</w:t>
              </w:r>
              <w:r w:rsidR="000C716D" w:rsidRPr="007E6D0C">
                <w:rPr>
                  <w:rFonts w:ascii="Helvetica" w:hAnsi="Helvetica"/>
                  <w:b/>
                  <w:sz w:val="32"/>
                  <w:szCs w:val="32"/>
                  <w:lang w:eastAsia="zh-CN"/>
                </w:rPr>
                <w:t xml:space="preserve"> </w:t>
              </w:r>
            </w:ins>
            <w:r w:rsidR="000C716D">
              <w:rPr>
                <w:rStyle w:val="CommentReference"/>
                <w:rFonts w:ascii="Times" w:hAnsi="Times"/>
                <w:iCs w:val="0"/>
              </w:rPr>
              <w:commentReference w:id="4"/>
            </w:r>
            <w:r w:rsidR="007E6D0C" w:rsidRPr="007E6D0C">
              <w:rPr>
                <w:rFonts w:ascii="Helvetica" w:hAnsi="Helvetica"/>
                <w:b/>
                <w:sz w:val="32"/>
                <w:szCs w:val="32"/>
                <w:lang w:eastAsia="zh-CN"/>
              </w:rPr>
              <w:t xml:space="preserve">and Software to Use </w:t>
            </w:r>
            <w:r w:rsidR="00A7167B">
              <w:rPr>
                <w:rFonts w:ascii="Helvetica" w:hAnsi="Helvetica"/>
                <w:b/>
                <w:sz w:val="32"/>
                <w:szCs w:val="32"/>
                <w:lang w:eastAsia="zh-CN"/>
              </w:rPr>
              <w:t>Next-Generation</w:t>
            </w:r>
            <w:del w:id="7" w:author="Gao Wang" w:date="2014-05-07T08:39:00Z">
              <w:r w:rsidR="00A7167B" w:rsidDel="00410265">
                <w:rPr>
                  <w:rFonts w:ascii="Helvetica" w:hAnsi="Helvetica"/>
                  <w:b/>
                  <w:sz w:val="32"/>
                  <w:szCs w:val="32"/>
                  <w:lang w:eastAsia="zh-CN"/>
                </w:rPr>
                <w:delText>-</w:delText>
              </w:r>
            </w:del>
            <w:ins w:id="8" w:author="Gao Wang" w:date="2014-05-07T08:39:00Z">
              <w:r w:rsidR="00410265">
                <w:rPr>
                  <w:rFonts w:ascii="Helvetica" w:hAnsi="Helvetica"/>
                  <w:b/>
                  <w:sz w:val="32"/>
                  <w:szCs w:val="32"/>
                  <w:lang w:eastAsia="zh-CN"/>
                </w:rPr>
                <w:t xml:space="preserve"> </w:t>
              </w:r>
            </w:ins>
            <w:r w:rsidR="007E6D0C" w:rsidRPr="007E6D0C">
              <w:rPr>
                <w:rFonts w:ascii="Helvetica" w:hAnsi="Helvetica"/>
                <w:b/>
                <w:sz w:val="32"/>
                <w:szCs w:val="32"/>
                <w:lang w:eastAsia="zh-CN"/>
              </w:rPr>
              <w:t>Sequenc</w:t>
            </w:r>
            <w:r w:rsidR="00F00D7A">
              <w:rPr>
                <w:rFonts w:ascii="Helvetica" w:hAnsi="Helvetica"/>
                <w:b/>
                <w:sz w:val="32"/>
                <w:szCs w:val="32"/>
                <w:lang w:eastAsia="zh-CN"/>
              </w:rPr>
              <w:t>ing</w:t>
            </w:r>
            <w:r w:rsidR="007E6D0C" w:rsidRPr="007E6D0C">
              <w:rPr>
                <w:rFonts w:ascii="Helvetica" w:hAnsi="Helvetica"/>
                <w:b/>
                <w:sz w:val="32"/>
                <w:szCs w:val="32"/>
                <w:lang w:eastAsia="zh-CN"/>
              </w:rPr>
              <w:t xml:space="preserve"> Data for Linkage Analysis</w:t>
            </w:r>
          </w:p>
          <w:p w14:paraId="196446D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36FE4F52" w14:textId="77777777" w:rsidR="00853D6D" w:rsidRDefault="00C5159B" w:rsidP="00853D6D">
            <w:pPr>
              <w:pStyle w:val="Affilation"/>
            </w:pPr>
            <w:r w:rsidRPr="0031078E">
              <w:rPr>
                <w:vertAlign w:val="superscript"/>
              </w:rPr>
              <w:t>1</w:t>
            </w:r>
            <w:r w:rsidR="00AD07DA">
              <w:t xml:space="preserve">Center for Statistical Genetics, </w:t>
            </w:r>
            <w:r w:rsidR="00853D6D" w:rsidRPr="00AD07DA">
              <w:t>Departme</w:t>
            </w:r>
            <w:r w:rsidR="00072480" w:rsidRPr="00AD07DA">
              <w:t>nt</w:t>
            </w:r>
            <w:r w:rsidR="00072480">
              <w:t xml:space="preserve"> of Molecular and Human Genetics, Baylor College of Medicine, One Baylor Plaza, Houston, Texas 77030, USA</w:t>
            </w:r>
          </w:p>
          <w:p w14:paraId="5535C385"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0A9AB124" w14:textId="77777777" w:rsidR="00853D6D" w:rsidRPr="00853D6D" w:rsidRDefault="00853D6D" w:rsidP="00853D6D">
            <w:pPr>
              <w:pStyle w:val="Received"/>
              <w:rPr>
                <w:sz w:val="28"/>
                <w:szCs w:val="28"/>
              </w:rPr>
            </w:pPr>
            <w:r>
              <w:rPr>
                <w:sz w:val="20"/>
                <w:szCs w:val="28"/>
              </w:rPr>
              <w:t>Associate Editor: XXXXXXX</w:t>
            </w:r>
          </w:p>
        </w:tc>
      </w:tr>
    </w:tbl>
    <w:p w14:paraId="3997510A" w14:textId="77777777" w:rsidR="00D83B8A" w:rsidRDefault="00D83B8A">
      <w:pPr>
        <w:pStyle w:val="AbstractHead"/>
        <w:spacing w:line="14" w:lineRule="exact"/>
      </w:pPr>
    </w:p>
    <w:p w14:paraId="7D0CC81E" w14:textId="77777777" w:rsidR="00D83B8A" w:rsidRDefault="00D83B8A">
      <w:pPr>
        <w:pStyle w:val="AbstractHead"/>
        <w:spacing w:before="0" w:after="0" w:line="14" w:lineRule="exact"/>
        <w:sectPr w:rsidR="00D83B8A" w:rsidSect="00887143">
          <w:headerReference w:type="even" r:id="rId10"/>
          <w:headerReference w:type="default" r:id="rId11"/>
          <w:footerReference w:type="even" r:id="rId12"/>
          <w:footerReference w:type="default" r:id="rId13"/>
          <w:footerReference w:type="first" r:id="rId14"/>
          <w:type w:val="continuous"/>
          <w:pgSz w:w="12240" w:h="15840" w:code="1"/>
          <w:pgMar w:top="1400" w:right="1080" w:bottom="1458" w:left="1080" w:header="704" w:footer="790" w:gutter="0"/>
          <w:cols w:space="360"/>
          <w:titlePg/>
          <w:docGrid w:linePitch="360"/>
        </w:sectPr>
      </w:pPr>
    </w:p>
    <w:p w14:paraId="6E661EC8"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5EB7D079" w14:textId="5369B7C5" w:rsidR="00BE08B0" w:rsidRDefault="00D83B8A">
      <w:pPr>
        <w:pStyle w:val="AbstractText"/>
        <w:rPr>
          <w:lang w:eastAsia="zh-CN"/>
        </w:rPr>
      </w:pPr>
      <w:r>
        <w:rPr>
          <w:b/>
          <w:bCs/>
        </w:rPr>
        <w:t>Motivation:</w:t>
      </w:r>
      <w:r>
        <w:t xml:space="preserve"> </w:t>
      </w:r>
      <w:r w:rsidR="002A6F89" w:rsidRPr="002A6F89">
        <w:t xml:space="preserve">Traditionally, </w:t>
      </w:r>
      <w:r w:rsidR="00D118FA">
        <w:t xml:space="preserve">linkage analysis </w:t>
      </w:r>
      <w:r w:rsidR="00AD07DA">
        <w:t xml:space="preserve">was used to map </w:t>
      </w:r>
      <w:r w:rsidR="00D118FA">
        <w:t>Mendelian diseases</w:t>
      </w:r>
      <w:r w:rsidR="008E5DC6">
        <w:t xml:space="preserve"> and genes within </w:t>
      </w:r>
      <w:r w:rsidR="000E3DC2">
        <w:t xml:space="preserve">the </w:t>
      </w:r>
      <w:r w:rsidR="008E5DC6">
        <w:t>linked regions were</w:t>
      </w:r>
      <w:r w:rsidR="00AD07DA">
        <w:t xml:space="preserve"> sequenced to identify </w:t>
      </w:r>
      <w:r w:rsidR="00D118FA">
        <w:t xml:space="preserve">the </w:t>
      </w:r>
      <w:r w:rsidR="00AD07DA">
        <w:t>causal variants</w:t>
      </w:r>
      <w:r w:rsidR="002A6F89" w:rsidRPr="002A6F89">
        <w:t xml:space="preserve">. Recent advances </w:t>
      </w:r>
      <w:r w:rsidR="0028406B">
        <w:t xml:space="preserve">in next generation sequencing (NGS) </w:t>
      </w:r>
      <w:r w:rsidR="00AD07DA">
        <w:t xml:space="preserve">make it possible to directly sequence genomes and exomes of individuals with Mendelian </w:t>
      </w:r>
      <w:r w:rsidR="00667C94">
        <w:t xml:space="preserve">diseases </w:t>
      </w:r>
      <w:r w:rsidR="002A6F89" w:rsidRPr="002A6F89">
        <w:t xml:space="preserve">and screen </w:t>
      </w:r>
      <w:r w:rsidR="00D118FA">
        <w:t xml:space="preserve">the sequence data </w:t>
      </w:r>
      <w:r w:rsidR="002A6F89" w:rsidRPr="002A6F89">
        <w:t xml:space="preserve">for causal mutations. </w:t>
      </w:r>
      <w:r w:rsidR="0028406B">
        <w:t>In order to reduce the number of variants which must be screened, and to increase the success of identifying causal variant</w:t>
      </w:r>
      <w:r w:rsidR="0005508B">
        <w:t>s</w:t>
      </w:r>
      <w:r w:rsidR="0028406B">
        <w:t xml:space="preserve">, results from linkage analysis </w:t>
      </w:r>
      <w:r w:rsidR="0005508B">
        <w:t>are</w:t>
      </w:r>
      <w:r w:rsidR="0028406B">
        <w:t xml:space="preserve"> used in conjunction with NGS. </w:t>
      </w:r>
      <w:r w:rsidR="00D118FA">
        <w:t xml:space="preserve">With the reduction </w:t>
      </w:r>
      <w:r w:rsidR="00A817CA">
        <w:t xml:space="preserve">in </w:t>
      </w:r>
      <w:r w:rsidR="00D118FA">
        <w:t xml:space="preserve">cost of NGS, </w:t>
      </w:r>
      <w:r w:rsidR="00A817CA">
        <w:t xml:space="preserve">DNA samples from </w:t>
      </w:r>
      <w:r w:rsidR="00D118FA">
        <w:t xml:space="preserve">entire families can be sequenced and linkage analysis can be performed directly using NGS data. </w:t>
      </w:r>
    </w:p>
    <w:p w14:paraId="4CC58880" w14:textId="19BBD889" w:rsidR="008E5378" w:rsidRDefault="00F70A6D">
      <w:pPr>
        <w:pStyle w:val="AbstractText"/>
      </w:pPr>
      <w:r w:rsidRPr="0014764A">
        <w:rPr>
          <w:b/>
        </w:rPr>
        <w:t>Summary:</w:t>
      </w:r>
      <w:r w:rsidR="00CE0A55">
        <w:t xml:space="preserve"> </w:t>
      </w:r>
      <w:r w:rsidR="002A6F89" w:rsidRPr="002A6F89">
        <w:t>Inspired by “</w:t>
      </w:r>
      <w:r w:rsidR="00D118FA">
        <w:t>burden</w:t>
      </w:r>
      <w:r w:rsidR="008442FF">
        <w:t>”</w:t>
      </w:r>
      <w:r w:rsidR="002A6F89" w:rsidRPr="002A6F89">
        <w:t xml:space="preserve"> </w:t>
      </w:r>
      <w:r w:rsidR="00D118FA">
        <w:t>test</w:t>
      </w:r>
      <w:r w:rsidR="008442FF">
        <w:t>s</w:t>
      </w:r>
      <w:r w:rsidR="002A6F89" w:rsidRPr="002A6F89">
        <w:t xml:space="preserve"> </w:t>
      </w:r>
      <w:r w:rsidR="008442FF">
        <w:t xml:space="preserve">which are </w:t>
      </w:r>
      <w:r w:rsidR="00D118FA">
        <w:t xml:space="preserve">used for </w:t>
      </w:r>
      <w:r w:rsidR="002A6F89" w:rsidRPr="002A6F89">
        <w:t xml:space="preserve">complex </w:t>
      </w:r>
      <w:r w:rsidR="00D118FA">
        <w:t>trait</w:t>
      </w:r>
      <w:r w:rsidR="002A6F89" w:rsidRPr="002A6F89">
        <w:t xml:space="preserve"> </w:t>
      </w:r>
      <w:r w:rsidR="008442FF">
        <w:t xml:space="preserve">rare variant </w:t>
      </w:r>
      <w:r w:rsidR="002A6F89" w:rsidRPr="002A6F89">
        <w:t xml:space="preserve">association studies, </w:t>
      </w:r>
      <w:r w:rsidR="008442FF">
        <w:t xml:space="preserve">we developed </w:t>
      </w:r>
      <w:r w:rsidR="00D118FA">
        <w:t xml:space="preserve">a </w:t>
      </w:r>
      <w:r w:rsidR="002A6F89" w:rsidRPr="002A6F89">
        <w:t xml:space="preserve">collapsed haplotype pattern </w:t>
      </w:r>
      <w:r w:rsidR="008442FF">
        <w:t xml:space="preserve">(CHP) </w:t>
      </w:r>
      <w:r w:rsidR="002A6F89" w:rsidRPr="002A6F89">
        <w:t xml:space="preserve">method to generate markers from sequence data for linkage analysis. We demonstrate with simulation studies that </w:t>
      </w:r>
      <w:r w:rsidR="008442FF">
        <w:t>the CHP</w:t>
      </w:r>
      <w:r w:rsidR="002A6F89" w:rsidRPr="002A6F89">
        <w:t xml:space="preserve"> method is substantially more powerful </w:t>
      </w:r>
      <w:r w:rsidR="001C2449">
        <w:t xml:space="preserve">than performing </w:t>
      </w:r>
      <w:r w:rsidR="002A6F89" w:rsidRPr="002A6F89">
        <w:t xml:space="preserve">linkage analysis using </w:t>
      </w:r>
      <w:r w:rsidR="008442FF">
        <w:t>SNVs</w:t>
      </w:r>
      <w:r w:rsidR="002A6F89" w:rsidRPr="002A6F89">
        <w:t xml:space="preserve">. </w:t>
      </w:r>
      <w:r w:rsidR="008E5DC6">
        <w:t>T</w:t>
      </w:r>
      <w:r w:rsidR="002A6F89" w:rsidRPr="002A6F89">
        <w:t xml:space="preserve">he </w:t>
      </w:r>
      <w:r w:rsidR="00D304C2">
        <w:t>SEQLinkage</w:t>
      </w:r>
      <w:r w:rsidR="002A6F89" w:rsidRPr="002A6F89">
        <w:t xml:space="preserve"> software package</w:t>
      </w:r>
      <w:r w:rsidR="001C2449">
        <w:t>,</w:t>
      </w:r>
      <w:r w:rsidR="002A6F89" w:rsidRPr="002A6F89">
        <w:t xml:space="preserve"> that uses the </w:t>
      </w:r>
      <w:r w:rsidR="008442FF">
        <w:t xml:space="preserve">CHP </w:t>
      </w:r>
      <w:r w:rsidR="002A6F89" w:rsidRPr="002A6F89">
        <w:t>method</w:t>
      </w:r>
      <w:r w:rsidR="001C2449">
        <w:t>,</w:t>
      </w:r>
      <w:r w:rsidR="008E5DC6">
        <w:t xml:space="preserve"> was developed </w:t>
      </w:r>
      <w:r w:rsidR="000F3356">
        <w:t xml:space="preserve">to perform </w:t>
      </w:r>
      <w:r w:rsidR="002A6F89" w:rsidRPr="002A6F89">
        <w:t xml:space="preserve">linkage analysis </w:t>
      </w:r>
      <w:r w:rsidR="008E5DC6">
        <w:t>using</w:t>
      </w:r>
      <w:r w:rsidR="002A6F89" w:rsidRPr="002A6F89">
        <w:t xml:space="preserve"> </w:t>
      </w:r>
      <w:r w:rsidR="00F00D7A">
        <w:t>NGS</w:t>
      </w:r>
      <w:r w:rsidR="002A6F89" w:rsidRPr="002A6F89">
        <w:t xml:space="preserve"> data. Additionally</w:t>
      </w:r>
      <w:r w:rsidR="008E5DC6">
        <w:t>,</w:t>
      </w:r>
      <w:r w:rsidR="002A6F89" w:rsidRPr="002A6F89">
        <w:t xml:space="preserve"> </w:t>
      </w:r>
      <w:r w:rsidR="00D304C2">
        <w:t>SEQLinkage</w:t>
      </w:r>
      <w:r w:rsidR="002A6F89" w:rsidRPr="002A6F89">
        <w:t xml:space="preserve"> can </w:t>
      </w:r>
      <w:r w:rsidR="008442FF">
        <w:t>generate</w:t>
      </w:r>
      <w:r w:rsidR="002A6F89" w:rsidRPr="002A6F89">
        <w:t xml:space="preserve"> marker data in formats compatible with</w:t>
      </w:r>
      <w:r w:rsidR="00B71D90">
        <w:t xml:space="preserve"> a number of programs including</w:t>
      </w:r>
      <w:r w:rsidR="002A6F89" w:rsidRPr="002A6F89">
        <w:t xml:space="preserve"> </w:t>
      </w:r>
      <w:r w:rsidR="00171BBE">
        <w:t>FASTLINK/</w:t>
      </w:r>
      <w:r w:rsidR="00D304C2">
        <w:t>LINKAGE</w:t>
      </w:r>
      <w:r w:rsidR="00B71D90">
        <w:t>,</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51126879" w14:textId="77777777" w:rsidR="00612E57" w:rsidRDefault="00F70A6D" w:rsidP="00612E57">
      <w:pPr>
        <w:pStyle w:val="AbstractText"/>
        <w:jc w:val="left"/>
      </w:pPr>
      <w:r w:rsidRPr="0014764A">
        <w:rPr>
          <w:b/>
        </w:rPr>
        <w:t>Availability:</w:t>
      </w:r>
      <w:r w:rsidR="000107E5">
        <w:rPr>
          <w:rFonts w:hint="eastAsia"/>
          <w:b/>
          <w:lang w:eastAsia="zh-CN"/>
        </w:rPr>
        <w:t xml:space="preserve"> </w:t>
      </w:r>
      <w:r w:rsidR="001E6EF4">
        <w:rPr>
          <w:lang w:eastAsia="zh-CN"/>
        </w:rPr>
        <w:t>SEQLinkage</w:t>
      </w:r>
      <w:r w:rsidR="000107E5">
        <w:rPr>
          <w:rFonts w:hint="eastAsia"/>
          <w:lang w:eastAsia="zh-CN"/>
        </w:rPr>
        <w:t>, including source and multi-platform executables, documentation</w:t>
      </w:r>
      <w:r w:rsidR="00360004">
        <w:rPr>
          <w:lang w:eastAsia="zh-CN"/>
        </w:rPr>
        <w:t xml:space="preserve"> and</w:t>
      </w:r>
      <w:r w:rsidR="00E94633">
        <w:rPr>
          <w:lang w:eastAsia="zh-CN"/>
        </w:rPr>
        <w:t xml:space="preserve"> a support forum</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4A3EB8DB" w14:textId="77777777" w:rsidR="00F70A6D" w:rsidRDefault="0014764A">
      <w:pPr>
        <w:pStyle w:val="AbstractText"/>
      </w:pPr>
      <w:r>
        <w:rPr>
          <w:b/>
        </w:rPr>
        <w:t>Contact:</w:t>
      </w:r>
      <w:r>
        <w:t xml:space="preserve"> </w:t>
      </w:r>
      <w:r w:rsidR="00BA77F2">
        <w:t>sleal@bcm.edu</w:t>
      </w:r>
    </w:p>
    <w:p w14:paraId="63468DA9" w14:textId="77777777" w:rsidR="00D83B8A" w:rsidRPr="0030281D" w:rsidRDefault="0093533F" w:rsidP="00FD4CB6">
      <w:pPr>
        <w:pStyle w:val="Heading1"/>
        <w:spacing w:before="280"/>
        <w:ind w:left="360" w:hanging="360"/>
      </w:pPr>
      <w:r>
        <w:t>introduction</w:t>
      </w:r>
    </w:p>
    <w:p w14:paraId="24B58003" w14:textId="11E7826F" w:rsidR="0071137B" w:rsidRDefault="00E85B98" w:rsidP="0049623A">
      <w:pPr>
        <w:pStyle w:val="ParaNoInd"/>
        <w:spacing w:after="40"/>
        <w:rPr>
          <w:lang w:eastAsia="zh-CN"/>
        </w:rPr>
      </w:pPr>
      <w:r>
        <w:rPr>
          <w:lang w:eastAsia="zh-CN"/>
        </w:rPr>
        <w:t xml:space="preserve">The advent and advance of </w:t>
      </w:r>
      <w:r w:rsidR="008442FF">
        <w:rPr>
          <w:lang w:eastAsia="zh-CN"/>
        </w:rPr>
        <w:t>NGS</w:t>
      </w:r>
      <w:r w:rsidR="00196C0C">
        <w:rPr>
          <w:lang w:eastAsia="zh-CN"/>
        </w:rPr>
        <w:t xml:space="preserve"> </w:t>
      </w:r>
      <w:r w:rsidR="00992D1F">
        <w:rPr>
          <w:lang w:eastAsia="zh-CN"/>
        </w:rPr>
        <w:t xml:space="preserve">in recent years </w:t>
      </w:r>
      <w:r>
        <w:rPr>
          <w:lang w:eastAsia="zh-CN"/>
        </w:rPr>
        <w:t xml:space="preserve">has led to </w:t>
      </w:r>
      <w:r w:rsidR="008442FF">
        <w:rPr>
          <w:lang w:eastAsia="zh-CN"/>
        </w:rPr>
        <w:t xml:space="preserve">the </w:t>
      </w:r>
      <w:r w:rsidR="00992D1F">
        <w:rPr>
          <w:lang w:eastAsia="zh-CN"/>
        </w:rPr>
        <w:t xml:space="preserve">identification of </w:t>
      </w:r>
      <w:r w:rsidR="00684287">
        <w:rPr>
          <w:lang w:eastAsia="zh-CN"/>
        </w:rPr>
        <w:t>a large number of</w:t>
      </w:r>
      <w:r>
        <w:rPr>
          <w:lang w:eastAsia="zh-CN"/>
        </w:rPr>
        <w:t xml:space="preserve"> Men</w:t>
      </w:r>
      <w:r w:rsidR="00A269FA">
        <w:rPr>
          <w:lang w:eastAsia="zh-CN"/>
        </w:rPr>
        <w:t>delian di</w:t>
      </w:r>
      <w:r w:rsidR="008442FF">
        <w:rPr>
          <w:lang w:eastAsia="zh-CN"/>
        </w:rPr>
        <w:t>sease genes</w:t>
      </w:r>
      <w:r w:rsidR="00627E45">
        <w:rPr>
          <w:lang w:eastAsia="zh-CN"/>
        </w:rPr>
        <w:t xml:space="preserve">. </w:t>
      </w:r>
      <w:r w:rsidR="00FD18B4">
        <w:rPr>
          <w:lang w:eastAsia="zh-CN"/>
        </w:rPr>
        <w:t>T</w:t>
      </w:r>
      <w:r w:rsidR="00B71D90">
        <w:rPr>
          <w:lang w:eastAsia="zh-CN"/>
        </w:rPr>
        <w:t>he t</w:t>
      </w:r>
      <w:r w:rsidR="00FD18B4">
        <w:rPr>
          <w:lang w:eastAsia="zh-CN"/>
        </w:rPr>
        <w:t xml:space="preserve">ypical </w:t>
      </w:r>
      <w:r w:rsidR="00E00CD4">
        <w:rPr>
          <w:lang w:eastAsia="zh-CN"/>
        </w:rPr>
        <w:t>approach</w:t>
      </w:r>
      <w:r w:rsidR="0014703B">
        <w:rPr>
          <w:lang w:eastAsia="zh-CN"/>
        </w:rPr>
        <w:t xml:space="preserve"> to </w:t>
      </w:r>
      <w:r w:rsidR="00B71D90">
        <w:rPr>
          <w:lang w:eastAsia="zh-CN"/>
        </w:rPr>
        <w:t>identifying</w:t>
      </w:r>
      <w:r w:rsidR="0014703B">
        <w:rPr>
          <w:lang w:eastAsia="zh-CN"/>
        </w:rPr>
        <w:t xml:space="preserve"> </w:t>
      </w:r>
      <w:r w:rsidR="00DD1B3A">
        <w:rPr>
          <w:lang w:eastAsia="zh-CN"/>
        </w:rPr>
        <w:t>Mendelian disease caus</w:t>
      </w:r>
      <w:r w:rsidR="00B71D90">
        <w:rPr>
          <w:lang w:eastAsia="zh-CN"/>
        </w:rPr>
        <w:t>al</w:t>
      </w:r>
      <w:r w:rsidR="00DD1B3A">
        <w:rPr>
          <w:lang w:eastAsia="zh-CN"/>
        </w:rPr>
        <w:t xml:space="preserve"> variants using </w:t>
      </w:r>
      <w:r w:rsidR="008442FF">
        <w:rPr>
          <w:lang w:eastAsia="zh-CN"/>
        </w:rPr>
        <w:t xml:space="preserve">either </w:t>
      </w:r>
      <w:r w:rsidR="00DD1B3A">
        <w:rPr>
          <w:lang w:eastAsia="zh-CN"/>
        </w:rPr>
        <w:t>whole</w:t>
      </w:r>
      <w:r w:rsidR="001C2449">
        <w:rPr>
          <w:lang w:eastAsia="zh-CN"/>
        </w:rPr>
        <w:t xml:space="preserve"> </w:t>
      </w:r>
      <w:r w:rsidR="00DD1B3A">
        <w:rPr>
          <w:lang w:eastAsia="zh-CN"/>
        </w:rPr>
        <w:t xml:space="preserve">genome </w:t>
      </w:r>
      <w:r w:rsidR="00E559F2">
        <w:rPr>
          <w:lang w:eastAsia="zh-CN"/>
        </w:rPr>
        <w:t xml:space="preserve">sequence </w:t>
      </w:r>
      <w:r w:rsidR="00CF0E31">
        <w:rPr>
          <w:lang w:eastAsia="zh-CN"/>
        </w:rPr>
        <w:t xml:space="preserve">(WGS) </w:t>
      </w:r>
      <w:r w:rsidR="00DD1B3A">
        <w:rPr>
          <w:lang w:eastAsia="zh-CN"/>
        </w:rPr>
        <w:t xml:space="preserve">or </w:t>
      </w:r>
      <w:r w:rsidR="000B7D97">
        <w:rPr>
          <w:lang w:eastAsia="zh-CN"/>
        </w:rPr>
        <w:t xml:space="preserve">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w:t>
      </w:r>
      <w:r w:rsidR="00E559F2">
        <w:rPr>
          <w:lang w:eastAsia="zh-CN"/>
        </w:rPr>
        <w:t xml:space="preserve">in an affected individual or </w:t>
      </w:r>
      <w:r w:rsidR="00C73DF3">
        <w:rPr>
          <w:lang w:eastAsia="zh-CN"/>
        </w:rPr>
        <w:t xml:space="preserve">shared </w:t>
      </w:r>
      <w:r w:rsidR="000C15B9">
        <w:rPr>
          <w:lang w:eastAsia="zh-CN"/>
        </w:rPr>
        <w:t>by affected family</w:t>
      </w:r>
      <w:r w:rsidR="00E559F2">
        <w:rPr>
          <w:lang w:eastAsia="zh-CN"/>
        </w:rPr>
        <w:t xml:space="preserve"> members, removing those which are found at higher frequencies, e.g. </w:t>
      </w:r>
      <w:r w:rsidR="00171BBE">
        <w:rPr>
          <w:lang w:eastAsia="zh-CN"/>
        </w:rPr>
        <w:t>&gt;</w:t>
      </w:r>
      <w:r w:rsidR="00E559F2">
        <w:rPr>
          <w:lang w:eastAsia="zh-CN"/>
        </w:rPr>
        <w:t>0.1% in variant databases</w:t>
      </w:r>
      <w:r w:rsidR="000C15B9">
        <w:rPr>
          <w:lang w:eastAsia="zh-CN"/>
        </w:rPr>
        <w:t>.</w:t>
      </w:r>
      <w:r w:rsidR="00085220">
        <w:rPr>
          <w:lang w:eastAsia="zh-CN"/>
        </w:rPr>
        <w:t xml:space="preserve"> </w:t>
      </w:r>
      <w:r w:rsidR="00455894">
        <w:rPr>
          <w:lang w:eastAsia="zh-CN"/>
        </w:rPr>
        <w:t>S</w:t>
      </w:r>
      <w:r w:rsidR="00B71D90">
        <w:rPr>
          <w:lang w:eastAsia="zh-CN"/>
        </w:rPr>
        <w:t xml:space="preserve">ometimes </w:t>
      </w:r>
      <w:r w:rsidR="00E559F2">
        <w:rPr>
          <w:lang w:eastAsia="zh-CN"/>
        </w:rPr>
        <w:t>unaffected family member(s)</w:t>
      </w:r>
      <w:r w:rsidR="00B71D90">
        <w:rPr>
          <w:lang w:eastAsia="zh-CN"/>
        </w:rPr>
        <w:t xml:space="preserve"> are also used in the filtering process</w:t>
      </w:r>
      <w:r w:rsidR="00E559F2">
        <w:rPr>
          <w:lang w:eastAsia="zh-CN"/>
        </w:rPr>
        <w:t xml:space="preserve">. </w:t>
      </w:r>
      <w:r w:rsidR="00085220">
        <w:rPr>
          <w:lang w:eastAsia="zh-CN"/>
        </w:rPr>
        <w:t>While</w:t>
      </w:r>
      <w:r w:rsidR="00E559F2">
        <w:rPr>
          <w:lang w:eastAsia="zh-CN"/>
        </w:rPr>
        <w:t xml:space="preserve"> </w:t>
      </w:r>
      <w:r w:rsidR="00204343">
        <w:rPr>
          <w:lang w:eastAsia="zh-CN"/>
        </w:rPr>
        <w:t xml:space="preserve">filtering </w:t>
      </w:r>
      <w:r w:rsidR="00085220">
        <w:rPr>
          <w:lang w:eastAsia="zh-CN"/>
        </w:rPr>
        <w:t xml:space="preserve">is straightforward and has been </w:t>
      </w:r>
      <w:r w:rsidR="003B5703">
        <w:rPr>
          <w:lang w:eastAsia="zh-CN"/>
        </w:rPr>
        <w:t>successful</w:t>
      </w:r>
      <w:r w:rsidR="00467404">
        <w:rPr>
          <w:lang w:eastAsia="zh-CN"/>
        </w:rPr>
        <w:t xml:space="preserve"> </w:t>
      </w:r>
      <w:r w:rsidR="00A14C20">
        <w:rPr>
          <w:lang w:eastAsia="zh-CN"/>
        </w:rPr>
        <w:fldChar w:fldCharType="begin"/>
      </w:r>
      <w:r w:rsidR="00BA4FBB">
        <w:rPr>
          <w:lang w:eastAsia="zh-CN"/>
        </w:rPr>
        <w:instrText xml:space="preserve"> ADDIN ZOTERO_ITEM CSL_CITATION {"citationID":"YVjyUnHO","properties":{"formattedCitation":"{\\rtf (Ng \\i et al.\\i0{}, 2010)}","plainCitation":"(Ng et al., 2010)"},"citationItems":[{"id":316,"uris":["http://zotero.org/users/1116201/items/38S6SN7B"],"uri":["http://zotero.org/users/1116201/items/38S6SN7B"],"itemData":{"id":316,"type":"article-journal","title":"Exome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A14C20">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A14C20">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w:t>
      </w:r>
      <w:r w:rsidR="00455894">
        <w:rPr>
          <w:lang w:eastAsia="zh-CN"/>
        </w:rPr>
        <w:t xml:space="preserve">rely </w:t>
      </w:r>
      <w:r w:rsidR="00E559F2">
        <w:rPr>
          <w:lang w:eastAsia="zh-CN"/>
        </w:rPr>
        <w:t xml:space="preserve">on limited family information, e.g. mode of inheritance, sharing between a subset of family members </w:t>
      </w:r>
      <w:r w:rsidR="00DB5AEE">
        <w:rPr>
          <w:lang w:eastAsia="zh-CN"/>
        </w:rPr>
        <w:t>and</w:t>
      </w:r>
      <w:r w:rsidR="00E559F2">
        <w:rPr>
          <w:lang w:eastAsia="zh-CN"/>
        </w:rPr>
        <w:t xml:space="preserve"> </w:t>
      </w:r>
      <w:r w:rsidR="00081F09">
        <w:rPr>
          <w:lang w:eastAsia="zh-CN"/>
        </w:rPr>
        <w:t xml:space="preserve">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w:t>
      </w:r>
      <w:r w:rsidR="006972DF">
        <w:rPr>
          <w:lang w:eastAsia="zh-CN"/>
        </w:rPr>
        <w:lastRenderedPageBreak/>
        <w:t>characterization</w:t>
      </w:r>
      <w:r w:rsidR="00E559F2">
        <w:rPr>
          <w:lang w:eastAsia="zh-CN"/>
        </w:rPr>
        <w:t xml:space="preserve"> and frequencies</w:t>
      </w:r>
      <w:r w:rsidR="00557920">
        <w:rPr>
          <w:lang w:eastAsia="zh-CN"/>
        </w:rPr>
        <w:t xml:space="preserve">. </w:t>
      </w:r>
      <w:r w:rsidR="00455894">
        <w:rPr>
          <w:lang w:eastAsia="zh-CN"/>
        </w:rPr>
        <w:t>On the other hand, l</w:t>
      </w:r>
      <w:r w:rsidR="003752CE">
        <w:rPr>
          <w:lang w:eastAsia="zh-CN"/>
        </w:rPr>
        <w:t xml:space="preserve">inkage analysis, </w:t>
      </w:r>
      <w:r w:rsidR="00455894">
        <w:rPr>
          <w:lang w:eastAsia="zh-CN"/>
        </w:rPr>
        <w:t xml:space="preserve">which </w:t>
      </w:r>
      <w:r w:rsidR="00335DE4">
        <w:rPr>
          <w:lang w:eastAsia="zh-CN"/>
        </w:rPr>
        <w:t xml:space="preserve">incorporates information on mode of </w:t>
      </w:r>
      <w:r w:rsidR="00D72C94">
        <w:rPr>
          <w:lang w:eastAsia="zh-CN"/>
        </w:rPr>
        <w:t>inheritance</w:t>
      </w:r>
      <w:r w:rsidR="00335DE4">
        <w:rPr>
          <w:lang w:eastAsia="zh-CN"/>
        </w:rPr>
        <w:t xml:space="preserve">, penetrance, </w:t>
      </w:r>
      <w:r w:rsidR="003752CE">
        <w:rPr>
          <w:lang w:eastAsia="zh-CN"/>
        </w:rPr>
        <w:t>allele frequenc</w:t>
      </w:r>
      <w:r w:rsidR="00171BBE">
        <w:rPr>
          <w:lang w:eastAsia="zh-CN"/>
        </w:rPr>
        <w:t>ies</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remains a powerful tool</w:t>
      </w:r>
      <w:r w:rsidR="00BE5686">
        <w:rPr>
          <w:lang w:eastAsia="zh-CN"/>
        </w:rPr>
        <w:t xml:space="preserve"> to </w:t>
      </w:r>
      <w:r w:rsidR="00335DE4">
        <w:rPr>
          <w:lang w:eastAsia="zh-CN"/>
        </w:rPr>
        <w:t xml:space="preserve">identify </w:t>
      </w:r>
      <w:r w:rsidR="00563FD6">
        <w:rPr>
          <w:lang w:eastAsia="zh-CN"/>
        </w:rPr>
        <w:t xml:space="preserve">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w:t>
      </w:r>
      <w:r w:rsidR="00697929">
        <w:rPr>
          <w:lang w:eastAsia="zh-CN"/>
        </w:rPr>
        <w:t xml:space="preserve">again </w:t>
      </w:r>
      <w:r w:rsidR="00EB5E68">
        <w:rPr>
          <w:lang w:eastAsia="zh-CN"/>
        </w:rPr>
        <w:t>become popular</w:t>
      </w:r>
      <w:r w:rsidR="00FF1F58">
        <w:rPr>
          <w:lang w:eastAsia="zh-CN"/>
        </w:rPr>
        <w:t xml:space="preserve"> </w:t>
      </w:r>
      <w:r w:rsidR="00A14C20">
        <w:rPr>
          <w:lang w:eastAsia="zh-CN"/>
        </w:rPr>
        <w:fldChar w:fldCharType="begin"/>
      </w:r>
      <w:r w:rsidR="00FF1F58">
        <w:rPr>
          <w:lang w:eastAsia="zh-CN"/>
        </w:rPr>
        <w:instrText xml:space="preserve"> ADDIN ZOTERO_ITEM CSL_CITATION {"citationID":"b2RDyLIn","properties":{"formattedCitation":"{\\rtf (Santos-Cortez \\i et al.\\i0{}, 2013)}","plainCitation":"(Santos-Cortez et al., 2013)"},"citationItems":[{"id":350,"uris":["http://zotero.org/users/1116201/items/99HNAKKA"],"uri":["http://zotero.org/users/1116201/items/99HNAKKA"],"itemData":{"id":350,"type":"article-journal","title":"Mutations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A14C20">
        <w:rPr>
          <w:lang w:eastAsia="zh-CN"/>
        </w:rPr>
        <w:fldChar w:fldCharType="separate"/>
      </w:r>
      <w:r w:rsidR="00FF1F58" w:rsidRPr="00FF1F58">
        <w:rPr>
          <w:szCs w:val="24"/>
        </w:rPr>
        <w:t xml:space="preserve">(Santos-Cortez </w:t>
      </w:r>
      <w:r w:rsidR="00FF1F58" w:rsidRPr="00FF1F58">
        <w:rPr>
          <w:i/>
          <w:iCs/>
          <w:szCs w:val="24"/>
        </w:rPr>
        <w:t>et al.</w:t>
      </w:r>
      <w:r w:rsidR="00FF1F58" w:rsidRPr="00FF1F58">
        <w:rPr>
          <w:szCs w:val="24"/>
        </w:rPr>
        <w:t>, 2013)</w:t>
      </w:r>
      <w:r w:rsidR="00A14C20">
        <w:rPr>
          <w:lang w:eastAsia="zh-CN"/>
        </w:rPr>
        <w:fldChar w:fldCharType="end"/>
      </w:r>
      <w:r w:rsidR="00FF1F58">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776202">
        <w:rPr>
          <w:lang w:eastAsia="zh-CN"/>
        </w:rPr>
        <w:t xml:space="preserve">analyzing </w:t>
      </w:r>
      <w:r w:rsidR="00123411">
        <w:rPr>
          <w:lang w:eastAsia="zh-CN"/>
        </w:rPr>
        <w:t>SNVs</w:t>
      </w:r>
      <w:r w:rsidR="00776202">
        <w:rPr>
          <w:lang w:eastAsia="zh-CN"/>
        </w:rPr>
        <w:t xml:space="preserve"> </w:t>
      </w:r>
      <w:r w:rsidR="00CF0E31">
        <w:rPr>
          <w:lang w:eastAsia="zh-CN"/>
        </w:rPr>
        <w:t>from</w:t>
      </w:r>
      <w:r w:rsidR="00776202">
        <w:rPr>
          <w:lang w:eastAsia="zh-CN"/>
        </w:rPr>
        <w:t xml:space="preserve"> </w:t>
      </w:r>
      <w:r w:rsidR="00CF0E31">
        <w:rPr>
          <w:lang w:eastAsia="zh-CN"/>
        </w:rPr>
        <w:t>WES data</w:t>
      </w:r>
      <w:r w:rsidR="00A667C8">
        <w:rPr>
          <w:lang w:eastAsia="zh-CN"/>
        </w:rPr>
        <w:t xml:space="preserve"> </w:t>
      </w:r>
      <w:r w:rsidR="00214443">
        <w:rPr>
          <w:lang w:eastAsia="zh-CN"/>
        </w:rPr>
        <w:t>provide</w:t>
      </w:r>
      <w:r w:rsidR="0005508B">
        <w:rPr>
          <w:lang w:eastAsia="zh-CN"/>
        </w:rPr>
        <w:t>s</w:t>
      </w:r>
      <w:r w:rsidR="00214443">
        <w:rPr>
          <w:lang w:eastAsia="zh-CN"/>
        </w:rPr>
        <w:t xml:space="preserve"> acceptable </w:t>
      </w:r>
      <w:r w:rsidR="00A70D45">
        <w:rPr>
          <w:lang w:eastAsia="zh-CN"/>
        </w:rPr>
        <w:t xml:space="preserve">linkage </w:t>
      </w:r>
      <w:r w:rsidR="00214443">
        <w:rPr>
          <w:lang w:eastAsia="zh-CN"/>
        </w:rPr>
        <w:t>results</w:t>
      </w:r>
      <w:r w:rsidR="006A1901">
        <w:rPr>
          <w:lang w:eastAsia="zh-CN"/>
        </w:rPr>
        <w:t xml:space="preserve">, </w:t>
      </w:r>
      <w:r w:rsidR="00792256">
        <w:rPr>
          <w:lang w:eastAsia="zh-CN"/>
        </w:rPr>
        <w:t xml:space="preserve">due to </w:t>
      </w:r>
      <w:r w:rsidR="00697929">
        <w:rPr>
          <w:lang w:eastAsia="zh-CN"/>
        </w:rPr>
        <w:t xml:space="preserve">the </w:t>
      </w:r>
      <w:r w:rsidR="00792256">
        <w:rPr>
          <w:lang w:eastAsia="zh-CN"/>
        </w:rPr>
        <w:t xml:space="preserve">low </w:t>
      </w:r>
      <w:r w:rsidR="00DF64E0">
        <w:rPr>
          <w:lang w:eastAsia="zh-CN"/>
        </w:rPr>
        <w:t>heterozyg</w:t>
      </w:r>
      <w:r w:rsidR="00776202">
        <w:rPr>
          <w:lang w:eastAsia="zh-CN"/>
        </w:rPr>
        <w:t xml:space="preserve">osity </w:t>
      </w:r>
      <w:r w:rsidR="00697929">
        <w:rPr>
          <w:lang w:eastAsia="zh-CN"/>
        </w:rPr>
        <w:t xml:space="preserve">of SNVs </w:t>
      </w:r>
      <w:r w:rsidR="00776202">
        <w:rPr>
          <w:lang w:eastAsia="zh-CN"/>
        </w:rPr>
        <w:t>they provide</w:t>
      </w:r>
      <w:r w:rsidR="00995C17">
        <w:rPr>
          <w:lang w:eastAsia="zh-CN"/>
        </w:rPr>
        <w:t xml:space="preserve"> </w:t>
      </w:r>
      <w:r w:rsidR="00776202">
        <w:rPr>
          <w:lang w:eastAsia="zh-CN"/>
        </w:rPr>
        <w:t xml:space="preserve">less </w:t>
      </w:r>
      <w:r w:rsidR="00995C17">
        <w:rPr>
          <w:lang w:eastAsia="zh-CN"/>
        </w:rPr>
        <w:t>power</w:t>
      </w:r>
      <w:r w:rsidR="00776202">
        <w:rPr>
          <w:lang w:eastAsia="zh-CN"/>
        </w:rPr>
        <w:t xml:space="preserve"> than  analysis of </w:t>
      </w:r>
      <w:r w:rsidR="00995C17">
        <w:rPr>
          <w:lang w:eastAsia="zh-CN"/>
        </w:rPr>
        <w:t>SNP</w:t>
      </w:r>
      <w:r w:rsidR="00776202">
        <w:rPr>
          <w:lang w:eastAsia="zh-CN"/>
        </w:rPr>
        <w:t xml:space="preserve">s </w:t>
      </w:r>
      <w:r w:rsidR="0005508B">
        <w:rPr>
          <w:lang w:eastAsia="zh-CN"/>
        </w:rPr>
        <w:t>from</w:t>
      </w:r>
      <w:r w:rsidR="00776202">
        <w:rPr>
          <w:lang w:eastAsia="zh-CN"/>
        </w:rPr>
        <w:t xml:space="preserve"> genotyping </w:t>
      </w:r>
      <w:r w:rsidR="00995C17">
        <w:rPr>
          <w:lang w:eastAsia="zh-CN"/>
        </w:rPr>
        <w:t xml:space="preserve">arrays </w:t>
      </w:r>
      <w:r w:rsidR="00A14C2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A14C2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A14C20">
        <w:rPr>
          <w:lang w:eastAsia="zh-CN"/>
        </w:rPr>
        <w:fldChar w:fldCharType="end"/>
      </w:r>
      <w:r w:rsidR="00552EE0">
        <w:rPr>
          <w:lang w:eastAsia="zh-CN"/>
        </w:rPr>
        <w:t>.</w:t>
      </w:r>
    </w:p>
    <w:p w14:paraId="61FCB0FB" w14:textId="2C893001"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w:t>
      </w:r>
      <w:del w:id="9" w:author="Suzanne M. Leal" w:date="2014-05-03T14:30:00Z">
        <w:r w:rsidR="00B66FA9" w:rsidDel="00697929">
          <w:rPr>
            <w:lang w:eastAsia="zh-CN"/>
          </w:rPr>
          <w:delText>SEQLinkage package using</w:delText>
        </w:r>
        <w:r w:rsidR="00691CE8" w:rsidDel="00697929">
          <w:rPr>
            <w:lang w:eastAsia="zh-CN"/>
          </w:rPr>
          <w:delText xml:space="preserve"> </w:delText>
        </w:r>
      </w:del>
      <w:r w:rsidR="0005508B">
        <w:rPr>
          <w:lang w:eastAsia="zh-CN"/>
        </w:rPr>
        <w:t xml:space="preserve">the </w:t>
      </w:r>
      <w:r w:rsidR="00691CE8" w:rsidRPr="005E3D12">
        <w:rPr>
          <w:szCs w:val="18"/>
        </w:rPr>
        <w:t xml:space="preserve">collapsed haplotype pattern </w:t>
      </w:r>
      <w:r w:rsidR="00691CE8">
        <w:rPr>
          <w:szCs w:val="18"/>
        </w:rPr>
        <w:t xml:space="preserve">(CHP) method to </w:t>
      </w:r>
      <w:r w:rsidR="00572239">
        <w:rPr>
          <w:szCs w:val="18"/>
        </w:rPr>
        <w:t>creat</w:t>
      </w:r>
      <w:r w:rsidR="00776202">
        <w:rPr>
          <w:szCs w:val="18"/>
        </w:rPr>
        <w:t>e</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informative for linkage analysis</w:t>
      </w:r>
      <w:r w:rsidR="00776202">
        <w:rPr>
          <w:szCs w:val="18"/>
        </w:rPr>
        <w:t xml:space="preserve"> than individual SNVs</w:t>
      </w:r>
      <w:ins w:id="10" w:author="Gao Wang" w:date="2014-05-07T08:20:00Z">
        <w:r w:rsidR="006454B0">
          <w:rPr>
            <w:szCs w:val="18"/>
          </w:rPr>
          <w:t>, and a software package SEQLinkage implementing the CHP method</w:t>
        </w:r>
      </w:ins>
      <w:r w:rsidR="00691CE8">
        <w:rPr>
          <w:szCs w:val="18"/>
        </w:rPr>
        <w:t xml:space="preserve">. </w:t>
      </w:r>
      <w:r w:rsidR="006B202C">
        <w:rPr>
          <w:szCs w:val="18"/>
        </w:rPr>
        <w:t>Unlike when SNPs are analyzed the CHP</w:t>
      </w:r>
      <w:r w:rsidR="00A20286">
        <w:rPr>
          <w:szCs w:val="18"/>
        </w:rPr>
        <w:t xml:space="preserve"> method d</w:t>
      </w:r>
      <w:r w:rsidR="00691CE8">
        <w:rPr>
          <w:szCs w:val="18"/>
        </w:rPr>
        <w:t xml:space="preserve">oes not require LD pruning and </w:t>
      </w:r>
      <w:r w:rsidR="00A20286">
        <w:rPr>
          <w:szCs w:val="18"/>
        </w:rPr>
        <w:t>is particularly powerful</w:t>
      </w:r>
      <w:r w:rsidR="00310143">
        <w:rPr>
          <w:szCs w:val="18"/>
        </w:rPr>
        <w:t xml:space="preserve"> </w:t>
      </w:r>
      <w:r w:rsidR="006B202C">
        <w:rPr>
          <w:szCs w:val="18"/>
        </w:rPr>
        <w:t>in the presents of intra</w:t>
      </w:r>
      <w:r w:rsidR="00D1460D">
        <w:rPr>
          <w:szCs w:val="18"/>
        </w:rPr>
        <w:t>-</w:t>
      </w:r>
      <w:r w:rsidR="001A278D">
        <w:rPr>
          <w:szCs w:val="18"/>
        </w:rPr>
        <w:t xml:space="preserve"> (e.g. compound heterozygotes)</w:t>
      </w:r>
      <w:r w:rsidR="006B202C">
        <w:rPr>
          <w:szCs w:val="18"/>
        </w:rPr>
        <w:t xml:space="preserve"> and inter</w:t>
      </w:r>
      <w:r w:rsidR="00D1460D">
        <w:rPr>
          <w:szCs w:val="18"/>
        </w:rPr>
        <w:t xml:space="preserve">-family </w:t>
      </w:r>
      <w:r w:rsidR="00B71D90">
        <w:rPr>
          <w:szCs w:val="18"/>
        </w:rPr>
        <w:t>allelic heterogeneity.</w:t>
      </w:r>
      <w:r w:rsidR="006B202C">
        <w:rPr>
          <w:szCs w:val="18"/>
        </w:rPr>
        <w:t xml:space="preserve"> </w:t>
      </w:r>
      <w:del w:id="11" w:author="Gao Wang" w:date="2014-05-07T08:18:00Z">
        <w:r w:rsidR="006B202C" w:rsidDel="00A67CB1">
          <w:rPr>
            <w:szCs w:val="18"/>
          </w:rPr>
          <w:delText xml:space="preserve">Additionally </w:delText>
        </w:r>
      </w:del>
      <w:del w:id="12" w:author="Gao Wang" w:date="2014-05-07T08:19:00Z">
        <w:r w:rsidR="006B202C" w:rsidDel="00A67CB1">
          <w:rPr>
            <w:szCs w:val="18"/>
          </w:rPr>
          <w:delText>b</w:delText>
        </w:r>
      </w:del>
      <w:ins w:id="13" w:author="Gao Wang" w:date="2014-05-07T08:19:00Z">
        <w:r w:rsidR="00A67CB1">
          <w:rPr>
            <w:szCs w:val="18"/>
          </w:rPr>
          <w:t>B</w:t>
        </w:r>
      </w:ins>
      <w:r w:rsidR="006B202C">
        <w:rPr>
          <w:szCs w:val="18"/>
        </w:rPr>
        <w:t xml:space="preserve">ecause SEQLinkage can calculate HLODs it is </w:t>
      </w:r>
      <w:r w:rsidR="00F62898">
        <w:rPr>
          <w:szCs w:val="18"/>
        </w:rPr>
        <w:t xml:space="preserve">remains </w:t>
      </w:r>
      <w:r w:rsidR="006B202C">
        <w:rPr>
          <w:szCs w:val="18"/>
        </w:rPr>
        <w:t>powerful when there is locus heterogeneity</w:t>
      </w:r>
      <w:r w:rsidR="009C3630">
        <w:rPr>
          <w:szCs w:val="18"/>
        </w:rPr>
        <w:t xml:space="preserve">, i.e. </w:t>
      </w:r>
      <w:r w:rsidR="006B202C">
        <w:rPr>
          <w:szCs w:val="18"/>
        </w:rPr>
        <w:t xml:space="preserve">the underlying genetic etiology is not due to the same gene/region in all families.  </w:t>
      </w:r>
    </w:p>
    <w:p w14:paraId="361E685F"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4796E086" w14:textId="77777777" w:rsidR="005E3D12" w:rsidRPr="005E3D12" w:rsidRDefault="00511B0B" w:rsidP="0049623A">
      <w:pPr>
        <w:spacing w:after="40"/>
        <w:jc w:val="both"/>
        <w:rPr>
          <w:rFonts w:ascii="Times New Roman" w:hAnsi="Times New Roman"/>
          <w:sz w:val="18"/>
          <w:szCs w:val="18"/>
        </w:rPr>
      </w:pPr>
      <w:r>
        <w:rPr>
          <w:rFonts w:ascii="Times New Roman" w:hAnsi="Times New Roman"/>
          <w:sz w:val="18"/>
          <w:szCs w:val="18"/>
        </w:rPr>
        <w:t>For t</w:t>
      </w:r>
      <w:r w:rsidR="005E3D12" w:rsidRPr="005E3D12">
        <w:rPr>
          <w:rFonts w:ascii="Times New Roman" w:hAnsi="Times New Roman"/>
          <w:sz w:val="18"/>
          <w:szCs w:val="18"/>
        </w:rPr>
        <w:t xml:space="preserve">he </w:t>
      </w:r>
      <w:r w:rsidR="00691CE8">
        <w:rPr>
          <w:rFonts w:ascii="Times New Roman" w:hAnsi="Times New Roman"/>
          <w:sz w:val="18"/>
          <w:szCs w:val="18"/>
        </w:rPr>
        <w:t xml:space="preserve">CHP </w:t>
      </w:r>
      <w:r w:rsidR="005E3D12" w:rsidRPr="005E3D12">
        <w:rPr>
          <w:rFonts w:ascii="Times New Roman" w:hAnsi="Times New Roman"/>
          <w:sz w:val="18"/>
          <w:szCs w:val="18"/>
        </w:rPr>
        <w:t xml:space="preserve">method instead of analyzing each </w:t>
      </w:r>
      <w:r w:rsidR="00E64A04">
        <w:rPr>
          <w:rFonts w:ascii="Times New Roman" w:hAnsi="Times New Roman"/>
          <w:sz w:val="18"/>
          <w:szCs w:val="18"/>
        </w:rPr>
        <w:t>variant</w:t>
      </w:r>
      <w:r w:rsidR="005E3D12" w:rsidRPr="005E3D12">
        <w:rPr>
          <w:rFonts w:ascii="Times New Roman" w:hAnsi="Times New Roman"/>
          <w:sz w:val="18"/>
          <w:szCs w:val="18"/>
        </w:rPr>
        <w:t xml:space="preserve"> separately, </w:t>
      </w:r>
      <w:r>
        <w:rPr>
          <w:rFonts w:ascii="Times New Roman" w:hAnsi="Times New Roman"/>
          <w:sz w:val="18"/>
          <w:szCs w:val="18"/>
        </w:rPr>
        <w:t xml:space="preserve">multiple variants which form </w:t>
      </w:r>
      <w:r w:rsidR="005E3D12" w:rsidRPr="005E3D12">
        <w:rPr>
          <w:rFonts w:ascii="Times New Roman" w:hAnsi="Times New Roman"/>
          <w:sz w:val="18"/>
          <w:szCs w:val="18"/>
        </w:rPr>
        <w:t>haplotypes within a genetic regi</w:t>
      </w:r>
      <w:r w:rsidR="000252C7">
        <w:rPr>
          <w:rFonts w:ascii="Times New Roman" w:hAnsi="Times New Roman"/>
          <w:sz w:val="18"/>
          <w:szCs w:val="18"/>
        </w:rPr>
        <w:t>on</w:t>
      </w:r>
      <w:r w:rsidR="00677117">
        <w:rPr>
          <w:rFonts w:ascii="Times New Roman" w:hAnsi="Times New Roman"/>
          <w:sz w:val="18"/>
          <w:szCs w:val="18"/>
        </w:rPr>
        <w:t>, e.g. gene,</w:t>
      </w:r>
      <w:r w:rsidR="00426D31">
        <w:rPr>
          <w:rFonts w:ascii="Times New Roman" w:hAnsi="Times New Roman"/>
          <w:sz w:val="18"/>
          <w:szCs w:val="18"/>
        </w:rPr>
        <w:t xml:space="preserve"> </w:t>
      </w:r>
      <w:r>
        <w:rPr>
          <w:rFonts w:ascii="Times New Roman" w:hAnsi="Times New Roman"/>
          <w:sz w:val="18"/>
          <w:szCs w:val="18"/>
        </w:rPr>
        <w:t>are analyze</w:t>
      </w:r>
      <w:r w:rsidR="00677117">
        <w:rPr>
          <w:rFonts w:ascii="Times New Roman" w:hAnsi="Times New Roman"/>
          <w:sz w:val="18"/>
          <w:szCs w:val="18"/>
        </w:rPr>
        <w:t>d</w:t>
      </w:r>
      <w:r>
        <w:rPr>
          <w:rFonts w:ascii="Times New Roman" w:hAnsi="Times New Roman"/>
          <w:sz w:val="18"/>
          <w:szCs w:val="18"/>
        </w:rPr>
        <w:t xml:space="preserve">. </w:t>
      </w:r>
      <w:r w:rsidR="00EB1B83">
        <w:rPr>
          <w:rFonts w:ascii="Times New Roman" w:hAnsi="Times New Roman"/>
          <w:sz w:val="18"/>
          <w:szCs w:val="18"/>
        </w:rPr>
        <w:t xml:space="preserve">This is done by constructing a </w:t>
      </w:r>
      <w:r w:rsidR="009B4E82">
        <w:rPr>
          <w:rFonts w:ascii="Times New Roman" w:hAnsi="Times New Roman"/>
          <w:sz w:val="18"/>
          <w:szCs w:val="18"/>
        </w:rPr>
        <w:t>marker</w:t>
      </w:r>
      <w:r w:rsidR="00310143">
        <w:rPr>
          <w:rFonts w:ascii="Times New Roman" w:hAnsi="Times New Roman"/>
          <w:sz w:val="18"/>
          <w:szCs w:val="18"/>
        </w:rPr>
        <w:t xml:space="preserve"> </w:t>
      </w:r>
      <w:r w:rsidR="00EB1B83">
        <w:rPr>
          <w:rFonts w:ascii="Times New Roman" w:hAnsi="Times New Roman"/>
          <w:sz w:val="18"/>
          <w:szCs w:val="18"/>
        </w:rPr>
        <w:t xml:space="preserve">which </w:t>
      </w:r>
      <w:r w:rsidR="000574A7">
        <w:rPr>
          <w:rFonts w:ascii="Times New Roman" w:hAnsi="Times New Roman"/>
          <w:sz w:val="18"/>
          <w:szCs w:val="18"/>
        </w:rPr>
        <w:t>reflect</w:t>
      </w:r>
      <w:r w:rsidR="00677117">
        <w:rPr>
          <w:rFonts w:ascii="Times New Roman" w:hAnsi="Times New Roman"/>
          <w:sz w:val="18"/>
          <w:szCs w:val="18"/>
        </w:rPr>
        <w:t>s</w:t>
      </w:r>
      <w:r w:rsidR="000574A7">
        <w:rPr>
          <w:rFonts w:ascii="Times New Roman" w:hAnsi="Times New Roman"/>
          <w:sz w:val="18"/>
          <w:szCs w:val="18"/>
        </w:rPr>
        <w:t xml:space="preserve"> </w:t>
      </w:r>
      <w:r w:rsidR="006F16E8">
        <w:rPr>
          <w:rFonts w:ascii="Times New Roman" w:hAnsi="Times New Roman"/>
          <w:sz w:val="18"/>
          <w:szCs w:val="18"/>
        </w:rPr>
        <w:t>t</w:t>
      </w:r>
      <w:r w:rsidR="005E3D12"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005E3D12" w:rsidRPr="005E3D12">
        <w:rPr>
          <w:rFonts w:ascii="Times New Roman" w:hAnsi="Times New Roman"/>
          <w:sz w:val="18"/>
          <w:szCs w:val="18"/>
        </w:rPr>
        <w:t>the entire region</w:t>
      </w:r>
      <w:r w:rsidR="00EB1B83">
        <w:rPr>
          <w:rFonts w:ascii="Times New Roman" w:hAnsi="Times New Roman"/>
          <w:sz w:val="18"/>
          <w:szCs w:val="18"/>
        </w:rPr>
        <w:t xml:space="preserve"> and </w:t>
      </w:r>
      <w:r w:rsidR="00677117">
        <w:rPr>
          <w:rFonts w:ascii="Times New Roman" w:hAnsi="Times New Roman"/>
          <w:sz w:val="18"/>
          <w:szCs w:val="18"/>
        </w:rPr>
        <w:t>is</w:t>
      </w:r>
      <w:r w:rsidR="005E3D12" w:rsidRPr="005E3D12">
        <w:rPr>
          <w:rFonts w:ascii="Times New Roman" w:hAnsi="Times New Roman"/>
          <w:sz w:val="18"/>
          <w:szCs w:val="18"/>
        </w:rPr>
        <w:t xml:space="preserve"> </w:t>
      </w:r>
      <w:r w:rsidR="0020793E">
        <w:rPr>
          <w:rFonts w:ascii="Times New Roman" w:hAnsi="Times New Roman"/>
          <w:sz w:val="18"/>
          <w:szCs w:val="18"/>
        </w:rPr>
        <w:t xml:space="preserve">numerically </w:t>
      </w:r>
      <w:r w:rsidR="005E3D12" w:rsidRPr="005E3D12">
        <w:rPr>
          <w:rFonts w:ascii="Times New Roman" w:hAnsi="Times New Roman"/>
          <w:sz w:val="18"/>
          <w:szCs w:val="18"/>
        </w:rPr>
        <w:t xml:space="preserve">compatible with </w:t>
      </w:r>
      <w:r w:rsidR="00310143">
        <w:rPr>
          <w:rFonts w:ascii="Times New Roman" w:hAnsi="Times New Roman"/>
          <w:sz w:val="18"/>
          <w:szCs w:val="18"/>
        </w:rPr>
        <w:t xml:space="preserve">currently available </w:t>
      </w:r>
      <w:r w:rsidR="005E3D12" w:rsidRPr="005E3D12">
        <w:rPr>
          <w:rFonts w:ascii="Times New Roman" w:hAnsi="Times New Roman"/>
          <w:sz w:val="18"/>
          <w:szCs w:val="18"/>
        </w:rPr>
        <w:t xml:space="preserve">linkage </w:t>
      </w:r>
      <w:r w:rsidR="00310143">
        <w:rPr>
          <w:rFonts w:ascii="Times New Roman" w:hAnsi="Times New Roman"/>
          <w:sz w:val="18"/>
          <w:szCs w:val="18"/>
        </w:rPr>
        <w:t xml:space="preserve">analysis </w:t>
      </w:r>
      <w:r w:rsidR="005E3D12" w:rsidRPr="005E3D12">
        <w:rPr>
          <w:rFonts w:ascii="Times New Roman" w:hAnsi="Times New Roman"/>
          <w:sz w:val="18"/>
          <w:szCs w:val="18"/>
        </w:rPr>
        <w:t xml:space="preserve">methods </w:t>
      </w:r>
      <w:r w:rsidR="00310143">
        <w:rPr>
          <w:rFonts w:ascii="Times New Roman" w:hAnsi="Times New Roman"/>
          <w:sz w:val="18"/>
          <w:szCs w:val="18"/>
        </w:rPr>
        <w:t>and software</w:t>
      </w:r>
      <w:r w:rsidR="005E3D12" w:rsidRPr="005E3D12">
        <w:rPr>
          <w:rFonts w:ascii="Times New Roman" w:hAnsi="Times New Roman"/>
          <w:sz w:val="18"/>
          <w:szCs w:val="18"/>
        </w:rPr>
        <w:t xml:space="preserve">. </w:t>
      </w:r>
      <w:r w:rsidR="00310143">
        <w:rPr>
          <w:rFonts w:ascii="Times New Roman" w:hAnsi="Times New Roman"/>
          <w:sz w:val="18"/>
          <w:szCs w:val="18"/>
        </w:rPr>
        <w:t xml:space="preserve">These </w:t>
      </w:r>
      <w:r w:rsidR="005E3D12" w:rsidRPr="005E3D12">
        <w:rPr>
          <w:rFonts w:ascii="Times New Roman" w:hAnsi="Times New Roman"/>
          <w:sz w:val="18"/>
          <w:szCs w:val="18"/>
        </w:rPr>
        <w:t xml:space="preserve">markers </w:t>
      </w:r>
      <w:r w:rsidR="00677117">
        <w:rPr>
          <w:rFonts w:ascii="Times New Roman" w:hAnsi="Times New Roman"/>
          <w:sz w:val="18"/>
          <w:szCs w:val="18"/>
        </w:rPr>
        <w:t xml:space="preserve">incorporate </w:t>
      </w:r>
      <w:r w:rsidR="005E3D12" w:rsidRPr="005E3D12">
        <w:rPr>
          <w:rFonts w:ascii="Times New Roman" w:hAnsi="Times New Roman"/>
          <w:sz w:val="18"/>
          <w:szCs w:val="18"/>
        </w:rPr>
        <w:t xml:space="preserve">allelic heterogeneity </w:t>
      </w:r>
      <w:r w:rsidR="00EB1B83">
        <w:rPr>
          <w:rFonts w:ascii="Times New Roman" w:hAnsi="Times New Roman"/>
          <w:sz w:val="18"/>
          <w:szCs w:val="18"/>
        </w:rPr>
        <w:t xml:space="preserve">which is present </w:t>
      </w:r>
      <w:r w:rsidR="00677117">
        <w:rPr>
          <w:rFonts w:ascii="Times New Roman" w:hAnsi="Times New Roman"/>
          <w:sz w:val="18"/>
          <w:szCs w:val="18"/>
        </w:rPr>
        <w:t>between</w:t>
      </w:r>
      <w:r w:rsidR="005E3D12" w:rsidRPr="005E3D12">
        <w:rPr>
          <w:rFonts w:ascii="Times New Roman" w:hAnsi="Times New Roman"/>
          <w:sz w:val="18"/>
          <w:szCs w:val="18"/>
        </w:rPr>
        <w:t xml:space="preserve"> </w:t>
      </w:r>
      <w:r w:rsidR="00677117">
        <w:rPr>
          <w:rFonts w:ascii="Times New Roman" w:hAnsi="Times New Roman"/>
          <w:sz w:val="18"/>
          <w:szCs w:val="18"/>
        </w:rPr>
        <w:t xml:space="preserve">and within </w:t>
      </w:r>
      <w:r w:rsidR="005E3D12" w:rsidRPr="005E3D12">
        <w:rPr>
          <w:rFonts w:ascii="Times New Roman" w:hAnsi="Times New Roman"/>
          <w:sz w:val="18"/>
          <w:szCs w:val="18"/>
        </w:rPr>
        <w:t>families</w:t>
      </w:r>
      <w:r w:rsidR="00677117">
        <w:rPr>
          <w:rFonts w:ascii="Times New Roman" w:hAnsi="Times New Roman"/>
          <w:sz w:val="18"/>
          <w:szCs w:val="18"/>
        </w:rPr>
        <w:t xml:space="preserve"> in a region and often have higher heterozygosity than SNVs</w:t>
      </w:r>
      <w:r w:rsidR="00EB1B83">
        <w:rPr>
          <w:rFonts w:ascii="Times New Roman" w:hAnsi="Times New Roman"/>
          <w:sz w:val="18"/>
          <w:szCs w:val="18"/>
        </w:rPr>
        <w:t>,</w:t>
      </w:r>
      <w:r w:rsidR="00677117">
        <w:rPr>
          <w:rFonts w:ascii="Times New Roman" w:hAnsi="Times New Roman"/>
          <w:sz w:val="18"/>
          <w:szCs w:val="18"/>
        </w:rPr>
        <w:t xml:space="preserve"> making them more informative</w:t>
      </w:r>
      <w:r w:rsidR="00EB1B83">
        <w:rPr>
          <w:rFonts w:ascii="Times New Roman" w:hAnsi="Times New Roman"/>
          <w:sz w:val="18"/>
          <w:szCs w:val="18"/>
        </w:rPr>
        <w:t xml:space="preserve"> and powerful to detect linkage</w:t>
      </w:r>
      <w:r w:rsidR="005E3D12" w:rsidRPr="005E3D12">
        <w:rPr>
          <w:rFonts w:ascii="Times New Roman" w:hAnsi="Times New Roman"/>
          <w:sz w:val="18"/>
          <w:szCs w:val="18"/>
        </w:rPr>
        <w:t>.</w:t>
      </w:r>
    </w:p>
    <w:p w14:paraId="0230509F" w14:textId="383C6B8C"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markers, haplotypes for the region must be obtained for all samples</w:t>
      </w:r>
      <w:r w:rsidR="0005508B">
        <w:rPr>
          <w:rFonts w:ascii="Times New Roman" w:hAnsi="Times New Roman"/>
          <w:sz w:val="18"/>
          <w:szCs w:val="18"/>
        </w:rPr>
        <w:t xml:space="preserve"> with sequence data</w:t>
      </w:r>
      <w:r w:rsidR="005E3D12" w:rsidRPr="005E3D12">
        <w:rPr>
          <w:rFonts w:ascii="Times New Roman" w:hAnsi="Times New Roman"/>
          <w:sz w:val="18"/>
          <w:szCs w:val="18"/>
        </w:rPr>
        <w:t xml:space="preserve">. </w:t>
      </w:r>
      <w:r w:rsidR="00697929">
        <w:rPr>
          <w:rFonts w:ascii="Times New Roman" w:hAnsi="Times New Roman"/>
          <w:sz w:val="18"/>
          <w:szCs w:val="18"/>
        </w:rPr>
        <w:t>NGS</w:t>
      </w:r>
      <w:r w:rsidR="0005508B">
        <w:rPr>
          <w:rFonts w:ascii="Times New Roman" w:hAnsi="Times New Roman"/>
          <w:sz w:val="18"/>
          <w:szCs w:val="18"/>
        </w:rPr>
        <w:t xml:space="preserve"> data from </w:t>
      </w:r>
      <w:r w:rsidR="005E3D12" w:rsidRPr="005E3D12">
        <w:rPr>
          <w:rFonts w:ascii="Times New Roman" w:hAnsi="Times New Roman"/>
          <w:sz w:val="18"/>
          <w:szCs w:val="18"/>
        </w:rPr>
        <w:t xml:space="preserve">family </w:t>
      </w:r>
      <w:r w:rsidR="0005508B">
        <w:rPr>
          <w:rFonts w:ascii="Times New Roman" w:hAnsi="Times New Roman"/>
          <w:sz w:val="18"/>
          <w:szCs w:val="18"/>
        </w:rPr>
        <w:t xml:space="preserve">members </w:t>
      </w:r>
      <w:r w:rsidR="005E3D12" w:rsidRPr="005E3D12">
        <w:rPr>
          <w:rFonts w:ascii="Times New Roman" w:hAnsi="Times New Roman"/>
          <w:sz w:val="18"/>
          <w:szCs w:val="18"/>
        </w:rPr>
        <w:t>are fir</w:t>
      </w:r>
      <w:r w:rsidR="004E39C0">
        <w:rPr>
          <w:rFonts w:ascii="Times New Roman" w:hAnsi="Times New Roman"/>
          <w:sz w:val="18"/>
          <w:szCs w:val="18"/>
        </w:rPr>
        <w:t xml:space="preserve">st checked for Mendelian errors; </w:t>
      </w:r>
      <w:r w:rsidR="0005508B">
        <w:rPr>
          <w:rFonts w:ascii="Times New Roman" w:hAnsi="Times New Roman"/>
          <w:sz w:val="18"/>
          <w:szCs w:val="18"/>
        </w:rPr>
        <w:t xml:space="preserve">Mendelian </w:t>
      </w:r>
      <w:r w:rsidR="005E3D12" w:rsidRPr="005E3D12">
        <w:rPr>
          <w:rFonts w:ascii="Times New Roman" w:hAnsi="Times New Roman"/>
          <w:sz w:val="18"/>
          <w:szCs w:val="18"/>
        </w:rPr>
        <w:t xml:space="preserve">inconsistencies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 xml:space="preserve">improved version of the Lander-Green algorithm for genetic phasing and missing genotype imputation </w:t>
      </w:r>
      <w:r w:rsidR="0005508B">
        <w:rPr>
          <w:rFonts w:ascii="Times New Roman" w:hAnsi="Times New Roman"/>
          <w:sz w:val="18"/>
          <w:szCs w:val="18"/>
        </w:rPr>
        <w:t>is</w:t>
      </w:r>
      <w:r w:rsidR="005E3D12" w:rsidRPr="005E3D12">
        <w:rPr>
          <w:rFonts w:ascii="Times New Roman" w:hAnsi="Times New Roman"/>
          <w:sz w:val="18"/>
          <w:szCs w:val="18"/>
        </w:rPr>
        <w:t xml:space="preserve"> then applied to reconstruct haplotypes in </w:t>
      </w:r>
      <w:r w:rsidR="0005508B">
        <w:rPr>
          <w:rFonts w:ascii="Times New Roman" w:hAnsi="Times New Roman"/>
          <w:sz w:val="18"/>
          <w:szCs w:val="18"/>
        </w:rPr>
        <w:t xml:space="preserve">the </w:t>
      </w:r>
      <w:r w:rsidR="005E3D12" w:rsidRPr="005E3D12">
        <w:rPr>
          <w:rFonts w:ascii="Times New Roman" w:hAnsi="Times New Roman"/>
          <w:sz w:val="18"/>
          <w:szCs w:val="18"/>
        </w:rPr>
        <w:t>pedigree</w:t>
      </w:r>
      <w:r w:rsidR="00EB1B83">
        <w:rPr>
          <w:rFonts w:ascii="Times New Roman" w:hAnsi="Times New Roman"/>
          <w:sz w:val="18"/>
          <w:szCs w:val="18"/>
        </w:rPr>
        <w:t>s</w:t>
      </w:r>
      <w:r w:rsidR="00546406">
        <w:rPr>
          <w:rFonts w:ascii="Times New Roman" w:hAnsi="Times New Roman"/>
          <w:sz w:val="18"/>
          <w:szCs w:val="18"/>
        </w:rPr>
        <w:t xml:space="preserve"> </w:t>
      </w:r>
      <w:r w:rsidR="00A14C20">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A14C20">
        <w:rPr>
          <w:rFonts w:ascii="Times New Roman" w:hAnsi="Times New Roman"/>
          <w:sz w:val="18"/>
          <w:szCs w:val="18"/>
        </w:rPr>
        <w:fldChar w:fldCharType="separate"/>
      </w:r>
      <w:r w:rsidR="00546406" w:rsidRPr="00546406">
        <w:rPr>
          <w:rFonts w:ascii="Times New Roman" w:hAnsi="Times New Roman"/>
          <w:sz w:val="18"/>
        </w:rPr>
        <w:t>(Abecasis and Wigginton, 2005)</w:t>
      </w:r>
      <w:r w:rsidR="00A14C20">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w:t>
      </w:r>
      <w:r w:rsidR="005E3D12" w:rsidRPr="005E3D12">
        <w:rPr>
          <w:rFonts w:ascii="Times New Roman" w:hAnsi="Times New Roman"/>
          <w:sz w:val="18"/>
          <w:szCs w:val="18"/>
        </w:rPr>
        <w:lastRenderedPageBreak/>
        <w:t xml:space="preserve">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w:t>
      </w:r>
      <w:r w:rsidR="00EB1B83">
        <w:rPr>
          <w:rFonts w:ascii="Times New Roman" w:hAnsi="Times New Roman"/>
          <w:sz w:val="18"/>
          <w:szCs w:val="18"/>
        </w:rPr>
        <w:t>with</w:t>
      </w:r>
      <w:r w:rsidR="005E3D12" w:rsidRPr="005E3D12">
        <w:rPr>
          <w:rFonts w:ascii="Times New Roman" w:hAnsi="Times New Roman"/>
          <w:sz w:val="18"/>
          <w:szCs w:val="18"/>
        </w:rPr>
        <w:t xml:space="preserve"> values 0 or 1 for having no minor allele or at least one minor allele within 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similar to collapsing method for association analysis w</w:t>
      </w:r>
      <w:r w:rsidR="00A76166">
        <w:rPr>
          <w:rFonts w:ascii="Times New Roman" w:hAnsi="Times New Roman"/>
          <w:sz w:val="18"/>
          <w:szCs w:val="18"/>
        </w:rPr>
        <w:t xml:space="preserve">ith rare variants </w:t>
      </w:r>
      <w:r w:rsidR="00A14C20">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14C20">
        <w:rPr>
          <w:rFonts w:ascii="Times New Roman" w:hAnsi="Times New Roman"/>
          <w:sz w:val="18"/>
          <w:szCs w:val="18"/>
        </w:rPr>
        <w:fldChar w:fldCharType="separate"/>
      </w:r>
      <w:r w:rsidR="00A76166" w:rsidRPr="00A76166">
        <w:rPr>
          <w:rFonts w:ascii="Times New Roman" w:hAnsi="Times New Roman"/>
          <w:sz w:val="18"/>
        </w:rPr>
        <w:t>(Li and Leal, 2008)</w:t>
      </w:r>
      <w:r w:rsidR="00A14C20">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w:t>
      </w:r>
      <w:r w:rsidR="004658CC">
        <w:rPr>
          <w:rFonts w:ascii="Times New Roman" w:hAnsi="Times New Roman"/>
          <w:sz w:val="18"/>
          <w:szCs w:val="18"/>
        </w:rPr>
        <w:t>o</w:t>
      </w:r>
      <w:r w:rsidR="005E3D12" w:rsidRPr="005E3D12">
        <w:rPr>
          <w:rFonts w:ascii="Times New Roman" w:hAnsi="Times New Roman"/>
          <w:sz w:val="18"/>
          <w:szCs w:val="18"/>
        </w:rPr>
        <w:t xml:space="preserve"> that different patterns of collapsed haplotypes in all samples are uniquely represented. The choice of coding for patterns </w:t>
      </w:r>
      <w:r w:rsidR="00EB1B83">
        <w:rPr>
          <w:rFonts w:ascii="Times New Roman" w:hAnsi="Times New Roman"/>
          <w:sz w:val="18"/>
          <w:szCs w:val="18"/>
        </w:rPr>
        <w:t xml:space="preserve">are </w:t>
      </w:r>
      <w:r w:rsidR="005E3D12" w:rsidRPr="005E3D12">
        <w:rPr>
          <w:rFonts w:ascii="Times New Roman" w:hAnsi="Times New Roman"/>
          <w:sz w:val="18"/>
          <w:szCs w:val="18"/>
        </w:rPr>
        <w:t xml:space="preserve">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 xml:space="preserve">existing </w:t>
      </w:r>
      <w:r w:rsidR="00926330">
        <w:rPr>
          <w:rFonts w:ascii="Times New Roman" w:hAnsi="Times New Roman"/>
          <w:sz w:val="18"/>
          <w:szCs w:val="18"/>
        </w:rPr>
        <w:t xml:space="preserve">linkage </w:t>
      </w:r>
      <w:r w:rsidR="005E3D12" w:rsidRPr="005E3D12">
        <w:rPr>
          <w:rFonts w:ascii="Times New Roman" w:hAnsi="Times New Roman"/>
          <w:sz w:val="18"/>
          <w:szCs w:val="18"/>
        </w:rPr>
        <w:t>software packages.</w:t>
      </w:r>
    </w:p>
    <w:p w14:paraId="1291925F" w14:textId="77777777"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w:t>
      </w:r>
      <w:r w:rsidR="004658CC">
        <w:rPr>
          <w:rFonts w:ascii="Times New Roman" w:hAnsi="Times New Roman"/>
          <w:sz w:val="18"/>
          <w:szCs w:val="18"/>
        </w:rPr>
        <w:t>onstruct</w:t>
      </w:r>
      <w:r w:rsidR="005E3D12" w:rsidRPr="005E3D12">
        <w:rPr>
          <w:rFonts w:ascii="Times New Roman" w:hAnsi="Times New Roman"/>
          <w:sz w:val="18"/>
          <w:szCs w:val="18"/>
        </w:rPr>
        <w:t xml:space="preserve"> genotypes </w:t>
      </w:r>
      <w:r w:rsidR="004658CC">
        <w:rPr>
          <w:rFonts w:ascii="Times New Roman" w:hAnsi="Times New Roman"/>
          <w:sz w:val="18"/>
          <w:szCs w:val="18"/>
        </w:rPr>
        <w:t>for family members without sequence data</w:t>
      </w:r>
      <w:r w:rsidR="005E3D12" w:rsidRPr="005E3D12">
        <w:rPr>
          <w:rFonts w:ascii="Times New Roman" w:hAnsi="Times New Roman"/>
          <w:sz w:val="18"/>
          <w:szCs w:val="18"/>
        </w:rPr>
        <w:t xml:space="preserve">, linkage analysis requires </w:t>
      </w:r>
      <w:r w:rsidR="001230CB">
        <w:rPr>
          <w:rFonts w:ascii="Times New Roman" w:hAnsi="Times New Roman"/>
          <w:sz w:val="18"/>
          <w:szCs w:val="18"/>
        </w:rPr>
        <w:t xml:space="preserve">marker </w:t>
      </w:r>
      <w:r w:rsidR="005E3D12" w:rsidRPr="005E3D12">
        <w:rPr>
          <w:rFonts w:ascii="Times New Roman" w:hAnsi="Times New Roman"/>
          <w:sz w:val="18"/>
          <w:szCs w:val="18"/>
        </w:rPr>
        <w:t>allele frequencies. Frequencies of regional markers generated by CHP method can be derived from the cumulative minor allele frequency (MAF) within collaps</w:t>
      </w:r>
      <w:r w:rsidR="00926330">
        <w:rPr>
          <w:rFonts w:ascii="Times New Roman" w:hAnsi="Times New Roman"/>
          <w:sz w:val="18"/>
          <w:szCs w:val="18"/>
        </w:rPr>
        <w:t>ed</w:t>
      </w:r>
      <w:r w:rsidR="005E3D12" w:rsidRPr="005E3D12">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712FE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65pt" o:ole="">
            <v:imagedata r:id="rId15" o:title=""/>
          </v:shape>
          <o:OLEObject Type="Embed" ProgID="Equation.DSMT4" ShapeID="_x0000_i1025" DrawAspect="Content" ObjectID="_1461020056" r:id="rId16"/>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561EAFD7">
          <v:shape id="_x0000_i1026" type="#_x0000_t75" style="width:14.4pt;height:15.05pt" o:ole="">
            <v:imagedata r:id="rId17" o:title=""/>
          </v:shape>
          <o:OLEObject Type="Embed" ProgID="Equation.DSMT4" ShapeID="_x0000_i1026" DrawAspect="Content" ObjectID="_1461020057"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724CB62D">
          <v:shape id="_x0000_i1027" type="#_x0000_t75" style="width:123.95pt;height:16.3pt" o:ole="">
            <v:imagedata r:id="rId19" o:title=""/>
          </v:shape>
          <o:OLEObject Type="Embed" ProgID="Equation.DSMT4" ShapeID="_x0000_i1027" DrawAspect="Content" ObjectID="_1461020058" r:id="rId20"/>
        </w:object>
      </w:r>
      <w:r w:rsidR="005E3D12" w:rsidRPr="005E3D12">
        <w:rPr>
          <w:rFonts w:ascii="Times New Roman" w:hAnsi="Times New Roman"/>
          <w:sz w:val="18"/>
          <w:szCs w:val="18"/>
        </w:rPr>
        <w:t>, and the allele frequency</w:t>
      </w:r>
      <w:r w:rsidR="004658CC">
        <w:rPr>
          <w:rFonts w:ascii="Times New Roman" w:hAnsi="Times New Roman"/>
          <w:sz w:val="18"/>
          <w:szCs w:val="18"/>
        </w:rPr>
        <w:t xml:space="preserve"> </w:t>
      </w:r>
      <w:r w:rsidR="005E3D12" w:rsidRPr="005E3D12">
        <w:rPr>
          <w:rFonts w:ascii="Times New Roman" w:hAnsi="Times New Roman"/>
          <w:sz w:val="18"/>
          <w:szCs w:val="18"/>
        </w:rPr>
        <w:t xml:space="preserve">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03F5CBD8">
          <v:shape id="_x0000_i1028" type="#_x0000_t75" style="width:74.5pt;height:15.05pt" o:ole="">
            <v:imagedata r:id="rId21" o:title=""/>
          </v:shape>
          <o:OLEObject Type="Embed" ProgID="Equation.DSMT4" ShapeID="_x0000_i1028" DrawAspect="Content" ObjectID="_1461020059" r:id="rId22"/>
        </w:object>
      </w:r>
      <w:r w:rsidR="005E3D12" w:rsidRPr="005E3D12">
        <w:rPr>
          <w:rFonts w:ascii="Times New Roman" w:hAnsi="Times New Roman"/>
          <w:sz w:val="18"/>
          <w:szCs w:val="18"/>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75A8F93D" w14:textId="4A555BC8"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w:t>
      </w:r>
      <w:r w:rsidR="00965080">
        <w:rPr>
          <w:rFonts w:ascii="Times New Roman" w:hAnsi="Times New Roman"/>
          <w:sz w:val="18"/>
          <w:szCs w:val="18"/>
        </w:rPr>
        <w:t>MAFs</w:t>
      </w:r>
      <w:r>
        <w:rPr>
          <w:rFonts w:ascii="Times New Roman" w:hAnsi="Times New Roman"/>
          <w:sz w:val="18"/>
          <w:szCs w:val="18"/>
        </w:rPr>
        <w:t xml:space="preserve">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 xml:space="preserve">We therefore exclude variants </w:t>
      </w:r>
      <w:r w:rsidR="00926330">
        <w:rPr>
          <w:rFonts w:ascii="Times New Roman" w:hAnsi="Times New Roman"/>
          <w:sz w:val="18"/>
          <w:szCs w:val="18"/>
        </w:rPr>
        <w:t xml:space="preserve">above </w:t>
      </w:r>
      <w:r w:rsidR="00F2082A">
        <w:rPr>
          <w:rFonts w:ascii="Times New Roman" w:hAnsi="Times New Roman"/>
          <w:sz w:val="18"/>
          <w:szCs w:val="18"/>
        </w:rPr>
        <w:t xml:space="preserve">a specified MAF cutoff and </w:t>
      </w:r>
      <w:r w:rsidR="00965080">
        <w:rPr>
          <w:rFonts w:ascii="Times New Roman" w:hAnsi="Times New Roman"/>
          <w:sz w:val="18"/>
          <w:szCs w:val="18"/>
        </w:rPr>
        <w:t>these markers are analyzed individually</w:t>
      </w:r>
      <w:r w:rsidR="00F2082A">
        <w:rPr>
          <w:rFonts w:ascii="Times New Roman" w:hAnsi="Times New Roman"/>
          <w:sz w:val="18"/>
          <w:szCs w:val="18"/>
        </w:rPr>
        <w:t>.</w:t>
      </w:r>
    </w:p>
    <w:p w14:paraId="6E6E88E0" w14:textId="645FFC3E"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facilitate linkage analysis using sequence data in VCF format, we developed</w:t>
      </w:r>
      <w:r w:rsidR="00C22067">
        <w:rPr>
          <w:rFonts w:ascii="Times New Roman" w:hAnsi="Times New Roman"/>
          <w:sz w:val="18"/>
          <w:szCs w:val="18"/>
        </w:rPr>
        <w:t xml:space="preserve"> the </w:t>
      </w:r>
      <w:r w:rsidR="00660479">
        <w:rPr>
          <w:rFonts w:ascii="Times New Roman" w:hAnsi="Times New Roman"/>
          <w:sz w:val="18"/>
          <w:szCs w:val="18"/>
        </w:rPr>
        <w:t>SEQLinkage</w:t>
      </w:r>
      <w:r w:rsidR="005E3D12" w:rsidRPr="005E3D12">
        <w:rPr>
          <w:rFonts w:ascii="Times New Roman" w:hAnsi="Times New Roman"/>
          <w:sz w:val="18"/>
          <w:szCs w:val="18"/>
        </w:rPr>
        <w:t xml:space="preserve"> </w:t>
      </w:r>
      <w:r w:rsidR="00C22067">
        <w:rPr>
          <w:rFonts w:ascii="Times New Roman" w:hAnsi="Times New Roman"/>
          <w:sz w:val="18"/>
          <w:szCs w:val="18"/>
        </w:rPr>
        <w:t xml:space="preserve">software </w:t>
      </w:r>
      <w:r w:rsidR="005E3D12" w:rsidRPr="005E3D12">
        <w:rPr>
          <w:rFonts w:ascii="Times New Roman" w:hAnsi="Times New Roman"/>
          <w:sz w:val="18"/>
          <w:szCs w:val="18"/>
        </w:rPr>
        <w:t xml:space="preserve">that </w:t>
      </w:r>
      <w:r w:rsidR="00965080">
        <w:rPr>
          <w:rFonts w:ascii="Times New Roman" w:hAnsi="Times New Roman"/>
          <w:sz w:val="18"/>
          <w:szCs w:val="18"/>
        </w:rPr>
        <w:t>uses</w:t>
      </w:r>
      <w:r w:rsidR="005E3D12" w:rsidRPr="005E3D12">
        <w:rPr>
          <w:rFonts w:ascii="Times New Roman" w:hAnsi="Times New Roman"/>
          <w:sz w:val="18"/>
          <w:szCs w:val="18"/>
        </w:rPr>
        <w:t xml:space="preserve"> the </w:t>
      </w:r>
      <w:r w:rsidR="00965080">
        <w:rPr>
          <w:rFonts w:ascii="Times New Roman" w:hAnsi="Times New Roman"/>
          <w:sz w:val="18"/>
          <w:szCs w:val="18"/>
        </w:rPr>
        <w:t xml:space="preserve">Elston-Stewart algorithm as incorporated in </w:t>
      </w:r>
      <w:r w:rsidR="00660479">
        <w:rPr>
          <w:rFonts w:ascii="Times New Roman" w:hAnsi="Times New Roman"/>
          <w:sz w:val="18"/>
          <w:szCs w:val="18"/>
        </w:rPr>
        <w:t>FASTLINK</w:t>
      </w:r>
      <w:r w:rsidR="005E3D12" w:rsidRPr="005E3D12">
        <w:rPr>
          <w:rFonts w:ascii="Times New Roman" w:hAnsi="Times New Roman"/>
          <w:sz w:val="18"/>
          <w:szCs w:val="18"/>
        </w:rPr>
        <w:t xml:space="preserve"> </w:t>
      </w:r>
      <w:r w:rsidR="00A14C20">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A14C20">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A14C20">
        <w:rPr>
          <w:rFonts w:ascii="Times New Roman" w:hAnsi="Times New Roman"/>
          <w:sz w:val="18"/>
          <w:szCs w:val="18"/>
        </w:rPr>
        <w:fldChar w:fldCharType="end"/>
      </w:r>
      <w:r w:rsidR="00C22067">
        <w:rPr>
          <w:rFonts w:ascii="Times New Roman" w:hAnsi="Times New Roman"/>
          <w:sz w:val="18"/>
          <w:szCs w:val="18"/>
        </w:rPr>
        <w:t xml:space="preserve">. It provides results in text format and </w:t>
      </w:r>
      <w:r w:rsidR="005E3D12" w:rsidRPr="005E3D12">
        <w:rPr>
          <w:rFonts w:ascii="Times New Roman" w:hAnsi="Times New Roman"/>
          <w:sz w:val="18"/>
          <w:szCs w:val="18"/>
        </w:rPr>
        <w:t>high quality graphical report</w:t>
      </w:r>
      <w:r w:rsidR="001230CB">
        <w:rPr>
          <w:rFonts w:ascii="Times New Roman" w:hAnsi="Times New Roman"/>
          <w:sz w:val="18"/>
          <w:szCs w:val="18"/>
        </w:rPr>
        <w:t>s</w:t>
      </w:r>
      <w:r w:rsidR="005E3D12" w:rsidRPr="005E3D12">
        <w:rPr>
          <w:rFonts w:ascii="Times New Roman" w:hAnsi="Times New Roman"/>
          <w:sz w:val="18"/>
          <w:szCs w:val="18"/>
        </w:rPr>
        <w:t xml:space="preserve"> </w:t>
      </w:r>
      <w:r w:rsidR="00C22067">
        <w:rPr>
          <w:rFonts w:ascii="Times New Roman" w:hAnsi="Times New Roman"/>
          <w:sz w:val="18"/>
          <w:szCs w:val="18"/>
        </w:rPr>
        <w:t>for</w:t>
      </w:r>
      <w:r w:rsidR="005E3D12" w:rsidRPr="005E3D12">
        <w:rPr>
          <w:rFonts w:ascii="Times New Roman" w:hAnsi="Times New Roman"/>
          <w:sz w:val="18"/>
          <w:szCs w:val="18"/>
        </w:rPr>
        <w:t xml:space="preserve"> both LOD and HLOD scores.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A14C20">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A14C20">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A14C20">
        <w:rPr>
          <w:rFonts w:ascii="Times New Roman" w:hAnsi="Times New Roman"/>
          <w:sz w:val="18"/>
          <w:szCs w:val="18"/>
        </w:rPr>
        <w:fldChar w:fldCharType="end"/>
      </w:r>
      <w:r w:rsidR="00617652">
        <w:rPr>
          <w:rFonts w:ascii="Times New Roman" w:hAnsi="Times New Roman"/>
          <w:sz w:val="18"/>
          <w:szCs w:val="18"/>
        </w:rPr>
        <w:t xml:space="preserve"> and </w:t>
      </w:r>
      <w:r w:rsidR="005E3D12" w:rsidRPr="005E3D12">
        <w:rPr>
          <w:rFonts w:ascii="Times New Roman" w:hAnsi="Times New Roman"/>
          <w:sz w:val="18"/>
          <w:szCs w:val="18"/>
        </w:rPr>
        <w:t xml:space="preserve">Merlin </w:t>
      </w:r>
      <w:r w:rsidR="00A14C20">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A14C20">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A14C20">
        <w:rPr>
          <w:rFonts w:ascii="Times New Roman" w:hAnsi="Times New Roman"/>
          <w:sz w:val="18"/>
          <w:szCs w:val="18"/>
        </w:rPr>
        <w:fldChar w:fldCharType="end"/>
      </w:r>
      <w:r w:rsidR="00BE2A62">
        <w:rPr>
          <w:rFonts w:ascii="Times New Roman" w:hAnsi="Times New Roman"/>
          <w:sz w:val="18"/>
          <w:szCs w:val="18"/>
        </w:rPr>
        <w:t>,</w:t>
      </w:r>
      <w:r w:rsidR="005E3D12" w:rsidRPr="005E3D12">
        <w:rPr>
          <w:rFonts w:ascii="Times New Roman" w:hAnsi="Times New Roman"/>
          <w:sz w:val="18"/>
          <w:szCs w:val="18"/>
        </w:rPr>
        <w:t xml:space="preserve"> with which </w:t>
      </w:r>
      <w:r w:rsidR="00D171B2">
        <w:rPr>
          <w:rFonts w:ascii="Times New Roman" w:hAnsi="Times New Roman"/>
          <w:sz w:val="18"/>
          <w:szCs w:val="18"/>
        </w:rPr>
        <w:t xml:space="preserve">two-point and </w:t>
      </w:r>
      <w:r w:rsidR="005E3D12" w:rsidRPr="005E3D12">
        <w:rPr>
          <w:rFonts w:ascii="Times New Roman" w:hAnsi="Times New Roman"/>
          <w:sz w:val="18"/>
          <w:szCs w:val="18"/>
        </w:rPr>
        <w:t>multipoint linkage analysis can be performed</w:t>
      </w:r>
      <w:r w:rsidR="00D171B2">
        <w:rPr>
          <w:rFonts w:ascii="Times New Roman" w:hAnsi="Times New Roman"/>
          <w:sz w:val="18"/>
          <w:szCs w:val="18"/>
        </w:rPr>
        <w:t xml:space="preserve">. Additionally </w:t>
      </w:r>
      <w:r w:rsidR="00617652" w:rsidRPr="005E3D12">
        <w:rPr>
          <w:rFonts w:ascii="Times New Roman" w:hAnsi="Times New Roman"/>
          <w:sz w:val="18"/>
          <w:szCs w:val="18"/>
        </w:rPr>
        <w:t>MEGA2</w:t>
      </w:r>
      <w:r w:rsidR="00617652">
        <w:rPr>
          <w:rFonts w:ascii="Times New Roman" w:hAnsi="Times New Roman"/>
          <w:sz w:val="18"/>
          <w:szCs w:val="18"/>
        </w:rPr>
        <w:t xml:space="preserve"> </w:t>
      </w:r>
      <w:r w:rsidR="00A14C20">
        <w:rPr>
          <w:rFonts w:ascii="Times New Roman" w:hAnsi="Times New Roman"/>
          <w:sz w:val="18"/>
          <w:szCs w:val="18"/>
        </w:rPr>
        <w:fldChar w:fldCharType="begin"/>
      </w:r>
      <w:r w:rsidR="00617652">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A14C20">
        <w:rPr>
          <w:rFonts w:ascii="Times New Roman" w:hAnsi="Times New Roman"/>
          <w:sz w:val="18"/>
          <w:szCs w:val="18"/>
        </w:rPr>
        <w:fldChar w:fldCharType="separate"/>
      </w:r>
      <w:r w:rsidR="00617652" w:rsidRPr="008B7E44">
        <w:rPr>
          <w:rFonts w:ascii="Times New Roman" w:hAnsi="Times New Roman"/>
          <w:sz w:val="18"/>
        </w:rPr>
        <w:t xml:space="preserve">(Mukhopadhyay </w:t>
      </w:r>
      <w:r w:rsidR="00617652" w:rsidRPr="008B7E44">
        <w:rPr>
          <w:rFonts w:ascii="Times New Roman" w:hAnsi="Times New Roman"/>
          <w:i/>
          <w:iCs/>
          <w:sz w:val="18"/>
        </w:rPr>
        <w:t>et al.</w:t>
      </w:r>
      <w:r w:rsidR="00617652" w:rsidRPr="008B7E44">
        <w:rPr>
          <w:rFonts w:ascii="Times New Roman" w:hAnsi="Times New Roman"/>
          <w:sz w:val="18"/>
        </w:rPr>
        <w:t>, 2005)</w:t>
      </w:r>
      <w:r w:rsidR="00A14C20">
        <w:rPr>
          <w:rFonts w:ascii="Times New Roman" w:hAnsi="Times New Roman"/>
          <w:sz w:val="18"/>
          <w:szCs w:val="18"/>
        </w:rPr>
        <w:fldChar w:fldCharType="end"/>
      </w:r>
      <w:r w:rsidR="00617652">
        <w:rPr>
          <w:rFonts w:ascii="Times New Roman" w:hAnsi="Times New Roman"/>
          <w:sz w:val="18"/>
          <w:szCs w:val="18"/>
        </w:rPr>
        <w:t xml:space="preserve"> format is supported, which</w:t>
      </w:r>
      <w:r w:rsidR="00D171B2">
        <w:rPr>
          <w:rFonts w:ascii="Times New Roman" w:hAnsi="Times New Roman"/>
          <w:sz w:val="18"/>
          <w:szCs w:val="18"/>
        </w:rPr>
        <w:t xml:space="preserve"> can be used to transform the data to required </w:t>
      </w:r>
      <w:r w:rsidR="00287396">
        <w:rPr>
          <w:rFonts w:ascii="Times New Roman" w:hAnsi="Times New Roman"/>
          <w:sz w:val="18"/>
          <w:szCs w:val="18"/>
        </w:rPr>
        <w:t>input</w:t>
      </w:r>
      <w:r w:rsidR="00D171B2">
        <w:rPr>
          <w:rFonts w:ascii="Times New Roman" w:hAnsi="Times New Roman"/>
          <w:sz w:val="18"/>
          <w:szCs w:val="18"/>
        </w:rPr>
        <w:t xml:space="preserve"> for a number of linkage p</w:t>
      </w:r>
      <w:r w:rsidR="000B0CC8">
        <w:rPr>
          <w:rFonts w:ascii="Times New Roman" w:hAnsi="Times New Roman"/>
          <w:sz w:val="18"/>
          <w:szCs w:val="18"/>
        </w:rPr>
        <w:t>rograms</w:t>
      </w:r>
      <w:r w:rsidR="005E3D12" w:rsidRPr="005E3D12">
        <w:rPr>
          <w:rFonts w:ascii="Times New Roman" w:hAnsi="Times New Roman"/>
          <w:sz w:val="18"/>
          <w:szCs w:val="18"/>
        </w:rPr>
        <w:t>.</w:t>
      </w:r>
    </w:p>
    <w:p w14:paraId="2185F2FC" w14:textId="77777777" w:rsidR="00D56444" w:rsidRPr="00D56444" w:rsidRDefault="00743C73" w:rsidP="00743C73">
      <w:pPr>
        <w:pStyle w:val="Heading1"/>
        <w:spacing w:before="280"/>
        <w:ind w:left="360" w:hanging="360"/>
        <w:rPr>
          <w:lang w:eastAsia="zh-CN"/>
        </w:rPr>
      </w:pPr>
      <w:r>
        <w:rPr>
          <w:lang w:eastAsia="zh-CN"/>
        </w:rPr>
        <w:t>results</w:t>
      </w:r>
    </w:p>
    <w:p w14:paraId="2AC77FE5" w14:textId="05830B42"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C22067">
        <w:rPr>
          <w:rFonts w:ascii="Times New Roman" w:hAnsi="Times New Roman"/>
          <w:sz w:val="18"/>
          <w:szCs w:val="18"/>
        </w:rPr>
        <w:t xml:space="preserve">the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w:t>
      </w:r>
      <w:r w:rsidR="00D51524">
        <w:rPr>
          <w:rFonts w:ascii="Times New Roman" w:hAnsi="Times New Roman"/>
          <w:sz w:val="18"/>
          <w:szCs w:val="18"/>
        </w:rPr>
        <w:t>on LOD and HLOD</w:t>
      </w:r>
      <w:r w:rsidR="00E63D08">
        <w:rPr>
          <w:rFonts w:ascii="Times New Roman" w:hAnsi="Times New Roman"/>
          <w:sz w:val="18"/>
          <w:szCs w:val="18"/>
        </w:rPr>
        <w:t xml:space="preserve"> </w:t>
      </w:r>
      <w:r w:rsidR="0040211E">
        <w:rPr>
          <w:rFonts w:ascii="Times New Roman" w:hAnsi="Times New Roman"/>
          <w:sz w:val="18"/>
          <w:szCs w:val="18"/>
        </w:rPr>
        <w:t xml:space="preserve">suggests that CHP </w:t>
      </w:r>
      <w:del w:id="14" w:author="Gao Wang" w:date="2014-05-07T08:28:00Z">
        <w:r w:rsidR="0040211E" w:rsidDel="00D33637">
          <w:rPr>
            <w:rFonts w:ascii="Times New Roman" w:hAnsi="Times New Roman"/>
            <w:sz w:val="18"/>
            <w:szCs w:val="18"/>
          </w:rPr>
          <w:delText xml:space="preserve">is slightly more powerful </w:delText>
        </w:r>
        <w:r w:rsidR="00FF635C" w:rsidDel="00D33637">
          <w:rPr>
            <w:rFonts w:ascii="Times New Roman" w:hAnsi="Times New Roman"/>
            <w:sz w:val="18"/>
            <w:szCs w:val="18"/>
          </w:rPr>
          <w:delText>over single marker method</w:delText>
        </w:r>
        <w:r w:rsidR="00C3773E" w:rsidDel="00D33637">
          <w:rPr>
            <w:rFonts w:ascii="Times New Roman" w:hAnsi="Times New Roman"/>
            <w:sz w:val="18"/>
            <w:szCs w:val="18"/>
          </w:rPr>
          <w:delText>s</w:delText>
        </w:r>
        <w:r w:rsidR="00FF635C" w:rsidDel="00D33637">
          <w:rPr>
            <w:rFonts w:ascii="Times New Roman" w:hAnsi="Times New Roman"/>
            <w:sz w:val="18"/>
            <w:szCs w:val="18"/>
          </w:rPr>
          <w:delText xml:space="preserve"> </w:delText>
        </w:r>
        <w:commentRangeStart w:id="15"/>
        <w:r w:rsidR="00FF635C" w:rsidDel="00D33637">
          <w:rPr>
            <w:rFonts w:ascii="Times New Roman" w:hAnsi="Times New Roman"/>
            <w:sz w:val="18"/>
            <w:szCs w:val="18"/>
          </w:rPr>
          <w:delText>under</w:delText>
        </w:r>
        <w:r w:rsidR="0040211E" w:rsidDel="00D33637">
          <w:rPr>
            <w:rFonts w:ascii="Times New Roman" w:hAnsi="Times New Roman"/>
            <w:sz w:val="18"/>
            <w:szCs w:val="18"/>
          </w:rPr>
          <w:delText xml:space="preserve"> </w:delText>
        </w:r>
        <w:r w:rsidR="005C1715" w:rsidDel="00D33637">
          <w:rPr>
            <w:rFonts w:ascii="Times New Roman" w:hAnsi="Times New Roman"/>
            <w:sz w:val="18"/>
            <w:szCs w:val="18"/>
          </w:rPr>
          <w:delText xml:space="preserve">autosomal </w:delText>
        </w:r>
        <w:commentRangeStart w:id="16"/>
        <w:r w:rsidR="0040211E" w:rsidDel="00D33637">
          <w:rPr>
            <w:rFonts w:ascii="Times New Roman" w:hAnsi="Times New Roman"/>
            <w:sz w:val="18"/>
            <w:szCs w:val="18"/>
          </w:rPr>
          <w:delText xml:space="preserve">recessive </w:delText>
        </w:r>
        <w:commentRangeEnd w:id="15"/>
        <w:r w:rsidR="00D444BA" w:rsidDel="00D33637">
          <w:rPr>
            <w:rStyle w:val="CommentReference"/>
          </w:rPr>
          <w:commentReference w:id="15"/>
        </w:r>
        <w:commentRangeEnd w:id="16"/>
        <w:r w:rsidR="007D5070" w:rsidDel="00D33637">
          <w:rPr>
            <w:rStyle w:val="CommentReference"/>
          </w:rPr>
          <w:commentReference w:id="16"/>
        </w:r>
        <w:r w:rsidR="0040211E" w:rsidDel="00D33637">
          <w:rPr>
            <w:rFonts w:ascii="Times New Roman" w:hAnsi="Times New Roman"/>
            <w:sz w:val="18"/>
            <w:szCs w:val="18"/>
          </w:rPr>
          <w:delText>and dominant models in the absence of allelic heterogeneity (</w:delText>
        </w:r>
        <w:r w:rsidR="00FF635C" w:rsidDel="00D33637">
          <w:rPr>
            <w:rFonts w:ascii="Times New Roman" w:hAnsi="Times New Roman"/>
            <w:sz w:val="18"/>
            <w:szCs w:val="18"/>
          </w:rPr>
          <w:delText xml:space="preserve">Panel A of </w:delText>
        </w:r>
        <w:r w:rsidR="0040211E" w:rsidDel="00D33637">
          <w:rPr>
            <w:rFonts w:ascii="Times New Roman" w:hAnsi="Times New Roman"/>
            <w:sz w:val="18"/>
            <w:szCs w:val="18"/>
          </w:rPr>
          <w:delText xml:space="preserve">Figures </w:delText>
        </w:r>
        <w:r w:rsidR="00697929" w:rsidDel="00D33637">
          <w:rPr>
            <w:rFonts w:ascii="Times New Roman" w:hAnsi="Times New Roman"/>
            <w:sz w:val="18"/>
            <w:szCs w:val="18"/>
          </w:rPr>
          <w:delText>S2</w:delText>
        </w:r>
        <w:r w:rsidR="0040211E" w:rsidDel="00D33637">
          <w:rPr>
            <w:rFonts w:ascii="Times New Roman" w:hAnsi="Times New Roman"/>
            <w:sz w:val="18"/>
            <w:szCs w:val="18"/>
          </w:rPr>
          <w:delText xml:space="preserve"> and </w:delText>
        </w:r>
        <w:r w:rsidR="00697929" w:rsidDel="00D33637">
          <w:rPr>
            <w:rFonts w:ascii="Times New Roman" w:hAnsi="Times New Roman"/>
            <w:sz w:val="18"/>
            <w:szCs w:val="18"/>
          </w:rPr>
          <w:delText>S3</w:delText>
        </w:r>
        <w:r w:rsidR="0040211E" w:rsidDel="00D33637">
          <w:rPr>
            <w:rFonts w:ascii="Times New Roman" w:hAnsi="Times New Roman"/>
            <w:sz w:val="18"/>
            <w:szCs w:val="18"/>
          </w:rPr>
          <w:delText>S)</w:delText>
        </w:r>
        <w:r w:rsidR="00FF635C" w:rsidDel="00D33637">
          <w:rPr>
            <w:rFonts w:ascii="Times New Roman" w:hAnsi="Times New Roman"/>
            <w:sz w:val="18"/>
            <w:szCs w:val="18"/>
          </w:rPr>
          <w:delText xml:space="preserve">, and </w:delText>
        </w:r>
      </w:del>
      <w:r w:rsidR="00FF635C">
        <w:rPr>
          <w:rFonts w:ascii="Times New Roman" w:hAnsi="Times New Roman"/>
          <w:sz w:val="18"/>
          <w:szCs w:val="18"/>
        </w:rPr>
        <w:t xml:space="preserve">is </w:t>
      </w:r>
      <w:r w:rsidR="000C1805">
        <w:rPr>
          <w:rFonts w:ascii="Times New Roman" w:hAnsi="Times New Roman"/>
          <w:sz w:val="18"/>
          <w:szCs w:val="18"/>
        </w:rPr>
        <w:t>substantially more powerful for</w:t>
      </w:r>
      <w:r w:rsidR="00FF635C">
        <w:rPr>
          <w:rFonts w:ascii="Times New Roman" w:hAnsi="Times New Roman"/>
          <w:sz w:val="18"/>
          <w:szCs w:val="18"/>
        </w:rPr>
        <w:t xml:space="preserve"> all models in the presence of intra</w:t>
      </w:r>
      <w:r w:rsidR="006C600A">
        <w:rPr>
          <w:rFonts w:ascii="Times New Roman" w:hAnsi="Times New Roman"/>
          <w:sz w:val="18"/>
          <w:szCs w:val="18"/>
        </w:rPr>
        <w:t>-</w:t>
      </w:r>
      <w:r w:rsidR="00FF635C">
        <w:rPr>
          <w:rFonts w:ascii="Times New Roman" w:hAnsi="Times New Roman"/>
          <w:sz w:val="18"/>
          <w:szCs w:val="18"/>
        </w:rPr>
        <w:t xml:space="preserve"> </w:t>
      </w:r>
      <w:r w:rsidR="0079515B">
        <w:rPr>
          <w:rFonts w:ascii="Times New Roman" w:hAnsi="Times New Roman"/>
          <w:sz w:val="18"/>
          <w:szCs w:val="18"/>
        </w:rPr>
        <w:t>(Figure 4</w:t>
      </w:r>
      <w:r w:rsidR="00DE493D">
        <w:rPr>
          <w:rFonts w:ascii="Times New Roman" w:hAnsi="Times New Roman"/>
          <w:sz w:val="18"/>
          <w:szCs w:val="18"/>
        </w:rPr>
        <w:t xml:space="preserve">S) </w:t>
      </w:r>
      <w:r w:rsidR="00FF635C">
        <w:rPr>
          <w:rFonts w:ascii="Times New Roman" w:hAnsi="Times New Roman"/>
          <w:sz w:val="18"/>
          <w:szCs w:val="18"/>
        </w:rPr>
        <w:t>and inter-family allelic heterogeneity (</w:t>
      </w:r>
      <w:r w:rsidR="0079515B">
        <w:rPr>
          <w:rFonts w:ascii="Times New Roman" w:hAnsi="Times New Roman"/>
          <w:sz w:val="18"/>
          <w:szCs w:val="18"/>
        </w:rPr>
        <w:t>Figures 2</w:t>
      </w:r>
      <w:bookmarkStart w:id="17" w:name="_GoBack"/>
      <w:bookmarkEnd w:id="17"/>
      <w:r w:rsidR="00FF635C">
        <w:rPr>
          <w:rFonts w:ascii="Times New Roman" w:hAnsi="Times New Roman"/>
          <w:sz w:val="18"/>
          <w:szCs w:val="18"/>
        </w:rPr>
        <w:t xml:space="preserve">S – </w:t>
      </w:r>
      <w:r w:rsidR="0079515B">
        <w:rPr>
          <w:rFonts w:ascii="Times New Roman" w:hAnsi="Times New Roman"/>
          <w:sz w:val="18"/>
          <w:szCs w:val="18"/>
        </w:rPr>
        <w:t>4</w:t>
      </w:r>
      <w:r w:rsidR="00FF635C">
        <w:rPr>
          <w:rFonts w:ascii="Times New Roman" w:hAnsi="Times New Roman"/>
          <w:sz w:val="18"/>
          <w:szCs w:val="18"/>
        </w:rPr>
        <w:t>S)</w:t>
      </w:r>
      <w:r w:rsidR="0040495A">
        <w:rPr>
          <w:rFonts w:ascii="Times New Roman" w:hAnsi="Times New Roman"/>
          <w:sz w:val="18"/>
          <w:szCs w:val="18"/>
        </w:rPr>
        <w:t>. Specifically for</w:t>
      </w:r>
      <w:r w:rsidR="00C22067">
        <w:rPr>
          <w:rFonts w:ascii="Times New Roman" w:hAnsi="Times New Roman"/>
          <w:sz w:val="18"/>
          <w:szCs w:val="18"/>
        </w:rPr>
        <w:t xml:space="preserve"> a</w:t>
      </w:r>
      <w:r w:rsidR="005C1715">
        <w:rPr>
          <w:rFonts w:ascii="Times New Roman" w:hAnsi="Times New Roman"/>
          <w:sz w:val="18"/>
          <w:szCs w:val="18"/>
        </w:rPr>
        <w:t>n autosomal</w:t>
      </w:r>
      <w:r w:rsidR="00C22067">
        <w:rPr>
          <w:rFonts w:ascii="Times New Roman" w:hAnsi="Times New Roman"/>
          <w:sz w:val="18"/>
          <w:szCs w:val="18"/>
        </w:rPr>
        <w:t xml:space="preserve"> </w:t>
      </w:r>
      <w:r w:rsidR="000C1805">
        <w:rPr>
          <w:rFonts w:ascii="Times New Roman" w:hAnsi="Times New Roman"/>
          <w:sz w:val="18"/>
          <w:szCs w:val="18"/>
        </w:rPr>
        <w:t>recessive model</w:t>
      </w:r>
      <w:r w:rsidR="00C22067">
        <w:rPr>
          <w:rFonts w:ascii="Times New Roman" w:hAnsi="Times New Roman"/>
          <w:sz w:val="18"/>
          <w:szCs w:val="18"/>
        </w:rPr>
        <w:t xml:space="preserve"> with allelic heterogeneity</w:t>
      </w:r>
      <w:r w:rsidR="005C1715">
        <w:rPr>
          <w:rFonts w:ascii="Times New Roman" w:hAnsi="Times New Roman"/>
          <w:sz w:val="18"/>
          <w:szCs w:val="18"/>
        </w:rPr>
        <w:t xml:space="preserve">, i.e. </w:t>
      </w:r>
      <w:r w:rsidR="00C22067">
        <w:rPr>
          <w:rFonts w:ascii="Times New Roman" w:hAnsi="Times New Roman"/>
          <w:sz w:val="18"/>
          <w:szCs w:val="18"/>
        </w:rPr>
        <w:t>compound heterozygote</w:t>
      </w:r>
      <w:r w:rsidR="005C1715">
        <w:rPr>
          <w:rFonts w:ascii="Times New Roman" w:hAnsi="Times New Roman"/>
          <w:sz w:val="18"/>
          <w:szCs w:val="18"/>
        </w:rPr>
        <w:t>s</w:t>
      </w:r>
      <w:ins w:id="18" w:author="Gao Wang" w:date="2014-05-07T08:39:00Z">
        <w:r w:rsidR="007C0BD9">
          <w:rPr>
            <w:rFonts w:ascii="Times New Roman" w:hAnsi="Times New Roman"/>
            <w:sz w:val="18"/>
            <w:szCs w:val="18"/>
          </w:rPr>
          <w:t>,</w:t>
        </w:r>
      </w:ins>
      <w:r w:rsidR="00C22067">
        <w:rPr>
          <w:rFonts w:ascii="Times New Roman" w:hAnsi="Times New Roman"/>
          <w:sz w:val="18"/>
          <w:szCs w:val="18"/>
        </w:rPr>
        <w:t xml:space="preserve"> </w:t>
      </w:r>
      <w:r w:rsidR="005C1715">
        <w:rPr>
          <w:rFonts w:ascii="Times New Roman" w:hAnsi="Times New Roman"/>
          <w:sz w:val="18"/>
          <w:szCs w:val="18"/>
        </w:rPr>
        <w:t xml:space="preserve">and also </w:t>
      </w:r>
      <w:r w:rsidR="009061CE">
        <w:rPr>
          <w:rFonts w:ascii="Times New Roman" w:hAnsi="Times New Roman"/>
          <w:sz w:val="18"/>
          <w:szCs w:val="18"/>
        </w:rPr>
        <w:t>with locus</w:t>
      </w:r>
      <w:r w:rsidR="000C1805">
        <w:rPr>
          <w:rFonts w:ascii="Times New Roman" w:hAnsi="Times New Roman"/>
          <w:sz w:val="18"/>
          <w:szCs w:val="18"/>
        </w:rPr>
        <w:t xml:space="preserve"> heterogeneity</w:t>
      </w:r>
      <w:r w:rsidR="0040495A">
        <w:rPr>
          <w:rFonts w:ascii="Times New Roman" w:hAnsi="Times New Roman"/>
          <w:sz w:val="18"/>
          <w:szCs w:val="18"/>
        </w:rPr>
        <w:t xml:space="preserve"> of 50%, it requires 12 families for CHP to ac</w:t>
      </w:r>
      <w:r w:rsidR="00157917">
        <w:rPr>
          <w:rFonts w:ascii="Times New Roman" w:hAnsi="Times New Roman"/>
          <w:sz w:val="18"/>
          <w:szCs w:val="18"/>
        </w:rPr>
        <w:t xml:space="preserve">hieve a power of 90% for gene </w:t>
      </w:r>
      <w:r w:rsidR="00157917" w:rsidRPr="00157917">
        <w:rPr>
          <w:rFonts w:ascii="Times New Roman" w:hAnsi="Times New Roman"/>
          <w:i/>
          <w:sz w:val="18"/>
          <w:szCs w:val="18"/>
        </w:rPr>
        <w:t>SLC26A4</w:t>
      </w:r>
      <w:r w:rsidR="00157917">
        <w:rPr>
          <w:rFonts w:ascii="Times New Roman" w:hAnsi="Times New Roman"/>
          <w:sz w:val="18"/>
          <w:szCs w:val="18"/>
        </w:rPr>
        <w:t xml:space="preserve">, while </w:t>
      </w:r>
      <w:r w:rsidR="00C3773E">
        <w:rPr>
          <w:rFonts w:ascii="Times New Roman" w:hAnsi="Times New Roman"/>
          <w:sz w:val="18"/>
          <w:szCs w:val="18"/>
        </w:rPr>
        <w:t>analyzing individual</w:t>
      </w:r>
      <w:r w:rsidR="0040495A">
        <w:rPr>
          <w:rFonts w:ascii="Times New Roman" w:hAnsi="Times New Roman"/>
          <w:sz w:val="18"/>
          <w:szCs w:val="18"/>
        </w:rPr>
        <w:t xml:space="preserve"> </w:t>
      </w:r>
      <w:r w:rsidR="00C3773E">
        <w:rPr>
          <w:rFonts w:ascii="Times New Roman" w:hAnsi="Times New Roman"/>
          <w:sz w:val="18"/>
          <w:szCs w:val="18"/>
        </w:rPr>
        <w:t xml:space="preserve">SNVs </w:t>
      </w:r>
      <w:r w:rsidR="0040495A">
        <w:rPr>
          <w:rFonts w:ascii="Times New Roman" w:hAnsi="Times New Roman"/>
          <w:sz w:val="18"/>
          <w:szCs w:val="18"/>
        </w:rPr>
        <w:t>require</w:t>
      </w:r>
      <w:r w:rsidR="00157917">
        <w:rPr>
          <w:rFonts w:ascii="Times New Roman" w:hAnsi="Times New Roman"/>
          <w:sz w:val="18"/>
          <w:szCs w:val="18"/>
        </w:rPr>
        <w:t>s</w:t>
      </w:r>
      <w:r w:rsidR="009061CE">
        <w:rPr>
          <w:rFonts w:ascii="Times New Roman" w:hAnsi="Times New Roman"/>
          <w:sz w:val="18"/>
          <w:szCs w:val="18"/>
        </w:rPr>
        <w:t xml:space="preserve"> </w:t>
      </w:r>
      <w:r w:rsidR="001D357C">
        <w:rPr>
          <w:rFonts w:ascii="Times New Roman" w:hAnsi="Times New Roman"/>
          <w:sz w:val="18"/>
          <w:szCs w:val="18"/>
        </w:rPr>
        <w:t>&gt;</w:t>
      </w:r>
      <w:r w:rsidR="00582C13">
        <w:rPr>
          <w:rFonts w:ascii="Times New Roman" w:hAnsi="Times New Roman"/>
          <w:sz w:val="18"/>
          <w:szCs w:val="18"/>
        </w:rPr>
        <w:t xml:space="preserve">50 </w:t>
      </w:r>
      <w:r w:rsidR="00157917">
        <w:rPr>
          <w:rFonts w:ascii="Times New Roman" w:hAnsi="Times New Roman"/>
          <w:sz w:val="18"/>
          <w:szCs w:val="18"/>
        </w:rPr>
        <w:t>families to achieve the same power</w:t>
      </w:r>
      <w:r w:rsidR="000C1805">
        <w:rPr>
          <w:rFonts w:ascii="Times New Roman" w:hAnsi="Times New Roman"/>
          <w:sz w:val="18"/>
          <w:szCs w:val="18"/>
        </w:rPr>
        <w:t>.</w:t>
      </w:r>
    </w:p>
    <w:p w14:paraId="42823F92" w14:textId="77777777" w:rsidR="00397F77" w:rsidRPr="0030281D" w:rsidRDefault="005B3107" w:rsidP="00574AF0">
      <w:pPr>
        <w:pStyle w:val="Heading1"/>
        <w:spacing w:before="280"/>
        <w:ind w:left="360" w:hanging="360"/>
        <w:rPr>
          <w:lang w:eastAsia="zh-CN"/>
        </w:rPr>
      </w:pPr>
      <w:r>
        <w:rPr>
          <w:lang w:eastAsia="zh-CN"/>
        </w:rPr>
        <w:t>discussion</w:t>
      </w:r>
    </w:p>
    <w:p w14:paraId="19CD938A" w14:textId="74D8D8C6" w:rsidR="00F57055" w:rsidRDefault="00DE5307" w:rsidP="00DE5307">
      <w:pPr>
        <w:pStyle w:val="ParaNoInd"/>
        <w:rPr>
          <w:lang w:eastAsia="zh-CN"/>
        </w:rPr>
      </w:pPr>
      <w:r>
        <w:rPr>
          <w:lang w:eastAsia="zh-CN"/>
        </w:rPr>
        <w:t xml:space="preserve">For </w:t>
      </w:r>
      <w:r w:rsidR="00F6586F">
        <w:rPr>
          <w:lang w:eastAsia="zh-CN"/>
        </w:rPr>
        <w:t xml:space="preserve">WES </w:t>
      </w:r>
      <w:r>
        <w:rPr>
          <w:lang w:eastAsia="zh-CN"/>
        </w:rPr>
        <w:t xml:space="preserve">data genes </w:t>
      </w:r>
      <w:r w:rsidR="00926330">
        <w:rPr>
          <w:lang w:eastAsia="zh-CN"/>
        </w:rPr>
        <w:t xml:space="preserve">can be used </w:t>
      </w:r>
      <w:r>
        <w:rPr>
          <w:lang w:eastAsia="zh-CN"/>
        </w:rPr>
        <w:t xml:space="preserve">as regional markers. Within each region, commonly used </w:t>
      </w:r>
      <w:r w:rsidR="00F3272C">
        <w:rPr>
          <w:lang w:eastAsia="zh-CN"/>
        </w:rPr>
        <w:t>bin</w:t>
      </w:r>
      <w:r>
        <w:rPr>
          <w:lang w:eastAsia="zh-CN"/>
        </w:rPr>
        <w:t xml:space="preserve"> size options for variants collapsing are </w:t>
      </w:r>
      <w:r w:rsidR="00BA1101">
        <w:rPr>
          <w:lang w:eastAsia="zh-CN"/>
        </w:rPr>
        <w:lastRenderedPageBreak/>
        <w:t>1</w:t>
      </w:r>
      <w:r w:rsidR="00926330">
        <w:rPr>
          <w:lang w:eastAsia="zh-CN"/>
        </w:rPr>
        <w:t xml:space="preserve">) </w:t>
      </w:r>
      <w:r w:rsidR="00447346">
        <w:rPr>
          <w:lang w:eastAsia="zh-CN"/>
        </w:rPr>
        <w:t>LD based collapsing</w:t>
      </w:r>
      <w:r w:rsidR="00926330">
        <w:rPr>
          <w:lang w:eastAsia="zh-CN"/>
        </w:rPr>
        <w:t xml:space="preserve">, which </w:t>
      </w:r>
      <w:r w:rsidR="00447346">
        <w:rPr>
          <w:lang w:eastAsia="zh-CN"/>
        </w:rPr>
        <w:t>use</w:t>
      </w:r>
      <w:r w:rsidR="00926330">
        <w:rPr>
          <w:lang w:eastAsia="zh-CN"/>
        </w:rPr>
        <w:t>s</w:t>
      </w:r>
      <w:r w:rsidR="00447346">
        <w:rPr>
          <w:lang w:eastAsia="zh-CN"/>
        </w:rPr>
        <w:t xml:space="preserve"> estimated LD blocks as </w:t>
      </w:r>
      <w:r w:rsidR="00F3272C">
        <w:rPr>
          <w:lang w:eastAsia="zh-CN"/>
        </w:rPr>
        <w:t>bin</w:t>
      </w:r>
      <w:r w:rsidR="00447346">
        <w:rPr>
          <w:lang w:eastAsia="zh-CN"/>
        </w:rPr>
        <w:t xml:space="preserve">s, </w:t>
      </w:r>
      <w:r w:rsidR="00BA1101">
        <w:rPr>
          <w:lang w:eastAsia="zh-CN"/>
        </w:rPr>
        <w:t>2</w:t>
      </w:r>
      <w:r w:rsidR="00926330">
        <w:rPr>
          <w:lang w:eastAsia="zh-CN"/>
        </w:rPr>
        <w:t xml:space="preserve">) </w:t>
      </w:r>
      <w:r>
        <w:rPr>
          <w:lang w:eastAsia="zh-CN"/>
        </w:rPr>
        <w:t>complete collapsing</w:t>
      </w:r>
      <w:r w:rsidR="00926330">
        <w:rPr>
          <w:lang w:eastAsia="zh-CN"/>
        </w:rPr>
        <w:t xml:space="preserve">, </w:t>
      </w:r>
      <w:r w:rsidR="00BA1101">
        <w:rPr>
          <w:lang w:eastAsia="zh-CN"/>
        </w:rPr>
        <w:t xml:space="preserve">whose </w:t>
      </w:r>
      <w:r w:rsidR="00F3272C">
        <w:rPr>
          <w:lang w:eastAsia="zh-CN"/>
        </w:rPr>
        <w:t>bin</w:t>
      </w:r>
      <w:r w:rsidR="00447346">
        <w:rPr>
          <w:lang w:eastAsia="zh-CN"/>
        </w:rPr>
        <w:t xml:space="preserve"> size equals </w:t>
      </w:r>
      <w:r w:rsidR="00BA1101">
        <w:rPr>
          <w:lang w:eastAsia="zh-CN"/>
        </w:rPr>
        <w:t>gene/</w:t>
      </w:r>
      <w:r w:rsidR="00447346">
        <w:rPr>
          <w:lang w:eastAsia="zh-CN"/>
        </w:rPr>
        <w:t>region length and</w:t>
      </w:r>
      <w:r>
        <w:rPr>
          <w:lang w:eastAsia="zh-CN"/>
        </w:rPr>
        <w:t xml:space="preserve"> </w:t>
      </w:r>
      <w:r w:rsidR="00A2773B">
        <w:rPr>
          <w:lang w:eastAsia="zh-CN"/>
        </w:rPr>
        <w:t xml:space="preserve">3) </w:t>
      </w:r>
      <w:r>
        <w:rPr>
          <w:lang w:eastAsia="zh-CN"/>
        </w:rPr>
        <w:t>no collapsing</w:t>
      </w:r>
      <w:r w:rsidR="00A2773B">
        <w:rPr>
          <w:lang w:eastAsia="zh-CN"/>
        </w:rPr>
        <w:t xml:space="preserve">, </w:t>
      </w:r>
      <w:r w:rsidR="00BA1101">
        <w:rPr>
          <w:lang w:eastAsia="zh-CN"/>
        </w:rPr>
        <w:t xml:space="preserve">whose </w:t>
      </w:r>
      <w:r w:rsidR="00F3272C">
        <w:rPr>
          <w:lang w:eastAsia="zh-CN"/>
        </w:rPr>
        <w:t>bin</w:t>
      </w:r>
      <w:r w:rsidR="00447346">
        <w:rPr>
          <w:lang w:eastAsia="zh-CN"/>
        </w:rPr>
        <w:t xml:space="preserve"> size equals one</w:t>
      </w:r>
      <w:r w:rsidR="00A2773B">
        <w:rPr>
          <w:lang w:eastAsia="zh-CN"/>
        </w:rPr>
        <w:t>. Additional bin</w:t>
      </w:r>
      <w:r w:rsidR="001E0A39">
        <w:rPr>
          <w:lang w:eastAsia="zh-CN"/>
        </w:rPr>
        <w:t>ning</w:t>
      </w:r>
      <w:r w:rsidR="00A2773B">
        <w:rPr>
          <w:lang w:eastAsia="zh-CN"/>
        </w:rPr>
        <w:t xml:space="preserve"> options are described in the supplemental materials.</w:t>
      </w:r>
      <w:r>
        <w:rPr>
          <w:lang w:eastAsia="zh-CN"/>
        </w:rPr>
        <w:t xml:space="preserve"> For regions with recombination event</w:t>
      </w:r>
      <w:r w:rsidR="001B4CEA">
        <w:rPr>
          <w:lang w:eastAsia="zh-CN"/>
        </w:rPr>
        <w:t>s</w:t>
      </w:r>
      <w:r w:rsidR="009E1615">
        <w:rPr>
          <w:lang w:eastAsia="zh-CN"/>
        </w:rPr>
        <w:t xml:space="preserve">, </w:t>
      </w:r>
      <w:r w:rsidR="004D674C">
        <w:rPr>
          <w:lang w:eastAsia="zh-CN"/>
        </w:rPr>
        <w:t>the</w:t>
      </w:r>
      <w:r w:rsidR="00044804">
        <w:rPr>
          <w:lang w:eastAsia="zh-CN"/>
        </w:rPr>
        <w:t xml:space="preserve"> s</w:t>
      </w:r>
      <w:r>
        <w:rPr>
          <w:lang w:eastAsia="zh-CN"/>
        </w:rPr>
        <w:t>ub-unit</w:t>
      </w:r>
      <w:r w:rsidR="00D13F49">
        <w:rPr>
          <w:lang w:eastAsia="zh-CN"/>
        </w:rPr>
        <w:t xml:space="preserve"> </w:t>
      </w:r>
      <w:r w:rsidR="00AE4EF7">
        <w:rPr>
          <w:lang w:eastAsia="zh-CN"/>
        </w:rPr>
        <w:t>that shows</w:t>
      </w:r>
      <w:r>
        <w:rPr>
          <w:lang w:eastAsia="zh-CN"/>
        </w:rPr>
        <w:t xml:space="preserve"> the strongest evidence of linkage </w:t>
      </w:r>
      <w:r w:rsidR="0084688D">
        <w:rPr>
          <w:lang w:eastAsia="zh-CN"/>
        </w:rPr>
        <w:t>among all sub-units created by recombination event</w:t>
      </w:r>
      <w:r w:rsidR="00185CEC">
        <w:rPr>
          <w:lang w:eastAsia="zh-CN"/>
        </w:rPr>
        <w:t>s</w:t>
      </w:r>
      <w:r w:rsidR="0084688D">
        <w:rPr>
          <w:lang w:eastAsia="zh-CN"/>
        </w:rPr>
        <w:t xml:space="preserve"> </w:t>
      </w:r>
      <w:r w:rsidR="00A2773B">
        <w:rPr>
          <w:lang w:eastAsia="zh-CN"/>
        </w:rPr>
        <w:t>is</w:t>
      </w:r>
      <w:r>
        <w:rPr>
          <w:lang w:eastAsia="zh-CN"/>
        </w:rPr>
        <w:t xml:space="preserve"> chosen to represent the entire region. </w:t>
      </w:r>
      <w:r w:rsidR="00C3773E">
        <w:rPr>
          <w:lang w:eastAsia="zh-CN"/>
        </w:rPr>
        <w:t xml:space="preserve">For </w:t>
      </w:r>
      <w:r>
        <w:rPr>
          <w:lang w:eastAsia="zh-CN"/>
        </w:rPr>
        <w:t xml:space="preserve">linkage analysis, correct specification of marker allele frequency is crucial to controlling for type I error and reducing type </w:t>
      </w:r>
      <w:r w:rsidR="0017100C">
        <w:rPr>
          <w:lang w:eastAsia="zh-CN"/>
        </w:rPr>
        <w:t xml:space="preserve">II error </w:t>
      </w:r>
      <w:r w:rsidR="00A14C20">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A14C20">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A14C20">
        <w:rPr>
          <w:lang w:eastAsia="zh-CN"/>
        </w:rPr>
        <w:fldChar w:fldCharType="end"/>
      </w:r>
      <w:r>
        <w:rPr>
          <w:lang w:eastAsia="zh-CN"/>
        </w:rPr>
        <w:t xml:space="preserve">. The number of founders with available genotypes in data for linkage analysis might often be too small to obtain a </w:t>
      </w:r>
      <w:r w:rsidR="00C3773E">
        <w:rPr>
          <w:lang w:eastAsia="zh-CN"/>
        </w:rPr>
        <w:t xml:space="preserve">sufficiently accurate </w:t>
      </w:r>
      <w:r>
        <w:rPr>
          <w:lang w:eastAsia="zh-CN"/>
        </w:rPr>
        <w:t xml:space="preserve">allele frequency estimate, thus we recommend the input VCF file be annotated with external source of MAF information such as </w:t>
      </w:r>
      <w:r w:rsidR="00A2773B">
        <w:rPr>
          <w:lang w:eastAsia="zh-CN"/>
        </w:rPr>
        <w:t xml:space="preserve">from </w:t>
      </w:r>
      <w:r>
        <w:rPr>
          <w:lang w:eastAsia="zh-CN"/>
        </w:rPr>
        <w:t>1000 genomes or E</w:t>
      </w:r>
      <w:r w:rsidR="00C6671E">
        <w:rPr>
          <w:lang w:eastAsia="zh-CN"/>
        </w:rPr>
        <w:t xml:space="preserve">xome </w:t>
      </w:r>
      <w:r>
        <w:rPr>
          <w:lang w:eastAsia="zh-CN"/>
        </w:rPr>
        <w:t>V</w:t>
      </w:r>
      <w:r w:rsidR="00C6671E">
        <w:rPr>
          <w:lang w:eastAsia="zh-CN"/>
        </w:rPr>
        <w:t>ariant S</w:t>
      </w:r>
      <w:r>
        <w:rPr>
          <w:lang w:eastAsia="zh-CN"/>
        </w:rPr>
        <w:t xml:space="preserve">erver. </w:t>
      </w:r>
      <w:r w:rsidR="00A2773B">
        <w:rPr>
          <w:lang w:eastAsia="zh-CN"/>
        </w:rPr>
        <w:t xml:space="preserve">For some populations </w:t>
      </w:r>
      <w:r w:rsidR="00965080">
        <w:rPr>
          <w:lang w:eastAsia="zh-CN"/>
        </w:rPr>
        <w:t>MAF</w:t>
      </w:r>
      <w:r w:rsidR="00A2773B">
        <w:rPr>
          <w:lang w:eastAsia="zh-CN"/>
        </w:rPr>
        <w:t xml:space="preserve"> information may not be available and</w:t>
      </w:r>
      <w:r>
        <w:rPr>
          <w:lang w:eastAsia="zh-CN"/>
        </w:rPr>
        <w:t xml:space="preserve"> frequencies estimated from founders ha</w:t>
      </w:r>
      <w:r w:rsidR="00A2773B">
        <w:rPr>
          <w:lang w:eastAsia="zh-CN"/>
        </w:rPr>
        <w:t>ve</w:t>
      </w:r>
      <w:r>
        <w:rPr>
          <w:lang w:eastAsia="zh-CN"/>
        </w:rPr>
        <w:t xml:space="preserve"> to be used.</w:t>
      </w:r>
    </w:p>
    <w:p w14:paraId="7EA1E441" w14:textId="60B047E1" w:rsidR="00D12F89" w:rsidRPr="00883F99" w:rsidRDefault="00DE5307" w:rsidP="00DE5307">
      <w:pPr>
        <w:pStyle w:val="ParaNoInd"/>
        <w:rPr>
          <w:szCs w:val="18"/>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D64128" w:rsidRPr="00A7167B">
        <w:rPr>
          <w:szCs w:val="18"/>
          <w:lang w:eastAsia="zh-CN"/>
        </w:rPr>
        <w:t>.</w:t>
      </w:r>
      <w:r w:rsidR="00A83C56" w:rsidRPr="00A7167B">
        <w:rPr>
          <w:szCs w:val="18"/>
          <w:lang w:eastAsia="zh-CN"/>
        </w:rPr>
        <w:t xml:space="preserve"> </w:t>
      </w:r>
      <w:r w:rsidR="00883F99">
        <w:rPr>
          <w:szCs w:val="18"/>
          <w:lang w:eastAsia="zh-CN"/>
        </w:rPr>
        <w:t xml:space="preserve">Unlike the </w:t>
      </w:r>
      <w:r w:rsidR="00A7167B" w:rsidRPr="00BB0851">
        <w:rPr>
          <w:szCs w:val="18"/>
          <w:lang w:eastAsia="zh-CN"/>
        </w:rPr>
        <w:t>commonly practiced filtering approaches</w:t>
      </w:r>
      <w:r w:rsidR="00883F99">
        <w:rPr>
          <w:szCs w:val="18"/>
          <w:lang w:eastAsia="zh-CN"/>
        </w:rPr>
        <w:t xml:space="preserve"> used for sequence data</w:t>
      </w:r>
      <w:r w:rsidR="00A7167B" w:rsidRPr="00BB0851">
        <w:rPr>
          <w:szCs w:val="18"/>
          <w:lang w:eastAsia="zh-CN"/>
        </w:rPr>
        <w:t xml:space="preserve">, </w:t>
      </w:r>
      <w:r w:rsidR="00883F99">
        <w:rPr>
          <w:szCs w:val="18"/>
          <w:lang w:eastAsia="zh-CN"/>
        </w:rPr>
        <w:t xml:space="preserve">SEQLinkage </w:t>
      </w:r>
      <w:r w:rsidR="00883F99" w:rsidRPr="00A7167B">
        <w:rPr>
          <w:szCs w:val="18"/>
          <w:lang w:eastAsia="zh-CN"/>
        </w:rPr>
        <w:t xml:space="preserve">provides statistical evidence </w:t>
      </w:r>
      <w:r w:rsidR="00883F99">
        <w:rPr>
          <w:szCs w:val="18"/>
          <w:lang w:eastAsia="zh-CN"/>
        </w:rPr>
        <w:t>of</w:t>
      </w:r>
      <w:r w:rsidR="00883F99" w:rsidRPr="00A7167B">
        <w:rPr>
          <w:szCs w:val="18"/>
          <w:lang w:eastAsia="zh-CN"/>
        </w:rPr>
        <w:t xml:space="preserve"> the involvement of genes</w:t>
      </w:r>
      <w:r w:rsidR="00117F4E">
        <w:rPr>
          <w:szCs w:val="18"/>
          <w:lang w:eastAsia="zh-CN"/>
        </w:rPr>
        <w:t>/</w:t>
      </w:r>
      <w:r w:rsidR="00883F99" w:rsidRPr="00A7167B">
        <w:rPr>
          <w:szCs w:val="18"/>
          <w:lang w:eastAsia="zh-CN"/>
        </w:rPr>
        <w:t>variants in the etiology of Mendelian diseases</w:t>
      </w:r>
      <w:r w:rsidR="00330446">
        <w:rPr>
          <w:szCs w:val="18"/>
          <w:lang w:eastAsia="zh-CN"/>
        </w:rPr>
        <w:t>. Add</w:t>
      </w:r>
      <w:r w:rsidR="00883F99">
        <w:rPr>
          <w:szCs w:val="18"/>
          <w:lang w:eastAsia="zh-CN"/>
        </w:rPr>
        <w:t xml:space="preserve">itionally because it </w:t>
      </w:r>
      <w:r w:rsidR="00A7167B" w:rsidRPr="00BB0851">
        <w:rPr>
          <w:szCs w:val="18"/>
          <w:lang w:eastAsia="zh-CN"/>
        </w:rPr>
        <w:t xml:space="preserve">incorporates inheritance information and penetrance models </w:t>
      </w:r>
      <w:r w:rsidR="00883F99">
        <w:rPr>
          <w:szCs w:val="18"/>
          <w:lang w:eastAsia="zh-CN"/>
        </w:rPr>
        <w:t xml:space="preserve">it </w:t>
      </w:r>
      <w:r w:rsidR="00A7167B" w:rsidRPr="00BB0851">
        <w:rPr>
          <w:szCs w:val="18"/>
          <w:lang w:eastAsia="zh-CN"/>
        </w:rPr>
        <w:t xml:space="preserve">is less likely </w:t>
      </w:r>
      <w:r w:rsidR="00883F99">
        <w:rPr>
          <w:szCs w:val="18"/>
          <w:lang w:eastAsia="zh-CN"/>
        </w:rPr>
        <w:t xml:space="preserve">than filtering </w:t>
      </w:r>
      <w:r w:rsidR="00A7167B" w:rsidRPr="00BB0851">
        <w:rPr>
          <w:szCs w:val="18"/>
          <w:lang w:eastAsia="zh-CN"/>
        </w:rPr>
        <w:t xml:space="preserve">to exclude causal </w:t>
      </w:r>
      <w:commentRangeStart w:id="19"/>
      <w:r w:rsidR="00A7167B" w:rsidRPr="00BB0851">
        <w:rPr>
          <w:szCs w:val="18"/>
          <w:lang w:eastAsia="zh-CN"/>
        </w:rPr>
        <w:t>genes</w:t>
      </w:r>
      <w:r w:rsidR="004763DE">
        <w:rPr>
          <w:szCs w:val="18"/>
          <w:lang w:eastAsia="zh-CN"/>
        </w:rPr>
        <w:t>/</w:t>
      </w:r>
      <w:commentRangeEnd w:id="19"/>
      <w:r w:rsidR="00364179">
        <w:rPr>
          <w:rStyle w:val="CommentReference"/>
          <w:rFonts w:ascii="Times" w:hAnsi="Times"/>
        </w:rPr>
        <w:commentReference w:id="19"/>
      </w:r>
      <w:r w:rsidR="00A7167B" w:rsidRPr="00BB0851">
        <w:rPr>
          <w:szCs w:val="18"/>
          <w:lang w:eastAsia="zh-CN"/>
        </w:rPr>
        <w:t>variants in the presents of phenocopies and</w:t>
      </w:r>
      <w:r w:rsidR="003501C1">
        <w:rPr>
          <w:szCs w:val="18"/>
          <w:lang w:eastAsia="zh-CN"/>
        </w:rPr>
        <w:t>/</w:t>
      </w:r>
      <w:r w:rsidR="00A7167B" w:rsidRPr="00BB0851">
        <w:rPr>
          <w:szCs w:val="18"/>
          <w:lang w:eastAsia="zh-CN"/>
        </w:rPr>
        <w:t>or reduced penetrance</w:t>
      </w:r>
      <w:r w:rsidR="00883F99">
        <w:rPr>
          <w:szCs w:val="18"/>
          <w:lang w:eastAsia="zh-CN"/>
        </w:rPr>
        <w:t xml:space="preserve">. </w:t>
      </w:r>
      <w:r w:rsidR="00A667C8" w:rsidRPr="00A7167B">
        <w:rPr>
          <w:szCs w:val="18"/>
          <w:lang w:eastAsia="zh-CN"/>
        </w:rPr>
        <w:t>We recommend</w:t>
      </w:r>
      <w:r w:rsidR="00A667C8">
        <w:rPr>
          <w:lang w:eastAsia="zh-CN"/>
        </w:rPr>
        <w:t xml:space="preserve">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23BE8AA0" w14:textId="65C27A52" w:rsidR="00B0377C" w:rsidRDefault="000C1066" w:rsidP="001467A9">
      <w:pPr>
        <w:pStyle w:val="AckHead"/>
        <w:spacing w:before="280"/>
      </w:pPr>
      <w:r>
        <w:t>acknowledg</w:t>
      </w:r>
      <w:r w:rsidR="001A5509">
        <w:t>ments</w:t>
      </w:r>
    </w:p>
    <w:p w14:paraId="5FD8DD16" w14:textId="7202EFA8" w:rsidR="00CD55D8" w:rsidRPr="000A18C9" w:rsidRDefault="00BB072C" w:rsidP="005B04A0">
      <w:pPr>
        <w:pStyle w:val="AckText"/>
        <w:spacing w:after="60"/>
        <w:rPr>
          <w:szCs w:val="18"/>
          <w:lang w:eastAsia="zh-CN"/>
        </w:rPr>
      </w:pPr>
      <w:r>
        <w:rPr>
          <w:szCs w:val="18"/>
        </w:rPr>
        <w:t xml:space="preserve">The authors would like to thank </w:t>
      </w:r>
      <w:r w:rsidRPr="00BB072C">
        <w:rPr>
          <w:szCs w:val="18"/>
        </w:rPr>
        <w:t>Regie Lyn Santos-Cortez</w:t>
      </w:r>
      <w:r w:rsidR="00397A30">
        <w:rPr>
          <w:szCs w:val="18"/>
        </w:rPr>
        <w:t>, Daniel Weeks, Ale</w:t>
      </w:r>
      <w:r w:rsidR="00171BBE">
        <w:rPr>
          <w:szCs w:val="18"/>
        </w:rPr>
        <w:t>j</w:t>
      </w:r>
      <w:r w:rsidR="00397A30">
        <w:rPr>
          <w:szCs w:val="18"/>
        </w:rPr>
        <w:t>andro Schaffer</w:t>
      </w:r>
      <w:r w:rsidR="00171BBE">
        <w:rPr>
          <w:szCs w:val="18"/>
        </w:rPr>
        <w:t>, Jeffrey O’Connell</w:t>
      </w:r>
      <w:r w:rsidR="00397A30">
        <w:rPr>
          <w:szCs w:val="18"/>
        </w:rPr>
        <w:t xml:space="preserve"> and Jurg Ott</w:t>
      </w:r>
      <w:r>
        <w:rPr>
          <w:szCs w:val="18"/>
        </w:rPr>
        <w:t xml:space="preserve"> for </w:t>
      </w:r>
      <w:r w:rsidR="00E82735">
        <w:rPr>
          <w:szCs w:val="18"/>
        </w:rPr>
        <w:t>helpful discussions and support</w:t>
      </w:r>
      <w:r>
        <w:rPr>
          <w:szCs w:val="18"/>
        </w:rPr>
        <w:t xml:space="preserve">. </w:t>
      </w:r>
      <w:r w:rsidR="000A18C9" w:rsidRPr="000A18C9">
        <w:rPr>
          <w:szCs w:val="18"/>
        </w:rPr>
        <w:t xml:space="preserve">This work is </w:t>
      </w:r>
      <w:r w:rsidR="009D76CD">
        <w:rPr>
          <w:szCs w:val="18"/>
        </w:rPr>
        <w:t>funded</w:t>
      </w:r>
      <w:r w:rsidR="000A18C9" w:rsidRPr="000A18C9">
        <w:rPr>
          <w:szCs w:val="18"/>
        </w:rPr>
        <w:t xml:space="preserve"> by National </w:t>
      </w:r>
      <w:r w:rsidR="000A18C9" w:rsidRPr="007A7F75">
        <w:rPr>
          <w:szCs w:val="18"/>
        </w:rPr>
        <w:t>Inst</w:t>
      </w:r>
      <w:r w:rsidR="000179AD" w:rsidRPr="007A7F75">
        <w:rPr>
          <w:szCs w:val="18"/>
        </w:rPr>
        <w:t>itute of Health</w:t>
      </w:r>
      <w:r w:rsidR="000179AD" w:rsidRPr="007A7F75">
        <w:rPr>
          <w:szCs w:val="18"/>
          <w:lang w:eastAsia="zh-CN"/>
        </w:rPr>
        <w:t xml:space="preserve"> (</w:t>
      </w:r>
      <w:hyperlink r:id="rId23" w:tooltip="Click to view Project  Details" w:history="1">
        <w:r w:rsidR="007A7F75" w:rsidRPr="00602ADA">
          <w:rPr>
            <w:rStyle w:val="Hyperlink"/>
            <w:color w:val="auto"/>
            <w:szCs w:val="18"/>
            <w:u w:val="none"/>
            <w:shd w:val="clear" w:color="auto" w:fill="FFFFFF"/>
          </w:rPr>
          <w:t>DC003594</w:t>
        </w:r>
      </w:hyperlink>
      <w:r w:rsidR="007A7F75" w:rsidRPr="007A7F75">
        <w:rPr>
          <w:szCs w:val="18"/>
          <w:lang w:eastAsia="zh-CN"/>
        </w:rPr>
        <w:t xml:space="preserve">, </w:t>
      </w:r>
      <w:hyperlink r:id="rId24" w:tooltip="Click to view Project  Details" w:history="1">
        <w:r w:rsidR="007A7F75" w:rsidRPr="00BB0851">
          <w:rPr>
            <w:rStyle w:val="Hyperlink"/>
            <w:color w:val="auto"/>
            <w:szCs w:val="18"/>
            <w:u w:val="none"/>
            <w:shd w:val="clear" w:color="auto" w:fill="FFFFFF"/>
          </w:rPr>
          <w:t>DC011651</w:t>
        </w:r>
      </w:hyperlink>
      <w:r w:rsidR="007A7F75">
        <w:rPr>
          <w:szCs w:val="18"/>
        </w:rPr>
        <w:t xml:space="preserve"> </w:t>
      </w:r>
      <w:r w:rsidR="00CB5D77" w:rsidRPr="007A7F75">
        <w:rPr>
          <w:szCs w:val="18"/>
          <w:lang w:eastAsia="zh-CN"/>
        </w:rPr>
        <w:t xml:space="preserve">and </w:t>
      </w:r>
      <w:r w:rsidR="007A7F75" w:rsidRPr="007A7F75">
        <w:rPr>
          <w:szCs w:val="18"/>
          <w:rPrChange w:id="20" w:author="Suzanne M. Leal" w:date="2014-05-03T14:20:00Z">
            <w:rPr>
              <w:rFonts w:ascii="Arial" w:hAnsi="Arial" w:cs="Arial"/>
              <w:sz w:val="22"/>
              <w:szCs w:val="22"/>
            </w:rPr>
          </w:rPrChange>
        </w:rPr>
        <w:t>HG006493</w:t>
      </w:r>
      <w:r w:rsidR="000179AD" w:rsidRPr="007A7F75">
        <w:rPr>
          <w:color w:val="000000"/>
          <w:szCs w:val="18"/>
          <w:lang w:eastAsia="zh-CN"/>
        </w:rPr>
        <w:t>)</w:t>
      </w:r>
      <w:r w:rsidR="0059380B" w:rsidRPr="007A7F75">
        <w:rPr>
          <w:color w:val="000000"/>
          <w:szCs w:val="18"/>
          <w:lang w:eastAsia="zh-CN"/>
        </w:rPr>
        <w:t>.</w:t>
      </w:r>
    </w:p>
    <w:p w14:paraId="1DA68157" w14:textId="77777777" w:rsidR="00CD55D8" w:rsidRDefault="00EE4BDB">
      <w:pPr>
        <w:pStyle w:val="AckText"/>
        <w:rPr>
          <w:lang w:eastAsia="zh-CN"/>
        </w:rPr>
      </w:pPr>
      <w:r w:rsidRPr="00EE4BDB">
        <w:rPr>
          <w:i/>
        </w:rPr>
        <w:t xml:space="preserve">Conflict of Interest: none declared. </w:t>
      </w:r>
    </w:p>
    <w:p w14:paraId="17BCB31C" w14:textId="77777777" w:rsidR="00697444" w:rsidRDefault="00D83B8A" w:rsidP="00697444">
      <w:pPr>
        <w:pStyle w:val="RefHead"/>
        <w:spacing w:before="280"/>
      </w:pPr>
      <w:r>
        <w:t>References</w:t>
      </w:r>
    </w:p>
    <w:p w14:paraId="3D2FFE1B" w14:textId="77777777" w:rsidR="00D40FBF" w:rsidRPr="00D40FBF" w:rsidRDefault="00A14C20" w:rsidP="00D40FBF">
      <w:pPr>
        <w:pStyle w:val="Bibliography"/>
        <w:rPr>
          <w:rFonts w:ascii="Helvetica" w:hAnsi="Helvetica"/>
          <w:sz w:val="14"/>
        </w:rPr>
      </w:pPr>
      <w:r w:rsidRPr="00D40FBF">
        <w:rPr>
          <w:sz w:val="14"/>
        </w:rPr>
        <w:fldChar w:fldCharType="begin"/>
      </w:r>
      <w:r w:rsidR="00D40FBF" w:rsidRPr="00D40FBF">
        <w:rPr>
          <w:sz w:val="14"/>
        </w:rPr>
        <w:instrText xml:space="preserve"> ADDIN ZOTERO_BIBL {"custom":[]} CSL_BIBLIOGRAPHY </w:instrText>
      </w:r>
      <w:r w:rsidRPr="00D40FBF">
        <w:rPr>
          <w:sz w:val="14"/>
        </w:rPr>
        <w:fldChar w:fldCharType="separate"/>
      </w:r>
      <w:r w:rsidR="00D40FBF" w:rsidRPr="00D40FBF">
        <w:rPr>
          <w:rFonts w:ascii="Helvetica" w:hAnsi="Helvetica"/>
          <w:sz w:val="14"/>
        </w:rPr>
        <w:t xml:space="preserve">Abecasis,G.R. </w:t>
      </w:r>
      <w:r w:rsidR="00D40FBF" w:rsidRPr="00D40FBF">
        <w:rPr>
          <w:rFonts w:ascii="Helvetica" w:hAnsi="Helvetica"/>
          <w:i/>
          <w:iCs/>
          <w:sz w:val="14"/>
        </w:rPr>
        <w:t>et al.</w:t>
      </w:r>
      <w:r w:rsidR="00D40FBF" w:rsidRPr="00D40FBF">
        <w:rPr>
          <w:rFonts w:ascii="Helvetica" w:hAnsi="Helvetica"/>
          <w:sz w:val="14"/>
        </w:rPr>
        <w:t xml:space="preserve"> (2002) Merlin--rapid analysis of dense genetic maps using sparse gene flow trees. </w:t>
      </w:r>
      <w:r w:rsidR="00D40FBF" w:rsidRPr="00D40FBF">
        <w:rPr>
          <w:rFonts w:ascii="Helvetica" w:hAnsi="Helvetica"/>
          <w:i/>
          <w:iCs/>
          <w:sz w:val="14"/>
        </w:rPr>
        <w:t>Nat. Genet.</w:t>
      </w:r>
      <w:r w:rsidR="00D40FBF" w:rsidRPr="00D40FBF">
        <w:rPr>
          <w:rFonts w:ascii="Helvetica" w:hAnsi="Helvetica"/>
          <w:sz w:val="14"/>
        </w:rPr>
        <w:t xml:space="preserve">, </w:t>
      </w:r>
      <w:r w:rsidR="00D40FBF" w:rsidRPr="00D40FBF">
        <w:rPr>
          <w:rFonts w:ascii="Helvetica" w:hAnsi="Helvetica"/>
          <w:b/>
          <w:bCs/>
          <w:sz w:val="14"/>
        </w:rPr>
        <w:t>30</w:t>
      </w:r>
      <w:r w:rsidR="00D40FBF" w:rsidRPr="00D40FBF">
        <w:rPr>
          <w:rFonts w:ascii="Helvetica" w:hAnsi="Helvetica"/>
          <w:sz w:val="14"/>
        </w:rPr>
        <w:t>, 97–101.</w:t>
      </w:r>
    </w:p>
    <w:p w14:paraId="75342FD7"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Abecasis,G.R. and Wigginton,J.E. (2005) Handling Marker-Marker Linkage Disequilibrium: Pedigree Analysis with Clustered Markers.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77</w:t>
      </w:r>
      <w:r w:rsidRPr="00D40FBF">
        <w:rPr>
          <w:rFonts w:ascii="Helvetica" w:hAnsi="Helvetica"/>
          <w:sz w:val="14"/>
        </w:rPr>
        <w:t>, 754–767.</w:t>
      </w:r>
    </w:p>
    <w:p w14:paraId="6E1C49BB"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Cottingham,R.W.,Jr </w:t>
      </w:r>
      <w:r w:rsidRPr="00D40FBF">
        <w:rPr>
          <w:rFonts w:ascii="Helvetica" w:hAnsi="Helvetica"/>
          <w:i/>
          <w:iCs/>
          <w:sz w:val="14"/>
        </w:rPr>
        <w:t>et al.</w:t>
      </w:r>
      <w:r w:rsidRPr="00D40FBF">
        <w:rPr>
          <w:rFonts w:ascii="Helvetica" w:hAnsi="Helvetica"/>
          <w:sz w:val="14"/>
        </w:rPr>
        <w:t xml:space="preserve"> (1993) Faster sequential genetic linkage computations.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53</w:t>
      </w:r>
      <w:r w:rsidRPr="00D40FBF">
        <w:rPr>
          <w:rFonts w:ascii="Helvetica" w:hAnsi="Helvetica"/>
          <w:sz w:val="14"/>
        </w:rPr>
        <w:t>, 252–263.</w:t>
      </w:r>
    </w:p>
    <w:p w14:paraId="4E458A3C"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Freimer,N.B. </w:t>
      </w:r>
      <w:r w:rsidRPr="00D40FBF">
        <w:rPr>
          <w:rFonts w:ascii="Helvetica" w:hAnsi="Helvetica"/>
          <w:i/>
          <w:iCs/>
          <w:sz w:val="14"/>
        </w:rPr>
        <w:t>et al.</w:t>
      </w:r>
      <w:r w:rsidRPr="00D40FBF">
        <w:rPr>
          <w:rFonts w:ascii="Helvetica" w:hAnsi="Helvetica"/>
          <w:sz w:val="14"/>
        </w:rPr>
        <w:t xml:space="preserve"> (1993) Incorrect specification of marker allele frequencies: effects on linkage analysis.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52</w:t>
      </w:r>
      <w:r w:rsidRPr="00D40FBF">
        <w:rPr>
          <w:rFonts w:ascii="Helvetica" w:hAnsi="Helvetica"/>
          <w:sz w:val="14"/>
        </w:rPr>
        <w:t>, 1102–1110.</w:t>
      </w:r>
    </w:p>
    <w:p w14:paraId="5CD51103"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Lathrop,G.M. </w:t>
      </w:r>
      <w:r w:rsidRPr="00D40FBF">
        <w:rPr>
          <w:rFonts w:ascii="Helvetica" w:hAnsi="Helvetica"/>
          <w:i/>
          <w:iCs/>
          <w:sz w:val="14"/>
        </w:rPr>
        <w:t>et al.</w:t>
      </w:r>
      <w:r w:rsidRPr="00D40FBF">
        <w:rPr>
          <w:rFonts w:ascii="Helvetica" w:hAnsi="Helvetica"/>
          <w:sz w:val="14"/>
        </w:rPr>
        <w:t xml:space="preserve"> (1984) Strategies for multilocus linkage analysis in humans. </w:t>
      </w:r>
      <w:r w:rsidRPr="00D40FBF">
        <w:rPr>
          <w:rFonts w:ascii="Helvetica" w:hAnsi="Helvetica"/>
          <w:i/>
          <w:iCs/>
          <w:sz w:val="14"/>
        </w:rPr>
        <w:t>Proc. Natl. Acad. Sci.</w:t>
      </w:r>
      <w:r w:rsidRPr="00D40FBF">
        <w:rPr>
          <w:rFonts w:ascii="Helvetica" w:hAnsi="Helvetica"/>
          <w:sz w:val="14"/>
        </w:rPr>
        <w:t xml:space="preserve">, </w:t>
      </w:r>
      <w:r w:rsidRPr="00D40FBF">
        <w:rPr>
          <w:rFonts w:ascii="Helvetica" w:hAnsi="Helvetica"/>
          <w:b/>
          <w:bCs/>
          <w:sz w:val="14"/>
        </w:rPr>
        <w:t>81</w:t>
      </w:r>
      <w:r w:rsidRPr="00D40FBF">
        <w:rPr>
          <w:rFonts w:ascii="Helvetica" w:hAnsi="Helvetica"/>
          <w:sz w:val="14"/>
        </w:rPr>
        <w:t>, 3443–3446.</w:t>
      </w:r>
    </w:p>
    <w:p w14:paraId="74FA8B89"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Li,B. and Leal,S.M. (2008) Methods for detecting associations with rare variants for common diseases: application to analysis of sequence data.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83</w:t>
      </w:r>
      <w:r w:rsidRPr="00D40FBF">
        <w:rPr>
          <w:rFonts w:ascii="Helvetica" w:hAnsi="Helvetica"/>
          <w:sz w:val="14"/>
        </w:rPr>
        <w:t>, 311–321.</w:t>
      </w:r>
    </w:p>
    <w:p w14:paraId="4AC7F2B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Mukhopadhyay,N. </w:t>
      </w:r>
      <w:r w:rsidRPr="00D40FBF">
        <w:rPr>
          <w:rFonts w:ascii="Helvetica" w:hAnsi="Helvetica"/>
          <w:i/>
          <w:iCs/>
          <w:sz w:val="14"/>
        </w:rPr>
        <w:t>et al.</w:t>
      </w:r>
      <w:r w:rsidRPr="00D40FBF">
        <w:rPr>
          <w:rFonts w:ascii="Helvetica" w:hAnsi="Helvetica"/>
          <w:sz w:val="14"/>
        </w:rPr>
        <w:t xml:space="preserve"> (2005) Mega2: data-handling for facilitating genetic linkage and association analyses. </w:t>
      </w:r>
      <w:r w:rsidRPr="00D40FBF">
        <w:rPr>
          <w:rFonts w:ascii="Helvetica" w:hAnsi="Helvetica"/>
          <w:i/>
          <w:iCs/>
          <w:sz w:val="14"/>
        </w:rPr>
        <w:t>Bioinformatics</w:t>
      </w:r>
      <w:r w:rsidRPr="00D40FBF">
        <w:rPr>
          <w:rFonts w:ascii="Helvetica" w:hAnsi="Helvetica"/>
          <w:sz w:val="14"/>
        </w:rPr>
        <w:t xml:space="preserve">, </w:t>
      </w:r>
      <w:r w:rsidRPr="00D40FBF">
        <w:rPr>
          <w:rFonts w:ascii="Helvetica" w:hAnsi="Helvetica"/>
          <w:b/>
          <w:bCs/>
          <w:sz w:val="14"/>
        </w:rPr>
        <w:t>21</w:t>
      </w:r>
      <w:r w:rsidRPr="00D40FBF">
        <w:rPr>
          <w:rFonts w:ascii="Helvetica" w:hAnsi="Helvetica"/>
          <w:sz w:val="14"/>
        </w:rPr>
        <w:t>, 2556–2557.</w:t>
      </w:r>
    </w:p>
    <w:p w14:paraId="73B8331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Ng,S.B. </w:t>
      </w:r>
      <w:r w:rsidRPr="00D40FBF">
        <w:rPr>
          <w:rFonts w:ascii="Helvetica" w:hAnsi="Helvetica"/>
          <w:i/>
          <w:iCs/>
          <w:sz w:val="14"/>
        </w:rPr>
        <w:t>et al.</w:t>
      </w:r>
      <w:r w:rsidRPr="00D40FBF">
        <w:rPr>
          <w:rFonts w:ascii="Helvetica" w:hAnsi="Helvetica"/>
          <w:sz w:val="14"/>
        </w:rPr>
        <w:t xml:space="preserve"> (2010) Exome sequencing identifies the cause of a mendelian disorder. </w:t>
      </w:r>
      <w:r w:rsidRPr="00D40FBF">
        <w:rPr>
          <w:rFonts w:ascii="Helvetica" w:hAnsi="Helvetica"/>
          <w:i/>
          <w:iCs/>
          <w:sz w:val="14"/>
        </w:rPr>
        <w:t>Nat. Genet.</w:t>
      </w:r>
      <w:r w:rsidRPr="00D40FBF">
        <w:rPr>
          <w:rFonts w:ascii="Helvetica" w:hAnsi="Helvetica"/>
          <w:sz w:val="14"/>
        </w:rPr>
        <w:t xml:space="preserve">, </w:t>
      </w:r>
      <w:r w:rsidRPr="00D40FBF">
        <w:rPr>
          <w:rFonts w:ascii="Helvetica" w:hAnsi="Helvetica"/>
          <w:b/>
          <w:bCs/>
          <w:sz w:val="14"/>
        </w:rPr>
        <w:t>42</w:t>
      </w:r>
      <w:r w:rsidRPr="00D40FBF">
        <w:rPr>
          <w:rFonts w:ascii="Helvetica" w:hAnsi="Helvetica"/>
          <w:sz w:val="14"/>
        </w:rPr>
        <w:t>, 30–35.</w:t>
      </w:r>
    </w:p>
    <w:p w14:paraId="7C8E0CC4"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Santos-Cortez,R.L.P. </w:t>
      </w:r>
      <w:r w:rsidRPr="00D40FBF">
        <w:rPr>
          <w:rFonts w:ascii="Helvetica" w:hAnsi="Helvetica"/>
          <w:i/>
          <w:iCs/>
          <w:sz w:val="14"/>
        </w:rPr>
        <w:t>et al.</w:t>
      </w:r>
      <w:r w:rsidRPr="00D40FBF">
        <w:rPr>
          <w:rFonts w:ascii="Helvetica" w:hAnsi="Helvetica"/>
          <w:sz w:val="14"/>
        </w:rPr>
        <w:t xml:space="preserve"> (2013) Mutations in KARS, Encoding Lysyl-tRNA Synthetase, Cause Autosomal-Recessive Nonsyndromic Hearing Impairment DFNB89.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93</w:t>
      </w:r>
      <w:r w:rsidRPr="00D40FBF">
        <w:rPr>
          <w:rFonts w:ascii="Helvetica" w:hAnsi="Helvetica"/>
          <w:sz w:val="14"/>
        </w:rPr>
        <w:t>, 132–140.</w:t>
      </w:r>
    </w:p>
    <w:p w14:paraId="1EB06C1A" w14:textId="7E379AED" w:rsidR="001B403A" w:rsidRDefault="00D40FBF" w:rsidP="005D12C7">
      <w:pPr>
        <w:pStyle w:val="Bibliography"/>
        <w:rPr>
          <w:lang w:eastAsia="zh-CN"/>
        </w:rPr>
      </w:pPr>
      <w:r w:rsidRPr="00D40FBF">
        <w:rPr>
          <w:rFonts w:ascii="Helvetica" w:hAnsi="Helvetica"/>
          <w:sz w:val="14"/>
        </w:rPr>
        <w:t xml:space="preserve">Smith,K.R. </w:t>
      </w:r>
      <w:r w:rsidRPr="00D40FBF">
        <w:rPr>
          <w:rFonts w:ascii="Helvetica" w:hAnsi="Helvetica"/>
          <w:i/>
          <w:iCs/>
          <w:sz w:val="14"/>
        </w:rPr>
        <w:t>et al.</w:t>
      </w:r>
      <w:r w:rsidRPr="00D40FBF">
        <w:rPr>
          <w:rFonts w:ascii="Helvetica" w:hAnsi="Helvetica"/>
          <w:sz w:val="14"/>
        </w:rPr>
        <w:t xml:space="preserve"> (2011) Reducing the exome search space for Mendelian diseases using genetic linkage analysis of exome genotypes. </w:t>
      </w:r>
      <w:r w:rsidRPr="00D40FBF">
        <w:rPr>
          <w:rFonts w:ascii="Helvetica" w:hAnsi="Helvetica"/>
          <w:i/>
          <w:iCs/>
          <w:sz w:val="14"/>
        </w:rPr>
        <w:t>Genome Biol.</w:t>
      </w:r>
      <w:r w:rsidRPr="00D40FBF">
        <w:rPr>
          <w:rFonts w:ascii="Helvetica" w:hAnsi="Helvetica"/>
          <w:sz w:val="14"/>
        </w:rPr>
        <w:t xml:space="preserve">, </w:t>
      </w:r>
      <w:r w:rsidRPr="00D40FBF">
        <w:rPr>
          <w:rFonts w:ascii="Helvetica" w:hAnsi="Helvetica"/>
          <w:b/>
          <w:bCs/>
          <w:sz w:val="14"/>
        </w:rPr>
        <w:t>12</w:t>
      </w:r>
      <w:r w:rsidRPr="00D40FBF">
        <w:rPr>
          <w:rFonts w:ascii="Helvetica" w:hAnsi="Helvetica"/>
          <w:sz w:val="14"/>
        </w:rPr>
        <w:t>, R85.</w:t>
      </w:r>
      <w:r w:rsidR="00A14C20" w:rsidRPr="00D40FBF">
        <w:rPr>
          <w:sz w:val="14"/>
        </w:rPr>
        <w:fldChar w:fldCharType="end"/>
      </w:r>
    </w:p>
    <w:sectPr w:rsidR="001B403A" w:rsidSect="00AB09AC">
      <w:headerReference w:type="even" r:id="rId25"/>
      <w:type w:val="continuous"/>
      <w:pgSz w:w="12240" w:h="15840" w:code="1"/>
      <w:pgMar w:top="1170" w:right="1077" w:bottom="117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5-07T21:15:00Z" w:initials="gw">
    <w:p w14:paraId="72536734" w14:textId="5E03847F" w:rsidR="00E357F8" w:rsidRDefault="00E357F8">
      <w:pPr>
        <w:pStyle w:val="CommentText"/>
      </w:pPr>
      <w:r>
        <w:rPr>
          <w:rStyle w:val="CommentReference"/>
        </w:rPr>
        <w:annotationRef/>
      </w:r>
      <w:r>
        <w:t xml:space="preserve">I </w:t>
      </w:r>
      <w:r w:rsidR="005A5FE1">
        <w:t xml:space="preserve">just </w:t>
      </w:r>
      <w:r>
        <w:t>checked</w:t>
      </w:r>
      <w:r w:rsidR="00783D67">
        <w:t xml:space="preserve"> that</w:t>
      </w:r>
      <w:r>
        <w:t xml:space="preserve"> bioinformatics requires that the software name prefixes the title for applications notes. Surprised they did not complain about SEQPower which I liked, but should we add it </w:t>
      </w:r>
      <w:r w:rsidR="0080277D">
        <w:t>for this manuscript</w:t>
      </w:r>
      <w:r>
        <w:t>, otherwise we are knowingly violating their rule?</w:t>
      </w:r>
    </w:p>
  </w:comment>
  <w:comment w:id="4" w:author="Gao Wang" w:date="2014-05-07T21:17:00Z" w:initials="gw">
    <w:p w14:paraId="315E4984" w14:textId="45E55988" w:rsidR="000C716D" w:rsidRDefault="000C716D">
      <w:pPr>
        <w:pStyle w:val="CommentText"/>
      </w:pPr>
      <w:r>
        <w:rPr>
          <w:rStyle w:val="CommentReference"/>
        </w:rPr>
        <w:annotationRef/>
      </w:r>
      <w:r>
        <w:t>“approach” or “method”?</w:t>
      </w:r>
    </w:p>
  </w:comment>
  <w:comment w:id="15" w:author="Suzanne M. Leal" w:date="2014-05-03T14:49:00Z" w:initials="SML">
    <w:p w14:paraId="0305D524" w14:textId="77777777" w:rsidR="00D444BA" w:rsidRDefault="00D444BA">
      <w:pPr>
        <w:pStyle w:val="CommentText"/>
      </w:pPr>
      <w:r>
        <w:rPr>
          <w:rStyle w:val="CommentReference"/>
        </w:rPr>
        <w:annotationRef/>
      </w:r>
      <w:r>
        <w:t>Why would it be more powerful when there is not heterogeneity.  I think for rare variants there will almost always be at least inter familial heterogeneity</w:t>
      </w:r>
    </w:p>
  </w:comment>
  <w:comment w:id="16" w:author="Gao Wang" w:date="2014-05-07T08:25:00Z" w:initials="gw">
    <w:p w14:paraId="4058E9D4" w14:textId="5B546578" w:rsidR="007D5070" w:rsidRDefault="007D5070">
      <w:pPr>
        <w:pStyle w:val="CommentText"/>
      </w:pPr>
      <w:r>
        <w:rPr>
          <w:rStyle w:val="CommentReference"/>
        </w:rPr>
        <w:annotationRef/>
      </w:r>
      <w:r>
        <w:t xml:space="preserve">Alright to avoid any confusion and to make less supplemental figures, in this version </w:t>
      </w:r>
      <w:r w:rsidR="009E685D">
        <w:t>of supplemental figures only simulations under presence of inter-familial heterogeneity are shown. I too agree for rare varian</w:t>
      </w:r>
      <w:r w:rsidR="00BF1DDE">
        <w:t>t analysis this is more realistic model</w:t>
      </w:r>
      <w:r w:rsidR="009E685D">
        <w:t>.</w:t>
      </w:r>
    </w:p>
  </w:comment>
  <w:comment w:id="19" w:author="Gao Wang" w:date="2014-05-07T08:32:00Z" w:initials="gw">
    <w:p w14:paraId="0B26DF8A" w14:textId="51BE5806" w:rsidR="00364179" w:rsidRDefault="00364179">
      <w:pPr>
        <w:pStyle w:val="CommentText"/>
      </w:pPr>
      <w:r>
        <w:rPr>
          <w:rStyle w:val="CommentReference"/>
        </w:rPr>
        <w:annotationRef/>
      </w:r>
      <w:r>
        <w:t>Do we need “genes”? I think saying “variants” would be enough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536734" w15:done="0"/>
  <w15:commentEx w15:paraId="315E4984" w15:done="0"/>
  <w15:commentEx w15:paraId="0305D524" w15:done="0"/>
  <w15:commentEx w15:paraId="4058E9D4" w15:done="0"/>
  <w15:commentEx w15:paraId="0B26DF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1096E" w14:textId="77777777" w:rsidR="001B403A" w:rsidRDefault="001B403A">
      <w:r>
        <w:separator/>
      </w:r>
    </w:p>
  </w:endnote>
  <w:endnote w:type="continuationSeparator" w:id="0">
    <w:p w14:paraId="2B0DF17D" w14:textId="77777777" w:rsidR="001B403A" w:rsidRDefault="001B4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F3914" w14:textId="0904C696" w:rsidR="00EB1B83" w:rsidRDefault="005B0B18">
    <w:pPr>
      <w:pStyle w:val="Footer"/>
    </w:pPr>
    <w:r>
      <w:rPr>
        <w:rFonts w:ascii="Helvetica" w:hAnsi="Helvetica"/>
        <w:b/>
        <w:noProof/>
      </w:rPr>
      <mc:AlternateContent>
        <mc:Choice Requires="wps">
          <w:drawing>
            <wp:anchor distT="4294967293" distB="4294967293" distL="114300" distR="114300" simplePos="0" relativeHeight="251658240" behindDoc="0" locked="1" layoutInCell="1" allowOverlap="0" wp14:anchorId="4382A318" wp14:editId="64721E64">
              <wp:simplePos x="0" y="0"/>
              <wp:positionH relativeFrom="column">
                <wp:posOffset>0</wp:posOffset>
              </wp:positionH>
              <wp:positionV relativeFrom="page">
                <wp:posOffset>9353549</wp:posOffset>
              </wp:positionV>
              <wp:extent cx="6400800" cy="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CDF36" id="Line 6"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A14C20">
      <w:rPr>
        <w:rStyle w:val="PageNumber"/>
      </w:rPr>
      <w:fldChar w:fldCharType="begin"/>
    </w:r>
    <w:r w:rsidR="00EB1B83">
      <w:rPr>
        <w:rStyle w:val="PageNumber"/>
      </w:rPr>
      <w:instrText xml:space="preserve"> PAGE </w:instrText>
    </w:r>
    <w:r w:rsidR="00A14C20">
      <w:rPr>
        <w:rStyle w:val="PageNumber"/>
      </w:rPr>
      <w:fldChar w:fldCharType="separate"/>
    </w:r>
    <w:r w:rsidR="0079515B">
      <w:rPr>
        <w:rStyle w:val="PageNumber"/>
        <w:noProof/>
      </w:rPr>
      <w:t>2</w:t>
    </w:r>
    <w:r w:rsidR="00A14C20">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7AF9B" w14:textId="54D12CE9" w:rsidR="00EB1B83" w:rsidRDefault="005B0B18">
    <w:pPr>
      <w:pStyle w:val="Footer"/>
      <w:jc w:val="right"/>
    </w:pPr>
    <w:r>
      <w:rPr>
        <w:rFonts w:ascii="Helvetica" w:hAnsi="Helvetica"/>
        <w:b/>
        <w:noProof/>
      </w:rPr>
      <mc:AlternateContent>
        <mc:Choice Requires="wps">
          <w:drawing>
            <wp:anchor distT="4294967293" distB="4294967293" distL="114300" distR="114300" simplePos="0" relativeHeight="251660288" behindDoc="0" locked="1" layoutInCell="1" allowOverlap="0" wp14:anchorId="05B7B5C6" wp14:editId="368CDB98">
              <wp:simplePos x="0" y="0"/>
              <wp:positionH relativeFrom="column">
                <wp:posOffset>0</wp:posOffset>
              </wp:positionH>
              <wp:positionV relativeFrom="page">
                <wp:posOffset>9354184</wp:posOffset>
              </wp:positionV>
              <wp:extent cx="6400800" cy="0"/>
              <wp:effectExtent l="0" t="0" r="19050"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7B6CD" id="Line 7"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A14C20">
      <w:rPr>
        <w:rStyle w:val="PageNumber"/>
      </w:rPr>
      <w:fldChar w:fldCharType="begin"/>
    </w:r>
    <w:r w:rsidR="00EB1B83">
      <w:rPr>
        <w:rStyle w:val="PageNumber"/>
      </w:rPr>
      <w:instrText xml:space="preserve"> PAGE </w:instrText>
    </w:r>
    <w:r w:rsidR="00A14C20">
      <w:rPr>
        <w:rStyle w:val="PageNumber"/>
      </w:rPr>
      <w:fldChar w:fldCharType="separate"/>
    </w:r>
    <w:r w:rsidR="00BB0851">
      <w:rPr>
        <w:rStyle w:val="PageNumber"/>
        <w:noProof/>
      </w:rPr>
      <w:t>3</w:t>
    </w:r>
    <w:r w:rsidR="00A14C2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8037" w14:textId="347B4C8C" w:rsidR="00EB1B83" w:rsidRDefault="005B0B18">
    <w:pPr>
      <w:pStyle w:val="CopyrightLine"/>
    </w:pPr>
    <w:r>
      <w:rPr>
        <w:noProof/>
        <w:sz w:val="20"/>
      </w:rPr>
      <mc:AlternateContent>
        <mc:Choice Requires="wps">
          <w:drawing>
            <wp:anchor distT="4294967293" distB="4294967293" distL="114300" distR="114300" simplePos="0" relativeHeight="251657216" behindDoc="0" locked="1" layoutInCell="1" allowOverlap="0" wp14:anchorId="73C52F8A" wp14:editId="1D8C8FF4">
              <wp:simplePos x="0" y="0"/>
              <wp:positionH relativeFrom="column">
                <wp:posOffset>0</wp:posOffset>
              </wp:positionH>
              <wp:positionV relativeFrom="page">
                <wp:posOffset>9378314</wp:posOffset>
              </wp:positionV>
              <wp:extent cx="640080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A5F76" id="Line 5"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EB1B83">
      <w:t>© Oxford University Press 2005</w:t>
    </w:r>
    <w:r w:rsidR="00EB1B83">
      <w:tab/>
    </w:r>
    <w:r w:rsidR="00A14C20">
      <w:rPr>
        <w:rStyle w:val="PageNumber"/>
      </w:rPr>
      <w:fldChar w:fldCharType="begin"/>
    </w:r>
    <w:r w:rsidR="00EB1B83">
      <w:rPr>
        <w:rStyle w:val="PageNumber"/>
      </w:rPr>
      <w:instrText xml:space="preserve"> PAGE </w:instrText>
    </w:r>
    <w:r w:rsidR="00A14C20">
      <w:rPr>
        <w:rStyle w:val="PageNumber"/>
      </w:rPr>
      <w:fldChar w:fldCharType="separate"/>
    </w:r>
    <w:r w:rsidR="0079515B">
      <w:rPr>
        <w:rStyle w:val="PageNumber"/>
        <w:noProof/>
      </w:rPr>
      <w:t>1</w:t>
    </w:r>
    <w:r w:rsidR="00A14C2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5D694" w14:textId="77777777" w:rsidR="001B403A" w:rsidRDefault="001B403A">
      <w:pPr>
        <w:pStyle w:val="Footer"/>
        <w:tabs>
          <w:tab w:val="clear" w:pos="4320"/>
          <w:tab w:val="left" w:pos="4860"/>
        </w:tabs>
        <w:spacing w:line="200" w:lineRule="exact"/>
        <w:rPr>
          <w:u w:val="single" w:color="000000"/>
        </w:rPr>
      </w:pPr>
      <w:r>
        <w:rPr>
          <w:u w:val="single" w:color="000000"/>
        </w:rPr>
        <w:tab/>
      </w:r>
    </w:p>
  </w:footnote>
  <w:footnote w:type="continuationSeparator" w:id="0">
    <w:p w14:paraId="234B409F" w14:textId="77777777" w:rsidR="001B403A" w:rsidRDefault="001B403A">
      <w:pPr>
        <w:pStyle w:val="FootnoteText"/>
        <w:rPr>
          <w:szCs w:val="24"/>
        </w:rPr>
      </w:pPr>
      <w:r>
        <w:continuationSeparator/>
      </w:r>
    </w:p>
  </w:footnote>
  <w:footnote w:type="continuationNotice" w:id="1">
    <w:p w14:paraId="68B45594" w14:textId="77777777" w:rsidR="001B403A" w:rsidRDefault="001B403A">
      <w:pPr>
        <w:pStyle w:val="Footer"/>
        <w:spacing w:line="14" w:lineRule="exact"/>
      </w:pPr>
    </w:p>
  </w:footnote>
  <w:footnote w:id="2">
    <w:p w14:paraId="7DAF5471" w14:textId="77777777" w:rsidR="00EB1B83" w:rsidRDefault="00EB1B83">
      <w:pPr>
        <w:pStyle w:val="FootnoteText"/>
      </w:pPr>
      <w:r>
        <w:rPr>
          <w:rStyle w:val="FootnoteReference"/>
          <w:position w:val="-2"/>
        </w:rPr>
        <w:t>*</w:t>
      </w:r>
      <w:r>
        <w:t>To whom correspondence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EF081" w14:textId="4D9A9D67" w:rsidR="00EB1B83" w:rsidRDefault="005B0B18">
    <w:pPr>
      <w:pStyle w:val="Header"/>
    </w:pPr>
    <w:r>
      <w:rPr>
        <w:noProof/>
        <w:sz w:val="20"/>
      </w:rPr>
      <mc:AlternateContent>
        <mc:Choice Requires="wps">
          <w:drawing>
            <wp:anchor distT="4294967293" distB="4294967293" distL="114300" distR="114300" simplePos="0" relativeHeight="251655168" behindDoc="0" locked="1" layoutInCell="1" allowOverlap="0" wp14:anchorId="691DD956" wp14:editId="2698C3C1">
              <wp:simplePos x="0" y="0"/>
              <wp:positionH relativeFrom="column">
                <wp:posOffset>0</wp:posOffset>
              </wp:positionH>
              <wp:positionV relativeFrom="page">
                <wp:posOffset>655319</wp:posOffset>
              </wp:positionV>
              <wp:extent cx="6400800" cy="0"/>
              <wp:effectExtent l="0" t="0" r="19050" b="1905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BD58D" id="Line 1"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EB1B83">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10190" w14:textId="50AE10CF" w:rsidR="00EB1B83" w:rsidRDefault="005B0B18" w:rsidP="0030281D">
    <w:pPr>
      <w:pStyle w:val="Header"/>
    </w:pPr>
    <w:r>
      <w:rPr>
        <w:noProof/>
        <w:sz w:val="20"/>
      </w:rPr>
      <mc:AlternateContent>
        <mc:Choice Requires="wps">
          <w:drawing>
            <wp:anchor distT="4294967293" distB="4294967293" distL="114300" distR="114300" simplePos="0" relativeHeight="251656192" behindDoc="0" locked="1" layoutInCell="1" allowOverlap="0" wp14:anchorId="3927B61F" wp14:editId="211C2B19">
              <wp:simplePos x="0" y="0"/>
              <wp:positionH relativeFrom="column">
                <wp:posOffset>0</wp:posOffset>
              </wp:positionH>
              <wp:positionV relativeFrom="page">
                <wp:posOffset>655319</wp:posOffset>
              </wp:positionV>
              <wp:extent cx="6400800" cy="0"/>
              <wp:effectExtent l="0" t="0" r="1905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2A5E0" id="Line 2"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EB1B8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A2F32" w14:textId="4B3303C5" w:rsidR="00EB1B83" w:rsidRDefault="005B0B18" w:rsidP="00E73415">
    <w:pPr>
      <w:pStyle w:val="Header"/>
      <w:spacing w:after="120"/>
    </w:pPr>
    <w:r>
      <w:rPr>
        <w:noProof/>
      </w:rPr>
      <mc:AlternateContent>
        <mc:Choice Requires="wps">
          <w:drawing>
            <wp:anchor distT="4294967293" distB="4294967293" distL="114300" distR="114300" simplePos="0" relativeHeight="251658752" behindDoc="0" locked="1" layoutInCell="1" allowOverlap="0" wp14:anchorId="6EBDAD54" wp14:editId="3198390B">
              <wp:simplePos x="0" y="0"/>
              <wp:positionH relativeFrom="column">
                <wp:posOffset>0</wp:posOffset>
              </wp:positionH>
              <wp:positionV relativeFrom="page">
                <wp:posOffset>655319</wp:posOffset>
              </wp:positionV>
              <wp:extent cx="64008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ECA90" id="Line 8"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EB1B83">
      <w:rPr>
        <w:rFonts w:hint="eastAsia"/>
        <w:lang w:eastAsia="zh-CN"/>
      </w:rPr>
      <w:t>G</w:t>
    </w:r>
    <w:r w:rsidR="00EB1B83">
      <w:t xml:space="preserve">. </w:t>
    </w:r>
    <w:r w:rsidR="008C7B76">
      <w:t xml:space="preserve">T. </w:t>
    </w:r>
    <w:r w:rsidR="00EB1B83">
      <w:rPr>
        <w:rFonts w:hint="eastAsia"/>
        <w:lang w:eastAsia="zh-CN"/>
      </w:rPr>
      <w:t>Wang</w:t>
    </w:r>
    <w:r w:rsidR="00EB1B83">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A49"/>
    <w:rsid w:val="00004C86"/>
    <w:rsid w:val="00005CB0"/>
    <w:rsid w:val="00007F89"/>
    <w:rsid w:val="000107E5"/>
    <w:rsid w:val="00010836"/>
    <w:rsid w:val="000110D5"/>
    <w:rsid w:val="0001213C"/>
    <w:rsid w:val="0001266A"/>
    <w:rsid w:val="00014B5C"/>
    <w:rsid w:val="00015960"/>
    <w:rsid w:val="000179AD"/>
    <w:rsid w:val="000252C7"/>
    <w:rsid w:val="00030DA8"/>
    <w:rsid w:val="00037213"/>
    <w:rsid w:val="00040195"/>
    <w:rsid w:val="000410C4"/>
    <w:rsid w:val="00044804"/>
    <w:rsid w:val="00044E9E"/>
    <w:rsid w:val="00047C6C"/>
    <w:rsid w:val="00050238"/>
    <w:rsid w:val="00052600"/>
    <w:rsid w:val="00053373"/>
    <w:rsid w:val="0005508B"/>
    <w:rsid w:val="0005721E"/>
    <w:rsid w:val="000574A7"/>
    <w:rsid w:val="0006283F"/>
    <w:rsid w:val="00072480"/>
    <w:rsid w:val="00076B75"/>
    <w:rsid w:val="00076E09"/>
    <w:rsid w:val="00080B84"/>
    <w:rsid w:val="00081385"/>
    <w:rsid w:val="00081C8B"/>
    <w:rsid w:val="00081F09"/>
    <w:rsid w:val="0008489B"/>
    <w:rsid w:val="00085220"/>
    <w:rsid w:val="00087D49"/>
    <w:rsid w:val="00090BC7"/>
    <w:rsid w:val="00093826"/>
    <w:rsid w:val="00096A6E"/>
    <w:rsid w:val="00096C3A"/>
    <w:rsid w:val="000A07C5"/>
    <w:rsid w:val="000A1090"/>
    <w:rsid w:val="000A18C9"/>
    <w:rsid w:val="000A750D"/>
    <w:rsid w:val="000B0B31"/>
    <w:rsid w:val="000B0CC8"/>
    <w:rsid w:val="000B1CE7"/>
    <w:rsid w:val="000B348C"/>
    <w:rsid w:val="000B4792"/>
    <w:rsid w:val="000B4C46"/>
    <w:rsid w:val="000B512A"/>
    <w:rsid w:val="000B56A6"/>
    <w:rsid w:val="000B767A"/>
    <w:rsid w:val="000B7D97"/>
    <w:rsid w:val="000C1066"/>
    <w:rsid w:val="000C1513"/>
    <w:rsid w:val="000C15B9"/>
    <w:rsid w:val="000C17FB"/>
    <w:rsid w:val="000C1805"/>
    <w:rsid w:val="000C1C35"/>
    <w:rsid w:val="000C447D"/>
    <w:rsid w:val="000C45AD"/>
    <w:rsid w:val="000C716D"/>
    <w:rsid w:val="000D0498"/>
    <w:rsid w:val="000D3359"/>
    <w:rsid w:val="000D732D"/>
    <w:rsid w:val="000D7E4F"/>
    <w:rsid w:val="000E3DC2"/>
    <w:rsid w:val="000E487A"/>
    <w:rsid w:val="000E57E3"/>
    <w:rsid w:val="000E6D68"/>
    <w:rsid w:val="000F2E4E"/>
    <w:rsid w:val="000F3356"/>
    <w:rsid w:val="000F5DE3"/>
    <w:rsid w:val="00101C86"/>
    <w:rsid w:val="0010261A"/>
    <w:rsid w:val="00104348"/>
    <w:rsid w:val="0011076C"/>
    <w:rsid w:val="00110F96"/>
    <w:rsid w:val="001112C5"/>
    <w:rsid w:val="001113E1"/>
    <w:rsid w:val="00111A8F"/>
    <w:rsid w:val="001146F9"/>
    <w:rsid w:val="00114C38"/>
    <w:rsid w:val="00115221"/>
    <w:rsid w:val="00117F4E"/>
    <w:rsid w:val="00120903"/>
    <w:rsid w:val="00122DA5"/>
    <w:rsid w:val="001230CB"/>
    <w:rsid w:val="00123411"/>
    <w:rsid w:val="00123536"/>
    <w:rsid w:val="00124694"/>
    <w:rsid w:val="00126BDB"/>
    <w:rsid w:val="00131550"/>
    <w:rsid w:val="00131BAA"/>
    <w:rsid w:val="00133810"/>
    <w:rsid w:val="00133C5D"/>
    <w:rsid w:val="00135659"/>
    <w:rsid w:val="001400F0"/>
    <w:rsid w:val="0014080C"/>
    <w:rsid w:val="00141224"/>
    <w:rsid w:val="00142FE2"/>
    <w:rsid w:val="00143831"/>
    <w:rsid w:val="00143BF5"/>
    <w:rsid w:val="00143E7C"/>
    <w:rsid w:val="001467A9"/>
    <w:rsid w:val="0014703B"/>
    <w:rsid w:val="0014764A"/>
    <w:rsid w:val="00147FB4"/>
    <w:rsid w:val="00151965"/>
    <w:rsid w:val="00155064"/>
    <w:rsid w:val="001551B0"/>
    <w:rsid w:val="0015606F"/>
    <w:rsid w:val="00157917"/>
    <w:rsid w:val="0016012B"/>
    <w:rsid w:val="0016106F"/>
    <w:rsid w:val="00161A8E"/>
    <w:rsid w:val="00164D7C"/>
    <w:rsid w:val="0016640A"/>
    <w:rsid w:val="00166672"/>
    <w:rsid w:val="001667E3"/>
    <w:rsid w:val="0017100C"/>
    <w:rsid w:val="00171951"/>
    <w:rsid w:val="00171BBE"/>
    <w:rsid w:val="00172092"/>
    <w:rsid w:val="00173D9B"/>
    <w:rsid w:val="0017451A"/>
    <w:rsid w:val="00183477"/>
    <w:rsid w:val="001852B8"/>
    <w:rsid w:val="00185CEC"/>
    <w:rsid w:val="00190836"/>
    <w:rsid w:val="001923DB"/>
    <w:rsid w:val="0019362B"/>
    <w:rsid w:val="00195D0F"/>
    <w:rsid w:val="00196C0C"/>
    <w:rsid w:val="001A095B"/>
    <w:rsid w:val="001A278D"/>
    <w:rsid w:val="001A3E12"/>
    <w:rsid w:val="001A4456"/>
    <w:rsid w:val="001A5509"/>
    <w:rsid w:val="001A556C"/>
    <w:rsid w:val="001A7D22"/>
    <w:rsid w:val="001B1229"/>
    <w:rsid w:val="001B403A"/>
    <w:rsid w:val="001B4CB9"/>
    <w:rsid w:val="001B4CEA"/>
    <w:rsid w:val="001B4D52"/>
    <w:rsid w:val="001B7017"/>
    <w:rsid w:val="001C2449"/>
    <w:rsid w:val="001C47DA"/>
    <w:rsid w:val="001C5C5A"/>
    <w:rsid w:val="001C6507"/>
    <w:rsid w:val="001C6909"/>
    <w:rsid w:val="001D1432"/>
    <w:rsid w:val="001D357C"/>
    <w:rsid w:val="001D6274"/>
    <w:rsid w:val="001D74D0"/>
    <w:rsid w:val="001E08FE"/>
    <w:rsid w:val="001E0A39"/>
    <w:rsid w:val="001E218A"/>
    <w:rsid w:val="001E36F9"/>
    <w:rsid w:val="001E372D"/>
    <w:rsid w:val="001E6EF4"/>
    <w:rsid w:val="001F118A"/>
    <w:rsid w:val="001F149E"/>
    <w:rsid w:val="001F3DD5"/>
    <w:rsid w:val="001F4B36"/>
    <w:rsid w:val="00201CC0"/>
    <w:rsid w:val="00202D1D"/>
    <w:rsid w:val="00204343"/>
    <w:rsid w:val="00204F12"/>
    <w:rsid w:val="0020793E"/>
    <w:rsid w:val="002114ED"/>
    <w:rsid w:val="00214443"/>
    <w:rsid w:val="00222811"/>
    <w:rsid w:val="00224059"/>
    <w:rsid w:val="0022687E"/>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508A"/>
    <w:rsid w:val="00267EE7"/>
    <w:rsid w:val="00270F4E"/>
    <w:rsid w:val="00271F81"/>
    <w:rsid w:val="00274375"/>
    <w:rsid w:val="0027471C"/>
    <w:rsid w:val="002754E7"/>
    <w:rsid w:val="00275D46"/>
    <w:rsid w:val="0027718D"/>
    <w:rsid w:val="002820F1"/>
    <w:rsid w:val="002821D3"/>
    <w:rsid w:val="002836F1"/>
    <w:rsid w:val="00283E3A"/>
    <w:rsid w:val="0028406B"/>
    <w:rsid w:val="00284605"/>
    <w:rsid w:val="002853F1"/>
    <w:rsid w:val="002868E4"/>
    <w:rsid w:val="00286DD2"/>
    <w:rsid w:val="00287396"/>
    <w:rsid w:val="002919C3"/>
    <w:rsid w:val="002933DC"/>
    <w:rsid w:val="00293FCC"/>
    <w:rsid w:val="00295278"/>
    <w:rsid w:val="0029675B"/>
    <w:rsid w:val="002978B8"/>
    <w:rsid w:val="00297EBB"/>
    <w:rsid w:val="002A0608"/>
    <w:rsid w:val="002A342F"/>
    <w:rsid w:val="002A4F71"/>
    <w:rsid w:val="002A5C47"/>
    <w:rsid w:val="002A6F89"/>
    <w:rsid w:val="002B596C"/>
    <w:rsid w:val="002C015E"/>
    <w:rsid w:val="002C1134"/>
    <w:rsid w:val="002C3B99"/>
    <w:rsid w:val="002C582C"/>
    <w:rsid w:val="002C6960"/>
    <w:rsid w:val="002C75E6"/>
    <w:rsid w:val="002D0AC7"/>
    <w:rsid w:val="002D16FC"/>
    <w:rsid w:val="002D45FB"/>
    <w:rsid w:val="002D4C5E"/>
    <w:rsid w:val="002D6F6C"/>
    <w:rsid w:val="002D7331"/>
    <w:rsid w:val="002D748D"/>
    <w:rsid w:val="002D7B36"/>
    <w:rsid w:val="002E03AA"/>
    <w:rsid w:val="002E239B"/>
    <w:rsid w:val="002E2676"/>
    <w:rsid w:val="002E5AD1"/>
    <w:rsid w:val="002F5BAF"/>
    <w:rsid w:val="002F7E59"/>
    <w:rsid w:val="0030038F"/>
    <w:rsid w:val="003017F0"/>
    <w:rsid w:val="0030281D"/>
    <w:rsid w:val="00302EDF"/>
    <w:rsid w:val="003056C9"/>
    <w:rsid w:val="00305810"/>
    <w:rsid w:val="00306B2A"/>
    <w:rsid w:val="00307AA1"/>
    <w:rsid w:val="00307F1A"/>
    <w:rsid w:val="00310143"/>
    <w:rsid w:val="00310355"/>
    <w:rsid w:val="0031078E"/>
    <w:rsid w:val="003108CA"/>
    <w:rsid w:val="00313428"/>
    <w:rsid w:val="00316258"/>
    <w:rsid w:val="003207C8"/>
    <w:rsid w:val="003220CC"/>
    <w:rsid w:val="00323461"/>
    <w:rsid w:val="003239F4"/>
    <w:rsid w:val="00323C2D"/>
    <w:rsid w:val="00323F76"/>
    <w:rsid w:val="003245A9"/>
    <w:rsid w:val="00325487"/>
    <w:rsid w:val="003256BF"/>
    <w:rsid w:val="003256C8"/>
    <w:rsid w:val="00325BE1"/>
    <w:rsid w:val="00326890"/>
    <w:rsid w:val="003272BB"/>
    <w:rsid w:val="00330446"/>
    <w:rsid w:val="0033337E"/>
    <w:rsid w:val="00334AEB"/>
    <w:rsid w:val="00335DE4"/>
    <w:rsid w:val="00336558"/>
    <w:rsid w:val="003413A1"/>
    <w:rsid w:val="00341514"/>
    <w:rsid w:val="00341B9C"/>
    <w:rsid w:val="00345155"/>
    <w:rsid w:val="00345C9E"/>
    <w:rsid w:val="00346F3A"/>
    <w:rsid w:val="003501C1"/>
    <w:rsid w:val="0035076F"/>
    <w:rsid w:val="00350D43"/>
    <w:rsid w:val="003545B0"/>
    <w:rsid w:val="0035548F"/>
    <w:rsid w:val="00355558"/>
    <w:rsid w:val="00357392"/>
    <w:rsid w:val="00357AB0"/>
    <w:rsid w:val="00360004"/>
    <w:rsid w:val="00360660"/>
    <w:rsid w:val="0036382F"/>
    <w:rsid w:val="00363F03"/>
    <w:rsid w:val="00364179"/>
    <w:rsid w:val="00370BEF"/>
    <w:rsid w:val="00374019"/>
    <w:rsid w:val="00374589"/>
    <w:rsid w:val="003749C4"/>
    <w:rsid w:val="00374E45"/>
    <w:rsid w:val="003752CE"/>
    <w:rsid w:val="00376233"/>
    <w:rsid w:val="00376F5A"/>
    <w:rsid w:val="0037714F"/>
    <w:rsid w:val="00377A29"/>
    <w:rsid w:val="00377EB2"/>
    <w:rsid w:val="00381171"/>
    <w:rsid w:val="00382871"/>
    <w:rsid w:val="00382BB9"/>
    <w:rsid w:val="0038683D"/>
    <w:rsid w:val="0039340A"/>
    <w:rsid w:val="003937BD"/>
    <w:rsid w:val="0039410E"/>
    <w:rsid w:val="00396578"/>
    <w:rsid w:val="00397A30"/>
    <w:rsid w:val="00397F77"/>
    <w:rsid w:val="003A1646"/>
    <w:rsid w:val="003A251A"/>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D7DD3"/>
    <w:rsid w:val="003E1988"/>
    <w:rsid w:val="003E1C68"/>
    <w:rsid w:val="003E3568"/>
    <w:rsid w:val="003E3A3A"/>
    <w:rsid w:val="003E666A"/>
    <w:rsid w:val="003F107F"/>
    <w:rsid w:val="003F21D7"/>
    <w:rsid w:val="003F2D7A"/>
    <w:rsid w:val="003F4994"/>
    <w:rsid w:val="003F5E01"/>
    <w:rsid w:val="004016DF"/>
    <w:rsid w:val="0040211E"/>
    <w:rsid w:val="0040495A"/>
    <w:rsid w:val="00406A8B"/>
    <w:rsid w:val="0040798A"/>
    <w:rsid w:val="00410265"/>
    <w:rsid w:val="0041077C"/>
    <w:rsid w:val="004123D6"/>
    <w:rsid w:val="004135F6"/>
    <w:rsid w:val="00413661"/>
    <w:rsid w:val="00416CAF"/>
    <w:rsid w:val="0042159D"/>
    <w:rsid w:val="00421DD4"/>
    <w:rsid w:val="00422292"/>
    <w:rsid w:val="00422650"/>
    <w:rsid w:val="00423600"/>
    <w:rsid w:val="00423F4B"/>
    <w:rsid w:val="00426D31"/>
    <w:rsid w:val="00430152"/>
    <w:rsid w:val="00431A19"/>
    <w:rsid w:val="00434D5A"/>
    <w:rsid w:val="00435BF0"/>
    <w:rsid w:val="00437039"/>
    <w:rsid w:val="00437089"/>
    <w:rsid w:val="00437FEF"/>
    <w:rsid w:val="00442556"/>
    <w:rsid w:val="00447346"/>
    <w:rsid w:val="00452130"/>
    <w:rsid w:val="00452213"/>
    <w:rsid w:val="004526F6"/>
    <w:rsid w:val="0045283E"/>
    <w:rsid w:val="00452F4E"/>
    <w:rsid w:val="0045418C"/>
    <w:rsid w:val="00455894"/>
    <w:rsid w:val="00457295"/>
    <w:rsid w:val="00460BD8"/>
    <w:rsid w:val="004658CC"/>
    <w:rsid w:val="00466F21"/>
    <w:rsid w:val="00467404"/>
    <w:rsid w:val="00471192"/>
    <w:rsid w:val="00475B1F"/>
    <w:rsid w:val="004763DE"/>
    <w:rsid w:val="00476D99"/>
    <w:rsid w:val="004771D0"/>
    <w:rsid w:val="00483CE8"/>
    <w:rsid w:val="004858BA"/>
    <w:rsid w:val="00485B81"/>
    <w:rsid w:val="00486E58"/>
    <w:rsid w:val="00490212"/>
    <w:rsid w:val="004916B4"/>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674C"/>
    <w:rsid w:val="004D7193"/>
    <w:rsid w:val="004D727B"/>
    <w:rsid w:val="004E038F"/>
    <w:rsid w:val="004E1218"/>
    <w:rsid w:val="004E1B4E"/>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1B0B"/>
    <w:rsid w:val="005122B4"/>
    <w:rsid w:val="005128C9"/>
    <w:rsid w:val="00512D96"/>
    <w:rsid w:val="005139B2"/>
    <w:rsid w:val="00520567"/>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1620"/>
    <w:rsid w:val="00563FD6"/>
    <w:rsid w:val="00565E5C"/>
    <w:rsid w:val="00566CAB"/>
    <w:rsid w:val="0057006F"/>
    <w:rsid w:val="0057053B"/>
    <w:rsid w:val="00572239"/>
    <w:rsid w:val="00574AF0"/>
    <w:rsid w:val="005777F0"/>
    <w:rsid w:val="0058112C"/>
    <w:rsid w:val="005818C3"/>
    <w:rsid w:val="00582016"/>
    <w:rsid w:val="00582C13"/>
    <w:rsid w:val="00584CCD"/>
    <w:rsid w:val="00584D27"/>
    <w:rsid w:val="0058504B"/>
    <w:rsid w:val="005861B4"/>
    <w:rsid w:val="005873B3"/>
    <w:rsid w:val="00587700"/>
    <w:rsid w:val="005902AB"/>
    <w:rsid w:val="00591B27"/>
    <w:rsid w:val="00591D07"/>
    <w:rsid w:val="0059229B"/>
    <w:rsid w:val="0059380B"/>
    <w:rsid w:val="005A079D"/>
    <w:rsid w:val="005A087F"/>
    <w:rsid w:val="005A0C6D"/>
    <w:rsid w:val="005A2E9C"/>
    <w:rsid w:val="005A5FE1"/>
    <w:rsid w:val="005A76F2"/>
    <w:rsid w:val="005A7B8D"/>
    <w:rsid w:val="005B04A0"/>
    <w:rsid w:val="005B0655"/>
    <w:rsid w:val="005B0B18"/>
    <w:rsid w:val="005B2836"/>
    <w:rsid w:val="005B3107"/>
    <w:rsid w:val="005B57CE"/>
    <w:rsid w:val="005C0644"/>
    <w:rsid w:val="005C1162"/>
    <w:rsid w:val="005C1715"/>
    <w:rsid w:val="005C48EA"/>
    <w:rsid w:val="005C4F94"/>
    <w:rsid w:val="005C511F"/>
    <w:rsid w:val="005C5174"/>
    <w:rsid w:val="005D02CC"/>
    <w:rsid w:val="005D0771"/>
    <w:rsid w:val="005D12C7"/>
    <w:rsid w:val="005D3708"/>
    <w:rsid w:val="005E3D12"/>
    <w:rsid w:val="005E6458"/>
    <w:rsid w:val="005E6F0E"/>
    <w:rsid w:val="005F13F5"/>
    <w:rsid w:val="005F24C9"/>
    <w:rsid w:val="005F6E81"/>
    <w:rsid w:val="005F7041"/>
    <w:rsid w:val="005F782C"/>
    <w:rsid w:val="006008A0"/>
    <w:rsid w:val="00602ADA"/>
    <w:rsid w:val="00603C51"/>
    <w:rsid w:val="00605E25"/>
    <w:rsid w:val="00606B26"/>
    <w:rsid w:val="00607F0F"/>
    <w:rsid w:val="006108F7"/>
    <w:rsid w:val="00611F93"/>
    <w:rsid w:val="00612D3F"/>
    <w:rsid w:val="00612DBF"/>
    <w:rsid w:val="00612E57"/>
    <w:rsid w:val="006145A2"/>
    <w:rsid w:val="00615028"/>
    <w:rsid w:val="00617193"/>
    <w:rsid w:val="006171CD"/>
    <w:rsid w:val="00617652"/>
    <w:rsid w:val="00617DA1"/>
    <w:rsid w:val="006237BA"/>
    <w:rsid w:val="006245AE"/>
    <w:rsid w:val="00625ECF"/>
    <w:rsid w:val="006277E8"/>
    <w:rsid w:val="00627C80"/>
    <w:rsid w:val="00627DBB"/>
    <w:rsid w:val="00627E45"/>
    <w:rsid w:val="00631A62"/>
    <w:rsid w:val="00633832"/>
    <w:rsid w:val="00637CB1"/>
    <w:rsid w:val="00640200"/>
    <w:rsid w:val="00643904"/>
    <w:rsid w:val="006454B0"/>
    <w:rsid w:val="0064626B"/>
    <w:rsid w:val="006471C1"/>
    <w:rsid w:val="006512C5"/>
    <w:rsid w:val="00654168"/>
    <w:rsid w:val="0065526D"/>
    <w:rsid w:val="00657600"/>
    <w:rsid w:val="00660479"/>
    <w:rsid w:val="00661BAA"/>
    <w:rsid w:val="00665B1B"/>
    <w:rsid w:val="00665DC4"/>
    <w:rsid w:val="00667C94"/>
    <w:rsid w:val="006701EC"/>
    <w:rsid w:val="0067408A"/>
    <w:rsid w:val="00676EEA"/>
    <w:rsid w:val="00677117"/>
    <w:rsid w:val="006771A5"/>
    <w:rsid w:val="00684287"/>
    <w:rsid w:val="006843FE"/>
    <w:rsid w:val="0069156B"/>
    <w:rsid w:val="00691CE8"/>
    <w:rsid w:val="00691EC4"/>
    <w:rsid w:val="00692053"/>
    <w:rsid w:val="00693C6E"/>
    <w:rsid w:val="00693D89"/>
    <w:rsid w:val="006972DF"/>
    <w:rsid w:val="00697444"/>
    <w:rsid w:val="00697929"/>
    <w:rsid w:val="006A11B5"/>
    <w:rsid w:val="006A1901"/>
    <w:rsid w:val="006A220E"/>
    <w:rsid w:val="006A2B19"/>
    <w:rsid w:val="006A42DB"/>
    <w:rsid w:val="006A4B59"/>
    <w:rsid w:val="006A7F36"/>
    <w:rsid w:val="006B084D"/>
    <w:rsid w:val="006B0B5B"/>
    <w:rsid w:val="006B1515"/>
    <w:rsid w:val="006B202C"/>
    <w:rsid w:val="006B6D92"/>
    <w:rsid w:val="006B6E98"/>
    <w:rsid w:val="006B760C"/>
    <w:rsid w:val="006B7AC7"/>
    <w:rsid w:val="006C36C4"/>
    <w:rsid w:val="006C5B70"/>
    <w:rsid w:val="006C600A"/>
    <w:rsid w:val="006C6C13"/>
    <w:rsid w:val="006D0187"/>
    <w:rsid w:val="006D4F0B"/>
    <w:rsid w:val="006D5B69"/>
    <w:rsid w:val="006E2CEB"/>
    <w:rsid w:val="006E5513"/>
    <w:rsid w:val="006E6E6C"/>
    <w:rsid w:val="006E6F04"/>
    <w:rsid w:val="006F0007"/>
    <w:rsid w:val="006F03FF"/>
    <w:rsid w:val="006F16E8"/>
    <w:rsid w:val="006F31B9"/>
    <w:rsid w:val="006F3DBA"/>
    <w:rsid w:val="006F3E37"/>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36287"/>
    <w:rsid w:val="007400F4"/>
    <w:rsid w:val="00742D1A"/>
    <w:rsid w:val="00743C73"/>
    <w:rsid w:val="0074502E"/>
    <w:rsid w:val="007454C3"/>
    <w:rsid w:val="00746059"/>
    <w:rsid w:val="00755425"/>
    <w:rsid w:val="00755433"/>
    <w:rsid w:val="00756222"/>
    <w:rsid w:val="00757257"/>
    <w:rsid w:val="007610C6"/>
    <w:rsid w:val="00766929"/>
    <w:rsid w:val="00771C7C"/>
    <w:rsid w:val="00774C6A"/>
    <w:rsid w:val="00775154"/>
    <w:rsid w:val="0077555C"/>
    <w:rsid w:val="00776202"/>
    <w:rsid w:val="007769AD"/>
    <w:rsid w:val="00776ECB"/>
    <w:rsid w:val="007774E8"/>
    <w:rsid w:val="007777FC"/>
    <w:rsid w:val="00783D67"/>
    <w:rsid w:val="007847AD"/>
    <w:rsid w:val="00785E8A"/>
    <w:rsid w:val="00786257"/>
    <w:rsid w:val="00786398"/>
    <w:rsid w:val="00791D5E"/>
    <w:rsid w:val="00792256"/>
    <w:rsid w:val="0079515B"/>
    <w:rsid w:val="007A5CBE"/>
    <w:rsid w:val="007A6A2A"/>
    <w:rsid w:val="007A7F75"/>
    <w:rsid w:val="007B6257"/>
    <w:rsid w:val="007B67E7"/>
    <w:rsid w:val="007C034F"/>
    <w:rsid w:val="007C0BD9"/>
    <w:rsid w:val="007C1828"/>
    <w:rsid w:val="007C264D"/>
    <w:rsid w:val="007C464C"/>
    <w:rsid w:val="007C4C68"/>
    <w:rsid w:val="007C73FA"/>
    <w:rsid w:val="007D001B"/>
    <w:rsid w:val="007D08DC"/>
    <w:rsid w:val="007D09E7"/>
    <w:rsid w:val="007D174F"/>
    <w:rsid w:val="007D5058"/>
    <w:rsid w:val="007D5070"/>
    <w:rsid w:val="007E16F2"/>
    <w:rsid w:val="007E5AB5"/>
    <w:rsid w:val="007E6D0C"/>
    <w:rsid w:val="007E7390"/>
    <w:rsid w:val="0080053A"/>
    <w:rsid w:val="008026AF"/>
    <w:rsid w:val="0080277D"/>
    <w:rsid w:val="00802815"/>
    <w:rsid w:val="00803553"/>
    <w:rsid w:val="00806643"/>
    <w:rsid w:val="00806FDD"/>
    <w:rsid w:val="0081011E"/>
    <w:rsid w:val="00812B73"/>
    <w:rsid w:val="008136D1"/>
    <w:rsid w:val="00817CC5"/>
    <w:rsid w:val="00820158"/>
    <w:rsid w:val="00822454"/>
    <w:rsid w:val="008224B9"/>
    <w:rsid w:val="0082279C"/>
    <w:rsid w:val="0082411B"/>
    <w:rsid w:val="008244A4"/>
    <w:rsid w:val="00826FA0"/>
    <w:rsid w:val="008279C3"/>
    <w:rsid w:val="0083128F"/>
    <w:rsid w:val="00831C5C"/>
    <w:rsid w:val="00835083"/>
    <w:rsid w:val="00835829"/>
    <w:rsid w:val="00836E7A"/>
    <w:rsid w:val="0084345B"/>
    <w:rsid w:val="00843C2C"/>
    <w:rsid w:val="008442FF"/>
    <w:rsid w:val="00844F91"/>
    <w:rsid w:val="0084688D"/>
    <w:rsid w:val="00847EF4"/>
    <w:rsid w:val="00852FBC"/>
    <w:rsid w:val="00853D6D"/>
    <w:rsid w:val="00863A81"/>
    <w:rsid w:val="00863AC2"/>
    <w:rsid w:val="00864037"/>
    <w:rsid w:val="00865C85"/>
    <w:rsid w:val="00871226"/>
    <w:rsid w:val="0087199D"/>
    <w:rsid w:val="00873DAF"/>
    <w:rsid w:val="00875C9B"/>
    <w:rsid w:val="0087628A"/>
    <w:rsid w:val="00880A1C"/>
    <w:rsid w:val="00883F99"/>
    <w:rsid w:val="0088615D"/>
    <w:rsid w:val="00887143"/>
    <w:rsid w:val="00887853"/>
    <w:rsid w:val="00891798"/>
    <w:rsid w:val="008932F0"/>
    <w:rsid w:val="00893421"/>
    <w:rsid w:val="00893F38"/>
    <w:rsid w:val="008947FE"/>
    <w:rsid w:val="008961CD"/>
    <w:rsid w:val="008A06DC"/>
    <w:rsid w:val="008A1E64"/>
    <w:rsid w:val="008A43F8"/>
    <w:rsid w:val="008A571A"/>
    <w:rsid w:val="008A5B5D"/>
    <w:rsid w:val="008B2094"/>
    <w:rsid w:val="008B3464"/>
    <w:rsid w:val="008B7E44"/>
    <w:rsid w:val="008C120A"/>
    <w:rsid w:val="008C1EE5"/>
    <w:rsid w:val="008C1EF9"/>
    <w:rsid w:val="008C3C5C"/>
    <w:rsid w:val="008C4B5E"/>
    <w:rsid w:val="008C75FD"/>
    <w:rsid w:val="008C7B76"/>
    <w:rsid w:val="008D11EB"/>
    <w:rsid w:val="008D172B"/>
    <w:rsid w:val="008D2B99"/>
    <w:rsid w:val="008D2E88"/>
    <w:rsid w:val="008D6081"/>
    <w:rsid w:val="008D60FD"/>
    <w:rsid w:val="008D701E"/>
    <w:rsid w:val="008E08DA"/>
    <w:rsid w:val="008E2744"/>
    <w:rsid w:val="008E5378"/>
    <w:rsid w:val="008E5DC6"/>
    <w:rsid w:val="008F0D13"/>
    <w:rsid w:val="008F15A5"/>
    <w:rsid w:val="008F170F"/>
    <w:rsid w:val="008F179D"/>
    <w:rsid w:val="008F2044"/>
    <w:rsid w:val="008F2949"/>
    <w:rsid w:val="008F479E"/>
    <w:rsid w:val="008F4997"/>
    <w:rsid w:val="008F67A6"/>
    <w:rsid w:val="00902588"/>
    <w:rsid w:val="00903FCB"/>
    <w:rsid w:val="0090462A"/>
    <w:rsid w:val="009061CE"/>
    <w:rsid w:val="009065EA"/>
    <w:rsid w:val="00912ACD"/>
    <w:rsid w:val="00915F70"/>
    <w:rsid w:val="00917637"/>
    <w:rsid w:val="009177E3"/>
    <w:rsid w:val="00917CFE"/>
    <w:rsid w:val="009218BD"/>
    <w:rsid w:val="00921AC0"/>
    <w:rsid w:val="00924721"/>
    <w:rsid w:val="0092541A"/>
    <w:rsid w:val="00926330"/>
    <w:rsid w:val="009265D0"/>
    <w:rsid w:val="00931ED7"/>
    <w:rsid w:val="00932A40"/>
    <w:rsid w:val="0093533F"/>
    <w:rsid w:val="00940630"/>
    <w:rsid w:val="009421CF"/>
    <w:rsid w:val="00943558"/>
    <w:rsid w:val="009468F3"/>
    <w:rsid w:val="009504C2"/>
    <w:rsid w:val="009515C0"/>
    <w:rsid w:val="00952B61"/>
    <w:rsid w:val="0095379E"/>
    <w:rsid w:val="00953A61"/>
    <w:rsid w:val="00954BDF"/>
    <w:rsid w:val="0095638F"/>
    <w:rsid w:val="00965080"/>
    <w:rsid w:val="009667AD"/>
    <w:rsid w:val="00966931"/>
    <w:rsid w:val="00966AD3"/>
    <w:rsid w:val="0096726C"/>
    <w:rsid w:val="00972EF3"/>
    <w:rsid w:val="0097753A"/>
    <w:rsid w:val="00977733"/>
    <w:rsid w:val="0098197A"/>
    <w:rsid w:val="00985745"/>
    <w:rsid w:val="00990F3D"/>
    <w:rsid w:val="00991A58"/>
    <w:rsid w:val="00992D1F"/>
    <w:rsid w:val="00993CD1"/>
    <w:rsid w:val="00995C17"/>
    <w:rsid w:val="009A1C45"/>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630"/>
    <w:rsid w:val="009C3749"/>
    <w:rsid w:val="009C5278"/>
    <w:rsid w:val="009C5CF1"/>
    <w:rsid w:val="009C604F"/>
    <w:rsid w:val="009C7FA4"/>
    <w:rsid w:val="009D0931"/>
    <w:rsid w:val="009D0BAD"/>
    <w:rsid w:val="009D248A"/>
    <w:rsid w:val="009D45E0"/>
    <w:rsid w:val="009D477F"/>
    <w:rsid w:val="009D6294"/>
    <w:rsid w:val="009D6A87"/>
    <w:rsid w:val="009D76CD"/>
    <w:rsid w:val="009D7BDF"/>
    <w:rsid w:val="009E07B6"/>
    <w:rsid w:val="009E1615"/>
    <w:rsid w:val="009E1C71"/>
    <w:rsid w:val="009E3118"/>
    <w:rsid w:val="009E4DEF"/>
    <w:rsid w:val="009E56D4"/>
    <w:rsid w:val="009E685D"/>
    <w:rsid w:val="009E6A0B"/>
    <w:rsid w:val="009F3853"/>
    <w:rsid w:val="009F3E26"/>
    <w:rsid w:val="009F4094"/>
    <w:rsid w:val="009F4420"/>
    <w:rsid w:val="009F642D"/>
    <w:rsid w:val="009F7214"/>
    <w:rsid w:val="009F7706"/>
    <w:rsid w:val="009F7EBF"/>
    <w:rsid w:val="00A029EA"/>
    <w:rsid w:val="00A035DF"/>
    <w:rsid w:val="00A0517B"/>
    <w:rsid w:val="00A064D2"/>
    <w:rsid w:val="00A06FDD"/>
    <w:rsid w:val="00A13271"/>
    <w:rsid w:val="00A13B2B"/>
    <w:rsid w:val="00A14C20"/>
    <w:rsid w:val="00A15222"/>
    <w:rsid w:val="00A20286"/>
    <w:rsid w:val="00A243CB"/>
    <w:rsid w:val="00A246AF"/>
    <w:rsid w:val="00A2580D"/>
    <w:rsid w:val="00A269FA"/>
    <w:rsid w:val="00A2773B"/>
    <w:rsid w:val="00A33791"/>
    <w:rsid w:val="00A344AC"/>
    <w:rsid w:val="00A346A4"/>
    <w:rsid w:val="00A37E02"/>
    <w:rsid w:val="00A40E4A"/>
    <w:rsid w:val="00A411CF"/>
    <w:rsid w:val="00A42041"/>
    <w:rsid w:val="00A42C2F"/>
    <w:rsid w:val="00A43283"/>
    <w:rsid w:val="00A43392"/>
    <w:rsid w:val="00A4444A"/>
    <w:rsid w:val="00A46275"/>
    <w:rsid w:val="00A47444"/>
    <w:rsid w:val="00A47AFD"/>
    <w:rsid w:val="00A513A2"/>
    <w:rsid w:val="00A56031"/>
    <w:rsid w:val="00A56D4C"/>
    <w:rsid w:val="00A61A2E"/>
    <w:rsid w:val="00A61AEE"/>
    <w:rsid w:val="00A6251A"/>
    <w:rsid w:val="00A62954"/>
    <w:rsid w:val="00A6572D"/>
    <w:rsid w:val="00A663AD"/>
    <w:rsid w:val="00A667C8"/>
    <w:rsid w:val="00A676EE"/>
    <w:rsid w:val="00A67CB1"/>
    <w:rsid w:val="00A70BD3"/>
    <w:rsid w:val="00A70D45"/>
    <w:rsid w:val="00A7167B"/>
    <w:rsid w:val="00A74BC9"/>
    <w:rsid w:val="00A75342"/>
    <w:rsid w:val="00A76166"/>
    <w:rsid w:val="00A767C9"/>
    <w:rsid w:val="00A77846"/>
    <w:rsid w:val="00A803A8"/>
    <w:rsid w:val="00A817CA"/>
    <w:rsid w:val="00A824FB"/>
    <w:rsid w:val="00A82CD3"/>
    <w:rsid w:val="00A83C56"/>
    <w:rsid w:val="00A85005"/>
    <w:rsid w:val="00A867B6"/>
    <w:rsid w:val="00A86FAA"/>
    <w:rsid w:val="00A87C22"/>
    <w:rsid w:val="00A92334"/>
    <w:rsid w:val="00A93484"/>
    <w:rsid w:val="00A9379E"/>
    <w:rsid w:val="00A9525E"/>
    <w:rsid w:val="00A95D2A"/>
    <w:rsid w:val="00A9612A"/>
    <w:rsid w:val="00A97DFE"/>
    <w:rsid w:val="00AA2BF2"/>
    <w:rsid w:val="00AA5DBE"/>
    <w:rsid w:val="00AB09AC"/>
    <w:rsid w:val="00AB3DA2"/>
    <w:rsid w:val="00AB58A6"/>
    <w:rsid w:val="00AC1406"/>
    <w:rsid w:val="00AC14EB"/>
    <w:rsid w:val="00AD07DA"/>
    <w:rsid w:val="00AD0FFF"/>
    <w:rsid w:val="00AD20C4"/>
    <w:rsid w:val="00AD29DA"/>
    <w:rsid w:val="00AD463A"/>
    <w:rsid w:val="00AD4A6B"/>
    <w:rsid w:val="00AE0D04"/>
    <w:rsid w:val="00AE0F75"/>
    <w:rsid w:val="00AE4EF7"/>
    <w:rsid w:val="00AF0053"/>
    <w:rsid w:val="00AF2B7A"/>
    <w:rsid w:val="00AF3A3D"/>
    <w:rsid w:val="00AF4B53"/>
    <w:rsid w:val="00AF54E1"/>
    <w:rsid w:val="00AF7C7B"/>
    <w:rsid w:val="00B00072"/>
    <w:rsid w:val="00B01911"/>
    <w:rsid w:val="00B033D9"/>
    <w:rsid w:val="00B0377C"/>
    <w:rsid w:val="00B039FB"/>
    <w:rsid w:val="00B04F8C"/>
    <w:rsid w:val="00B06C98"/>
    <w:rsid w:val="00B07555"/>
    <w:rsid w:val="00B10F0F"/>
    <w:rsid w:val="00B161D0"/>
    <w:rsid w:val="00B17689"/>
    <w:rsid w:val="00B176BB"/>
    <w:rsid w:val="00B21100"/>
    <w:rsid w:val="00B211DD"/>
    <w:rsid w:val="00B22C64"/>
    <w:rsid w:val="00B233EA"/>
    <w:rsid w:val="00B256D5"/>
    <w:rsid w:val="00B25A69"/>
    <w:rsid w:val="00B31C86"/>
    <w:rsid w:val="00B34430"/>
    <w:rsid w:val="00B3721B"/>
    <w:rsid w:val="00B42F63"/>
    <w:rsid w:val="00B44528"/>
    <w:rsid w:val="00B47904"/>
    <w:rsid w:val="00B52178"/>
    <w:rsid w:val="00B52815"/>
    <w:rsid w:val="00B52827"/>
    <w:rsid w:val="00B55BB8"/>
    <w:rsid w:val="00B5783B"/>
    <w:rsid w:val="00B614B1"/>
    <w:rsid w:val="00B631FD"/>
    <w:rsid w:val="00B652DF"/>
    <w:rsid w:val="00B66FA9"/>
    <w:rsid w:val="00B670B7"/>
    <w:rsid w:val="00B70939"/>
    <w:rsid w:val="00B71D90"/>
    <w:rsid w:val="00B72383"/>
    <w:rsid w:val="00B7282B"/>
    <w:rsid w:val="00B770A9"/>
    <w:rsid w:val="00B77A00"/>
    <w:rsid w:val="00B77CBF"/>
    <w:rsid w:val="00B80625"/>
    <w:rsid w:val="00B81148"/>
    <w:rsid w:val="00B818E9"/>
    <w:rsid w:val="00B81B3E"/>
    <w:rsid w:val="00B81CC3"/>
    <w:rsid w:val="00B84813"/>
    <w:rsid w:val="00B93B27"/>
    <w:rsid w:val="00B96BF8"/>
    <w:rsid w:val="00BA019B"/>
    <w:rsid w:val="00BA1101"/>
    <w:rsid w:val="00BA2270"/>
    <w:rsid w:val="00BA2A41"/>
    <w:rsid w:val="00BA3579"/>
    <w:rsid w:val="00BA4FBB"/>
    <w:rsid w:val="00BA77F2"/>
    <w:rsid w:val="00BB072C"/>
    <w:rsid w:val="00BB0851"/>
    <w:rsid w:val="00BB0B32"/>
    <w:rsid w:val="00BC045E"/>
    <w:rsid w:val="00BC1402"/>
    <w:rsid w:val="00BC1C49"/>
    <w:rsid w:val="00BC1EC5"/>
    <w:rsid w:val="00BC21EB"/>
    <w:rsid w:val="00BC5ABE"/>
    <w:rsid w:val="00BC7E74"/>
    <w:rsid w:val="00BD000B"/>
    <w:rsid w:val="00BD1C34"/>
    <w:rsid w:val="00BD308C"/>
    <w:rsid w:val="00BD43EA"/>
    <w:rsid w:val="00BD7F09"/>
    <w:rsid w:val="00BE08B0"/>
    <w:rsid w:val="00BE2969"/>
    <w:rsid w:val="00BE2A62"/>
    <w:rsid w:val="00BE51FD"/>
    <w:rsid w:val="00BE5686"/>
    <w:rsid w:val="00BF0505"/>
    <w:rsid w:val="00BF1BA5"/>
    <w:rsid w:val="00BF1DDE"/>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2067"/>
    <w:rsid w:val="00C241E2"/>
    <w:rsid w:val="00C27DA1"/>
    <w:rsid w:val="00C312E4"/>
    <w:rsid w:val="00C358D8"/>
    <w:rsid w:val="00C35A6F"/>
    <w:rsid w:val="00C36B64"/>
    <w:rsid w:val="00C3773E"/>
    <w:rsid w:val="00C420B2"/>
    <w:rsid w:val="00C449E0"/>
    <w:rsid w:val="00C44EC9"/>
    <w:rsid w:val="00C46220"/>
    <w:rsid w:val="00C47E47"/>
    <w:rsid w:val="00C50A9F"/>
    <w:rsid w:val="00C5159B"/>
    <w:rsid w:val="00C57C4B"/>
    <w:rsid w:val="00C57C67"/>
    <w:rsid w:val="00C65FE5"/>
    <w:rsid w:val="00C6671E"/>
    <w:rsid w:val="00C67571"/>
    <w:rsid w:val="00C679E1"/>
    <w:rsid w:val="00C72ADD"/>
    <w:rsid w:val="00C73DF3"/>
    <w:rsid w:val="00C7529B"/>
    <w:rsid w:val="00C755BB"/>
    <w:rsid w:val="00C75719"/>
    <w:rsid w:val="00C76D48"/>
    <w:rsid w:val="00C80E80"/>
    <w:rsid w:val="00C8327A"/>
    <w:rsid w:val="00C86B64"/>
    <w:rsid w:val="00C86BDF"/>
    <w:rsid w:val="00C91074"/>
    <w:rsid w:val="00C91C5E"/>
    <w:rsid w:val="00C92896"/>
    <w:rsid w:val="00C930E1"/>
    <w:rsid w:val="00C94F82"/>
    <w:rsid w:val="00C96B50"/>
    <w:rsid w:val="00C97086"/>
    <w:rsid w:val="00CA077D"/>
    <w:rsid w:val="00CA236C"/>
    <w:rsid w:val="00CA5135"/>
    <w:rsid w:val="00CA711F"/>
    <w:rsid w:val="00CB5D77"/>
    <w:rsid w:val="00CB7516"/>
    <w:rsid w:val="00CC3AD6"/>
    <w:rsid w:val="00CC3AF5"/>
    <w:rsid w:val="00CC42B2"/>
    <w:rsid w:val="00CC571D"/>
    <w:rsid w:val="00CD09A9"/>
    <w:rsid w:val="00CD1016"/>
    <w:rsid w:val="00CD1EE1"/>
    <w:rsid w:val="00CD48EA"/>
    <w:rsid w:val="00CD54AB"/>
    <w:rsid w:val="00CD55D8"/>
    <w:rsid w:val="00CD6597"/>
    <w:rsid w:val="00CD72EC"/>
    <w:rsid w:val="00CD7DC3"/>
    <w:rsid w:val="00CE0A55"/>
    <w:rsid w:val="00CE20AF"/>
    <w:rsid w:val="00CE55D6"/>
    <w:rsid w:val="00CE7014"/>
    <w:rsid w:val="00CF0E31"/>
    <w:rsid w:val="00CF134D"/>
    <w:rsid w:val="00CF191E"/>
    <w:rsid w:val="00CF358C"/>
    <w:rsid w:val="00CF7EC4"/>
    <w:rsid w:val="00D00C05"/>
    <w:rsid w:val="00D00E5B"/>
    <w:rsid w:val="00D06729"/>
    <w:rsid w:val="00D06CB9"/>
    <w:rsid w:val="00D076F2"/>
    <w:rsid w:val="00D118FA"/>
    <w:rsid w:val="00D12F89"/>
    <w:rsid w:val="00D13F49"/>
    <w:rsid w:val="00D1460D"/>
    <w:rsid w:val="00D16B87"/>
    <w:rsid w:val="00D16FC1"/>
    <w:rsid w:val="00D171B2"/>
    <w:rsid w:val="00D17BF4"/>
    <w:rsid w:val="00D25030"/>
    <w:rsid w:val="00D25BB3"/>
    <w:rsid w:val="00D267D0"/>
    <w:rsid w:val="00D278C8"/>
    <w:rsid w:val="00D304C2"/>
    <w:rsid w:val="00D3171E"/>
    <w:rsid w:val="00D33637"/>
    <w:rsid w:val="00D357A4"/>
    <w:rsid w:val="00D3591F"/>
    <w:rsid w:val="00D37C00"/>
    <w:rsid w:val="00D40FBF"/>
    <w:rsid w:val="00D42FA5"/>
    <w:rsid w:val="00D444BA"/>
    <w:rsid w:val="00D4541D"/>
    <w:rsid w:val="00D503F1"/>
    <w:rsid w:val="00D51524"/>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2E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493D"/>
    <w:rsid w:val="00DE5307"/>
    <w:rsid w:val="00DF40FA"/>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22C3"/>
    <w:rsid w:val="00E33A47"/>
    <w:rsid w:val="00E34034"/>
    <w:rsid w:val="00E34C48"/>
    <w:rsid w:val="00E357F8"/>
    <w:rsid w:val="00E369B8"/>
    <w:rsid w:val="00E3704A"/>
    <w:rsid w:val="00E376CA"/>
    <w:rsid w:val="00E407E4"/>
    <w:rsid w:val="00E46474"/>
    <w:rsid w:val="00E46FA5"/>
    <w:rsid w:val="00E47FEF"/>
    <w:rsid w:val="00E50FB4"/>
    <w:rsid w:val="00E5157D"/>
    <w:rsid w:val="00E51E04"/>
    <w:rsid w:val="00E52083"/>
    <w:rsid w:val="00E53E8A"/>
    <w:rsid w:val="00E559F2"/>
    <w:rsid w:val="00E60FB8"/>
    <w:rsid w:val="00E62FC5"/>
    <w:rsid w:val="00E63604"/>
    <w:rsid w:val="00E63D08"/>
    <w:rsid w:val="00E64A04"/>
    <w:rsid w:val="00E703E1"/>
    <w:rsid w:val="00E716CC"/>
    <w:rsid w:val="00E71F68"/>
    <w:rsid w:val="00E7266F"/>
    <w:rsid w:val="00E73415"/>
    <w:rsid w:val="00E81DF6"/>
    <w:rsid w:val="00E82735"/>
    <w:rsid w:val="00E838BD"/>
    <w:rsid w:val="00E85B98"/>
    <w:rsid w:val="00E87B90"/>
    <w:rsid w:val="00E92C71"/>
    <w:rsid w:val="00E93990"/>
    <w:rsid w:val="00E94633"/>
    <w:rsid w:val="00E9492F"/>
    <w:rsid w:val="00E9565A"/>
    <w:rsid w:val="00E95A80"/>
    <w:rsid w:val="00EA19CB"/>
    <w:rsid w:val="00EA1C18"/>
    <w:rsid w:val="00EA2F3A"/>
    <w:rsid w:val="00EA7326"/>
    <w:rsid w:val="00EB164B"/>
    <w:rsid w:val="00EB1B83"/>
    <w:rsid w:val="00EB2466"/>
    <w:rsid w:val="00EB2485"/>
    <w:rsid w:val="00EB5E68"/>
    <w:rsid w:val="00EC1770"/>
    <w:rsid w:val="00EC1C00"/>
    <w:rsid w:val="00EC3CAC"/>
    <w:rsid w:val="00EC4CD8"/>
    <w:rsid w:val="00EC544B"/>
    <w:rsid w:val="00EC6FE7"/>
    <w:rsid w:val="00EC7EF3"/>
    <w:rsid w:val="00ED0700"/>
    <w:rsid w:val="00ED4D3E"/>
    <w:rsid w:val="00ED7441"/>
    <w:rsid w:val="00EE1A47"/>
    <w:rsid w:val="00EE2515"/>
    <w:rsid w:val="00EE4BDB"/>
    <w:rsid w:val="00EE589A"/>
    <w:rsid w:val="00EE6BD6"/>
    <w:rsid w:val="00EE6E76"/>
    <w:rsid w:val="00EE7ADD"/>
    <w:rsid w:val="00EF0A03"/>
    <w:rsid w:val="00EF1BB9"/>
    <w:rsid w:val="00EF3766"/>
    <w:rsid w:val="00EF7364"/>
    <w:rsid w:val="00F00D7A"/>
    <w:rsid w:val="00F022B8"/>
    <w:rsid w:val="00F03CF4"/>
    <w:rsid w:val="00F04D9B"/>
    <w:rsid w:val="00F068BF"/>
    <w:rsid w:val="00F10833"/>
    <w:rsid w:val="00F14D7B"/>
    <w:rsid w:val="00F14D99"/>
    <w:rsid w:val="00F2082A"/>
    <w:rsid w:val="00F21081"/>
    <w:rsid w:val="00F22564"/>
    <w:rsid w:val="00F22CB6"/>
    <w:rsid w:val="00F23B1A"/>
    <w:rsid w:val="00F258DF"/>
    <w:rsid w:val="00F25BD4"/>
    <w:rsid w:val="00F27781"/>
    <w:rsid w:val="00F27DBE"/>
    <w:rsid w:val="00F3272C"/>
    <w:rsid w:val="00F328A8"/>
    <w:rsid w:val="00F3425D"/>
    <w:rsid w:val="00F36FE9"/>
    <w:rsid w:val="00F37630"/>
    <w:rsid w:val="00F412D2"/>
    <w:rsid w:val="00F427D1"/>
    <w:rsid w:val="00F4340F"/>
    <w:rsid w:val="00F439E7"/>
    <w:rsid w:val="00F43DFA"/>
    <w:rsid w:val="00F447C2"/>
    <w:rsid w:val="00F44E25"/>
    <w:rsid w:val="00F461DE"/>
    <w:rsid w:val="00F46D54"/>
    <w:rsid w:val="00F4748A"/>
    <w:rsid w:val="00F47AFC"/>
    <w:rsid w:val="00F5241B"/>
    <w:rsid w:val="00F5538F"/>
    <w:rsid w:val="00F55E81"/>
    <w:rsid w:val="00F57055"/>
    <w:rsid w:val="00F627AB"/>
    <w:rsid w:val="00F62898"/>
    <w:rsid w:val="00F63B59"/>
    <w:rsid w:val="00F6586F"/>
    <w:rsid w:val="00F6622E"/>
    <w:rsid w:val="00F70A6D"/>
    <w:rsid w:val="00F70F71"/>
    <w:rsid w:val="00F70F9E"/>
    <w:rsid w:val="00F71C34"/>
    <w:rsid w:val="00F73E60"/>
    <w:rsid w:val="00F7416A"/>
    <w:rsid w:val="00F748BD"/>
    <w:rsid w:val="00F750E9"/>
    <w:rsid w:val="00F82A36"/>
    <w:rsid w:val="00F83A13"/>
    <w:rsid w:val="00F92050"/>
    <w:rsid w:val="00F9563A"/>
    <w:rsid w:val="00F96961"/>
    <w:rsid w:val="00F96A20"/>
    <w:rsid w:val="00FA134C"/>
    <w:rsid w:val="00FA3821"/>
    <w:rsid w:val="00FA7C07"/>
    <w:rsid w:val="00FB24F8"/>
    <w:rsid w:val="00FB632A"/>
    <w:rsid w:val="00FB637F"/>
    <w:rsid w:val="00FC1E1A"/>
    <w:rsid w:val="00FC358C"/>
    <w:rsid w:val="00FC4CD0"/>
    <w:rsid w:val="00FD0763"/>
    <w:rsid w:val="00FD1277"/>
    <w:rsid w:val="00FD18B4"/>
    <w:rsid w:val="00FD2E5E"/>
    <w:rsid w:val="00FD38A1"/>
    <w:rsid w:val="00FD4CB6"/>
    <w:rsid w:val="00FD607F"/>
    <w:rsid w:val="00FD6D96"/>
    <w:rsid w:val="00FE28D4"/>
    <w:rsid w:val="00FE4245"/>
    <w:rsid w:val="00FE6F18"/>
    <w:rsid w:val="00FE7874"/>
    <w:rsid w:val="00FF01EA"/>
    <w:rsid w:val="00FF0BBD"/>
    <w:rsid w:val="00FF1669"/>
    <w:rsid w:val="00FF18A2"/>
    <w:rsid w:val="00FF1BF1"/>
    <w:rsid w:val="00FF1F58"/>
    <w:rsid w:val="00FF39AC"/>
    <w:rsid w:val="00FF498E"/>
    <w:rsid w:val="00FF635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4D85344"/>
  <w15:docId w15:val="{A646DE58-AF83-4F73-8C7E-D962D939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projectreporter.nih.gov/project_info_details.cfm?aid=8642638&amp;icde=20234922&amp;ddparam=&amp;ddvalue=&amp;ddsub=&amp;cr=2&amp;csb=default&amp;cs=ASC" TargetMode="Externa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yperlink" Target="http://projectreporter.nih.gov/project_info_details.cfm?aid=8577390&amp;icde=20234922&amp;ddparam=&amp;ddvalue=&amp;ddsub=&amp;cr=1&amp;csb=default&amp;cs=ASC"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oleObject" Target="embeddings/oleObject4.bin"/><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AFCA8-5992-4017-B63D-1308342F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5273</Words>
  <Characters>30061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Gao Wang</dc:creator>
  <cp:lastModifiedBy>Gao Wang</cp:lastModifiedBy>
  <cp:revision>52</cp:revision>
  <cp:lastPrinted>2007-07-05T01:44:00Z</cp:lastPrinted>
  <dcterms:created xsi:type="dcterms:W3CDTF">2014-05-07T15:36:00Z</dcterms:created>
  <dcterms:modified xsi:type="dcterms:W3CDTF">2014-05-08T09:05:00Z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id="dg4KPd8V"/&gt;&lt;style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