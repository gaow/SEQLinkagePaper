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1B3" w:rsidRDefault="007411B3" w:rsidP="007411B3">
      <w:pPr>
        <w:jc w:val="right"/>
        <w:rPr>
          <w:rFonts w:ascii="Tahoma" w:eastAsia="SimSun" w:hAnsi="Tahoma" w:cs="Tahoma"/>
          <w:b/>
          <w:sz w:val="16"/>
        </w:rPr>
      </w:pPr>
    </w:p>
    <w:p w:rsidR="00534AC8" w:rsidRDefault="00715810" w:rsidP="00323DF6">
      <w:pPr>
        <w:framePr w:w="3290" w:h="3399" w:hRule="exact" w:hSpace="187" w:wrap="around" w:vAnchor="page" w:hAnchor="page" w:x="8175" w:y="1081" w:anchorLock="1"/>
        <w:rPr>
          <w:b/>
          <w:sz w:val="16"/>
        </w:rPr>
      </w:pPr>
      <w:r>
        <w:rPr>
          <w:noProof/>
        </w:rPr>
        <w:drawing>
          <wp:inline distT="0" distB="0" distL="0" distR="0">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7865" cy="929005"/>
                    </a:xfrm>
                    <a:prstGeom prst="rect">
                      <a:avLst/>
                    </a:prstGeom>
                    <a:noFill/>
                    <a:ln>
                      <a:noFill/>
                    </a:ln>
                  </pic:spPr>
                </pic:pic>
              </a:graphicData>
            </a:graphic>
          </wp:inline>
        </w:drawing>
      </w:r>
    </w:p>
    <w:p w:rsidR="00534AC8" w:rsidRDefault="00534AC8" w:rsidP="00323DF6">
      <w:pPr>
        <w:framePr w:w="3290" w:h="3399" w:hRule="exact" w:hSpace="187" w:wrap="around" w:vAnchor="page" w:hAnchor="page" w:x="8175" w:y="1081" w:anchorLock="1"/>
        <w:jc w:val="right"/>
        <w:rPr>
          <w:b/>
          <w:sz w:val="16"/>
        </w:rPr>
      </w:pPr>
    </w:p>
    <w:p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7411B3" w:rsidRDefault="007411B3" w:rsidP="007411B3">
      <w:pPr>
        <w:jc w:val="right"/>
        <w:rPr>
          <w:rFonts w:ascii="Tahoma" w:eastAsia="SimSun" w:hAnsi="Tahoma" w:cs="Tahoma"/>
          <w:b/>
          <w:sz w:val="16"/>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rsidR="00E72CAE">
        <w:t>28</w:t>
      </w:r>
      <w:bookmarkStart w:id="0" w:name="_GoBack"/>
      <w:bookmarkEnd w:id="0"/>
      <w:r w:rsidR="00337558" w:rsidRPr="0077142D">
        <w:t>, 2014</w:t>
      </w:r>
    </w:p>
    <w:p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w:t>
      </w:r>
      <w:proofErr w:type="spellEnd"/>
      <w:r w:rsidR="00057601">
        <w:t>-J</w:t>
      </w:r>
      <w:r w:rsidRPr="0077142D">
        <w:t xml:space="preserve">an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rsidR="00B45CBC" w:rsidRPr="00574A6A" w:rsidRDefault="0077142D" w:rsidP="00B45CBC">
      <w:pPr>
        <w:jc w:val="both"/>
      </w:pPr>
      <w:r>
        <w:t xml:space="preserve">Dear </w:t>
      </w:r>
      <w:proofErr w:type="spellStart"/>
      <w:r>
        <w:t>Gert</w:t>
      </w:r>
      <w:proofErr w:type="spellEnd"/>
      <w:r w:rsidR="00B45CBC" w:rsidRPr="00574A6A">
        <w:t>,</w:t>
      </w:r>
    </w:p>
    <w:p w:rsidR="00B45CBC" w:rsidRPr="00574A6A" w:rsidRDefault="00B45CBC" w:rsidP="00B45CBC">
      <w:pPr>
        <w:jc w:val="both"/>
      </w:pPr>
    </w:p>
    <w:p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rsidR="00935AB7">
        <w:t>. This revision</w:t>
      </w:r>
      <w:r w:rsidR="00D92B41">
        <w:t xml:space="preserve"> present</w:t>
      </w:r>
      <w:r w:rsidR="00935AB7">
        <w:t>s</w:t>
      </w:r>
      <w:r w:rsidR="00D92B41">
        <w:t xml:space="preserve">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EC4117">
        <w:t xml:space="preserve"> (text in red)</w:t>
      </w:r>
      <w:r w:rsidR="00D92B41">
        <w:t xml:space="preserve">. </w:t>
      </w:r>
      <w:r w:rsidR="00D95AD9">
        <w:t>T</w:t>
      </w:r>
      <w:r w:rsidR="00D92B41">
        <w:t xml:space="preserve">he </w:t>
      </w:r>
      <w:r w:rsidR="00B735A5">
        <w:t xml:space="preserve">results and </w:t>
      </w:r>
      <w:r w:rsidR="00D92B41">
        <w:t>conclusions of our study remain unchanged.</w:t>
      </w:r>
    </w:p>
    <w:p w:rsidR="00AF6C5B" w:rsidRDefault="00AF6C5B" w:rsidP="00B45CBC">
      <w:pPr>
        <w:jc w:val="both"/>
      </w:pPr>
    </w:p>
    <w:p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rsidR="00C6399C" w:rsidRPr="00934C41" w:rsidRDefault="00FA7329" w:rsidP="00C6399C">
      <w:pPr>
        <w:spacing w:after="120"/>
        <w:jc w:val="both"/>
      </w:pPr>
      <w:r w:rsidRPr="00934C41">
        <w:t>Sincerely,</w:t>
      </w:r>
    </w:p>
    <w:p w:rsidR="00D44FD9" w:rsidRPr="00934C41" w:rsidRDefault="00715810" w:rsidP="00C6399C">
      <w:pPr>
        <w:spacing w:after="120"/>
        <w:jc w:val="both"/>
      </w:pPr>
      <w:r w:rsidRPr="00934C41">
        <w:rPr>
          <w:noProof/>
        </w:rPr>
        <w:drawing>
          <wp:inline distT="0" distB="0" distL="0" distR="0">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4135" cy="511810"/>
                    </a:xfrm>
                    <a:prstGeom prst="rect">
                      <a:avLst/>
                    </a:prstGeom>
                    <a:noFill/>
                    <a:ln>
                      <a:noFill/>
                    </a:ln>
                  </pic:spPr>
                </pic:pic>
              </a:graphicData>
            </a:graphic>
          </wp:inline>
        </w:drawing>
      </w:r>
    </w:p>
    <w:p w:rsidR="00FA7329" w:rsidRPr="00934C41" w:rsidRDefault="00FA7329" w:rsidP="0063267D">
      <w:r w:rsidRPr="00934C41">
        <w:t>Suzanne. M. Leal, Ph.D.</w:t>
      </w:r>
    </w:p>
    <w:p w:rsidR="00FA7329" w:rsidRPr="00934C41" w:rsidRDefault="00FA7329" w:rsidP="0063267D">
      <w:r w:rsidRPr="00934C41">
        <w:t>Professor</w:t>
      </w:r>
    </w:p>
    <w:p w:rsidR="00B558E7" w:rsidRDefault="00FA7329" w:rsidP="0063267D">
      <w:r w:rsidRPr="00934C41">
        <w:t>Department of Molecular and Human Genetics</w:t>
      </w:r>
    </w:p>
    <w:p w:rsidR="00BC7CA3" w:rsidRDefault="00B558E7" w:rsidP="00BC7CA3">
      <w:pPr>
        <w:spacing w:after="120"/>
        <w:jc w:val="both"/>
        <w:rPr>
          <w:b/>
        </w:rPr>
      </w:pPr>
      <w:r>
        <w:br w:type="page"/>
      </w:r>
      <w:r w:rsidR="00075A04">
        <w:rPr>
          <w:b/>
        </w:rPr>
        <w:lastRenderedPageBreak/>
        <w:t>REVIEWER 3</w:t>
      </w:r>
      <w:r w:rsidR="00BC7CA3" w:rsidRPr="00574A6A">
        <w:rPr>
          <w:b/>
        </w:rPr>
        <w:t>:</w:t>
      </w:r>
    </w:p>
    <w:p w:rsidR="00BC7CA3" w:rsidRDefault="00BC7CA3" w:rsidP="00BC7CA3">
      <w:pPr>
        <w:spacing w:after="120"/>
        <w:jc w:val="both"/>
        <w:rPr>
          <w:b/>
        </w:rPr>
      </w:pPr>
    </w:p>
    <w:p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rsidR="006240E5" w:rsidRDefault="006240E5" w:rsidP="00A24B99">
      <w:pPr>
        <w:spacing w:after="120"/>
        <w:jc w:val="both"/>
        <w:rPr>
          <w:i/>
        </w:rPr>
      </w:pPr>
    </w:p>
    <w:p w:rsidR="00A24B99" w:rsidRDefault="00A24B99" w:rsidP="00A24B99">
      <w:pPr>
        <w:spacing w:after="120"/>
        <w:jc w:val="both"/>
      </w:pPr>
      <w:r>
        <w:t xml:space="preserve">We thank the reviewer </w:t>
      </w:r>
      <w:r w:rsidRPr="00CA17D8">
        <w:t>for the positive comments.</w:t>
      </w:r>
    </w:p>
    <w:p w:rsidR="00A24B99" w:rsidRPr="00A24B99" w:rsidRDefault="00A24B99" w:rsidP="00A24B99">
      <w:pPr>
        <w:spacing w:after="120"/>
        <w:jc w:val="both"/>
        <w:rPr>
          <w:i/>
        </w:rPr>
      </w:pPr>
    </w:p>
    <w:p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w:t>
      </w:r>
      <w:proofErr w:type="gramStart"/>
      <w:r w:rsidRPr="00A24B99">
        <w:rPr>
          <w:i/>
        </w:rPr>
        <w:t>reliably.</w:t>
      </w:r>
      <w:proofErr w:type="gramEnd"/>
      <w:r w:rsidRPr="00A24B99">
        <w:rPr>
          <w:i/>
        </w:rPr>
        <w:t xml:space="preserve"> Yes, at a LOD of 3.3, when conducting 500 null replicates it is likely that not a single significant test will be observed, leading to a numerical estimate of 0 for the false positive rate. </w:t>
      </w:r>
    </w:p>
    <w:p w:rsidR="006240E5" w:rsidRDefault="006240E5" w:rsidP="00A24B99">
      <w:pPr>
        <w:spacing w:after="120"/>
        <w:jc w:val="both"/>
        <w:rPr>
          <w:i/>
        </w:rPr>
      </w:pPr>
    </w:p>
    <w:p w:rsidR="004F4738" w:rsidRPr="004F4738" w:rsidRDefault="004F4738" w:rsidP="00A24B99">
      <w:pPr>
        <w:spacing w:after="120"/>
        <w:jc w:val="both"/>
      </w:pPr>
      <w:r>
        <w:t>We agree with the reviewer that many more null rep</w:t>
      </w:r>
      <w:r w:rsidR="00E9010A">
        <w:t xml:space="preserve">licates </w:t>
      </w:r>
      <w:r w:rsidR="00B735A5">
        <w:t>should</w:t>
      </w:r>
      <w:r w:rsidR="00E9010A">
        <w:t xml:space="preserve"> be used. In the revised manuscript we increased the replicates to 2</w:t>
      </w:r>
      <w:r w:rsidR="007F6A29">
        <w:t>,00</w:t>
      </w:r>
      <w:r w:rsidR="00E9010A">
        <w:t xml:space="preserve">0,000 </w:t>
      </w:r>
      <w:r w:rsidR="00DE7058">
        <w:t>to</w:t>
      </w:r>
      <w:r w:rsidR="00E9010A">
        <w:t xml:space="preserve"> </w:t>
      </w:r>
      <w:r w:rsidR="00873A44">
        <w:t>eval</w:t>
      </w:r>
      <w:r w:rsidR="00870842">
        <w:t>uate type I error of our method</w:t>
      </w:r>
      <w:r w:rsidR="00E9010A">
        <w:t xml:space="preserve">. We also improved the modeling of recombination events by using the recombination rates obtained from the </w:t>
      </w:r>
      <w:proofErr w:type="spellStart"/>
      <w:r w:rsidR="00E9010A" w:rsidRPr="00E9010A">
        <w:rPr>
          <w:i/>
        </w:rPr>
        <w:t>Hapmap</w:t>
      </w:r>
      <w:proofErr w:type="spellEnd"/>
      <w:r w:rsidR="00E9010A" w:rsidRPr="00E9010A">
        <w:rPr>
          <w:i/>
        </w:rPr>
        <w:t xml:space="preserve"> recombination rates and hotspots</w:t>
      </w:r>
      <w:r w:rsidR="00914695">
        <w:t xml:space="preserve"> database. </w:t>
      </w:r>
      <w:r w:rsidR="00235B9F">
        <w:t>The update led to a more reliable numerical estimate of type I error rate (</w:t>
      </w:r>
      <w:r w:rsidR="00A36A7A" w:rsidRPr="00914695">
        <w:rPr>
          <w:position w:val="-6"/>
        </w:rPr>
        <w:object w:dxaOrig="1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5.75pt" o:ole="">
            <v:imagedata r:id="rId8" o:title=""/>
          </v:shape>
          <o:OLEObject Type="Embed" ProgID="Equation.DSMT4" ShapeID="_x0000_i1025" DrawAspect="Content" ObjectID="_1484142236" r:id="rId9"/>
        </w:object>
      </w:r>
      <w:r w:rsidR="00235B9F">
        <w:t xml:space="preserve"> </w:t>
      </w:r>
      <w:r w:rsidR="00A36A7A">
        <w:t>, 95% CI</w:t>
      </w:r>
      <w:proofErr w:type="gramStart"/>
      <w:r w:rsidR="00A36A7A">
        <w:t xml:space="preserve">: </w:t>
      </w:r>
      <w:r w:rsidR="00EF487E" w:rsidRPr="00EF487E">
        <w:rPr>
          <w:position w:val="-6"/>
        </w:rPr>
        <w:object w:dxaOrig="2640" w:dyaOrig="320">
          <v:shape id="_x0000_i1026" type="#_x0000_t75" style="width:132pt;height:15.75pt" o:ole="">
            <v:imagedata r:id="rId10" o:title=""/>
          </v:shape>
          <o:OLEObject Type="Embed" ProgID="Equation.DSMT4" ShapeID="_x0000_i1026" DrawAspect="Content" ObjectID="_1484142237" r:id="rId11"/>
        </w:object>
      </w:r>
      <w:r w:rsidR="00A36A7A">
        <w:t xml:space="preserve"> </w:t>
      </w:r>
      <w:r w:rsidR="00235B9F">
        <w:t>)</w:t>
      </w:r>
      <w:r w:rsidR="00A36A7A">
        <w:t>, demonstrating that type I error is w</w:t>
      </w:r>
      <w:r w:rsidR="006619F8">
        <w:t>ell controlled</w:t>
      </w:r>
      <w:ins w:id="1" w:author="Suzanne M. Leal" w:date="2015-01-30T16:54:00Z">
        <w:r w:rsidR="001929B8">
          <w:t>, and even conservative,</w:t>
        </w:r>
      </w:ins>
      <w:r w:rsidR="006619F8">
        <w:t xml:space="preserve"> at </w:t>
      </w:r>
      <w:ins w:id="2" w:author="Suzanne M. Leal" w:date="2015-01-30T16:54:00Z">
        <w:r w:rsidR="001929B8">
          <w:t xml:space="preserve">a </w:t>
        </w:r>
      </w:ins>
      <w:r w:rsidR="006619F8">
        <w:t xml:space="preserve">required </w:t>
      </w:r>
      <w:r w:rsidR="006619F8" w:rsidRPr="006619F8">
        <w:rPr>
          <w:position w:val="-6"/>
        </w:rPr>
        <w:object w:dxaOrig="240" w:dyaOrig="220">
          <v:shape id="_x0000_i1027" type="#_x0000_t75" style="width:12pt;height:11.25pt" o:ole="">
            <v:imagedata r:id="rId12" o:title=""/>
          </v:shape>
          <o:OLEObject Type="Embed" ProgID="Equation.DSMT4" ShapeID="_x0000_i1027" DrawAspect="Content" ObjectID="_1484142238" r:id="rId13"/>
        </w:object>
      </w:r>
      <w:r w:rsidR="006619F8">
        <w:t xml:space="preserve"> level (HLOD of 3.6 corresponds to a p-value of </w:t>
      </w:r>
      <w:r w:rsidR="006619F8" w:rsidRPr="006619F8">
        <w:rPr>
          <w:position w:val="-6"/>
        </w:rPr>
        <w:object w:dxaOrig="940" w:dyaOrig="320">
          <v:shape id="_x0000_i1028" type="#_x0000_t75" style="width:47.25pt;height:15.75pt" o:ole="">
            <v:imagedata r:id="rId14" o:title=""/>
          </v:shape>
          <o:OLEObject Type="Embed" ProgID="Equation.DSMT4" ShapeID="_x0000_i1028" DrawAspect="Content" ObjectID="_1484142239" r:id="rId15"/>
        </w:object>
      </w:r>
      <w:r w:rsidR="006619F8">
        <w:t xml:space="preserve"> )</w:t>
      </w:r>
      <w:r w:rsidR="00235B9F">
        <w:t xml:space="preserve">. </w:t>
      </w:r>
      <w:r w:rsidR="0079747E">
        <w:t xml:space="preserve">Additionally we have included Figure S1 </w:t>
      </w:r>
      <w:r w:rsidR="00D121E0">
        <w:t xml:space="preserve">showing the distribution of HLOD under the null as well as QQ plots under various scenarios. </w:t>
      </w:r>
      <w:r w:rsidR="00024FE1">
        <w:t xml:space="preserve">Changes to the article </w:t>
      </w:r>
      <w:r w:rsidR="0095509C">
        <w:t>have been</w:t>
      </w:r>
      <w:r w:rsidR="00024FE1">
        <w:t xml:space="preserve"> made on </w:t>
      </w:r>
      <w:commentRangeStart w:id="3"/>
      <w:r w:rsidR="00024FE1">
        <w:t>lines xxx – xxx.</w:t>
      </w:r>
      <w:commentRangeEnd w:id="3"/>
      <w:r w:rsidR="001929B8">
        <w:rPr>
          <w:rStyle w:val="CommentReference"/>
        </w:rPr>
        <w:commentReference w:id="3"/>
      </w:r>
    </w:p>
    <w:p w:rsidR="00497F88" w:rsidRDefault="00497F88" w:rsidP="00A24B99">
      <w:pPr>
        <w:spacing w:after="120"/>
        <w:jc w:val="both"/>
        <w:rPr>
          <w:i/>
        </w:rPr>
      </w:pPr>
    </w:p>
    <w:p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rsidR="006240E5" w:rsidRDefault="006240E5" w:rsidP="00A24B99">
      <w:pPr>
        <w:spacing w:after="120"/>
        <w:jc w:val="both"/>
        <w:rPr>
          <w:i/>
        </w:rPr>
      </w:pPr>
    </w:p>
    <w:p w:rsidR="00A24B99" w:rsidRDefault="00CF39EE" w:rsidP="00A24B99">
      <w:pPr>
        <w:spacing w:after="120"/>
        <w:jc w:val="both"/>
      </w:pPr>
      <w:r>
        <w:t xml:space="preserve">We have </w:t>
      </w:r>
      <w:r w:rsidR="000D3C3E">
        <w:t>generated</w:t>
      </w:r>
      <w:r w:rsidR="000302DC">
        <w:t xml:space="preserve"> QQ plots </w:t>
      </w:r>
      <w:r w:rsidR="00992D3A">
        <w:t xml:space="preserve">of test statistic under the null </w:t>
      </w:r>
      <w:r w:rsidR="005A4345">
        <w:t>and</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r w:rsidR="00297573">
        <w:t xml:space="preserve">are </w:t>
      </w:r>
      <w:ins w:id="4" w:author="Suzanne M. Leal" w:date="2015-01-30T16:56:00Z">
        <w:r w:rsidR="001929B8">
          <w:t>controlled</w:t>
        </w:r>
      </w:ins>
      <w:del w:id="5" w:author="Suzanne M. Leal" w:date="2015-01-30T16:56:00Z">
        <w:r w:rsidR="00297573" w:rsidDel="001929B8">
          <w:delText>along expectation</w:delText>
        </w:r>
      </w:del>
      <w:r w:rsidR="000302DC">
        <w:t xml:space="preserve">. </w:t>
      </w:r>
      <w:r w:rsidR="00956A10">
        <w:t>The plots are added to Figure S1.</w:t>
      </w:r>
    </w:p>
    <w:p w:rsidR="00181628" w:rsidRPr="00A24B99" w:rsidRDefault="00181628" w:rsidP="00A24B99">
      <w:pPr>
        <w:spacing w:after="120"/>
        <w:jc w:val="both"/>
      </w:pPr>
    </w:p>
    <w:p w:rsidR="00BC7CA3" w:rsidRDefault="00A24B99" w:rsidP="00A24B99">
      <w:pPr>
        <w:spacing w:after="120"/>
        <w:jc w:val="both"/>
        <w:rPr>
          <w:i/>
        </w:rPr>
      </w:pPr>
      <w:r w:rsidRPr="00A24B99">
        <w:rPr>
          <w:i/>
        </w:rPr>
        <w:t>Table S1 is useless and could/should be omitted.</w:t>
      </w:r>
    </w:p>
    <w:p w:rsidR="00181628" w:rsidRDefault="00181628" w:rsidP="00A24B99">
      <w:pPr>
        <w:spacing w:after="120"/>
        <w:jc w:val="both"/>
        <w:rPr>
          <w:i/>
        </w:rPr>
      </w:pPr>
    </w:p>
    <w:p w:rsidR="00A24B99" w:rsidRPr="00BC7CA3" w:rsidRDefault="00022EEA" w:rsidP="00A24B99">
      <w:pPr>
        <w:spacing w:after="120"/>
        <w:jc w:val="both"/>
        <w:rPr>
          <w:b/>
        </w:rPr>
      </w:pPr>
      <w:r>
        <w:t xml:space="preserve">We </w:t>
      </w:r>
      <w:r w:rsidR="00A24B99">
        <w:t xml:space="preserve">have removed Table S1 from the supplemental material. </w:t>
      </w:r>
    </w:p>
    <w:p w:rsidR="00B45CBC" w:rsidRPr="00BC7CA3" w:rsidRDefault="00B45CBC" w:rsidP="00BC7CA3">
      <w:pPr>
        <w:spacing w:after="120"/>
        <w:jc w:val="both"/>
        <w:rPr>
          <w:b/>
        </w:rPr>
      </w:pPr>
    </w:p>
    <w:proofErr w:type="gramEnd"/>
    <w:sectPr w:rsidR="00B45CBC" w:rsidRPr="00BC7CA3" w:rsidSect="001929B8">
      <w:headerReference w:type="default" r:id="rId17"/>
      <w:footerReference w:type="default" r:id="rId18"/>
      <w:pgSz w:w="12240" w:h="15840"/>
      <w:pgMar w:top="720" w:right="720" w:bottom="720" w:left="720" w:header="720" w:footer="547" w:gutter="0"/>
      <w:cols w:space="720"/>
      <w:docGrid w:linePitch="326"/>
      <w:sectPrChange w:id="6" w:author="Suzanne M. Leal" w:date="2015-01-30T16:56:00Z">
        <w:sectPr w:rsidR="00B45CBC" w:rsidRPr="00BC7CA3" w:rsidSect="001929B8">
          <w:pgMar w:top="1440" w:right="1080" w:bottom="1440" w:left="1080"/>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Suzanne M. Leal" w:date="2015-01-30T16:55:00Z" w:initials="SML">
    <w:p w:rsidR="001929B8" w:rsidRDefault="001929B8">
      <w:pPr>
        <w:pStyle w:val="CommentText"/>
      </w:pPr>
      <w:r>
        <w:rPr>
          <w:rStyle w:val="CommentReference"/>
        </w:rPr>
        <w:annotationRef/>
      </w:r>
      <w:r>
        <w:t>Go ahead and insert page numbers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404" w:rsidRDefault="001E5404">
      <w:r>
        <w:separator/>
      </w:r>
    </w:p>
  </w:endnote>
  <w:endnote w:type="continuationSeparator" w:id="0">
    <w:p w:rsidR="001E5404" w:rsidRDefault="001E54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D0" w:rsidRDefault="004576D0">
    <w:pPr>
      <w:pStyle w:val="Footer"/>
      <w:tabs>
        <w:tab w:val="left" w:pos="7470"/>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404" w:rsidRDefault="001E5404">
      <w:r>
        <w:separator/>
      </w:r>
    </w:p>
  </w:footnote>
  <w:footnote w:type="continuationSeparator" w:id="0">
    <w:p w:rsidR="001E5404" w:rsidRDefault="001E54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D0" w:rsidRDefault="004576D0">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trackRevision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
  <w:rsids>
    <w:rsidRoot w:val="00172A27"/>
    <w:rsid w:val="00020C6D"/>
    <w:rsid w:val="00022EEA"/>
    <w:rsid w:val="00024FE1"/>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D3C3E"/>
    <w:rsid w:val="000E1113"/>
    <w:rsid w:val="000F0FB9"/>
    <w:rsid w:val="000F11F0"/>
    <w:rsid w:val="000F4A45"/>
    <w:rsid w:val="0011296C"/>
    <w:rsid w:val="001170F9"/>
    <w:rsid w:val="001268D1"/>
    <w:rsid w:val="0013357F"/>
    <w:rsid w:val="001547F6"/>
    <w:rsid w:val="00172A27"/>
    <w:rsid w:val="00173A5D"/>
    <w:rsid w:val="00176CC4"/>
    <w:rsid w:val="00181628"/>
    <w:rsid w:val="00183603"/>
    <w:rsid w:val="0018672D"/>
    <w:rsid w:val="001929B8"/>
    <w:rsid w:val="00192D5F"/>
    <w:rsid w:val="001A58AD"/>
    <w:rsid w:val="001B0FD9"/>
    <w:rsid w:val="001C37D0"/>
    <w:rsid w:val="001C6DD0"/>
    <w:rsid w:val="001E240B"/>
    <w:rsid w:val="001E476E"/>
    <w:rsid w:val="001E5404"/>
    <w:rsid w:val="001E74CD"/>
    <w:rsid w:val="001F5616"/>
    <w:rsid w:val="002170D3"/>
    <w:rsid w:val="002309E7"/>
    <w:rsid w:val="00234A7B"/>
    <w:rsid w:val="00235B9F"/>
    <w:rsid w:val="00241F70"/>
    <w:rsid w:val="002610C0"/>
    <w:rsid w:val="002615EC"/>
    <w:rsid w:val="00285CEE"/>
    <w:rsid w:val="00296FAD"/>
    <w:rsid w:val="00297573"/>
    <w:rsid w:val="002B1193"/>
    <w:rsid w:val="002C3CF6"/>
    <w:rsid w:val="002F1DF8"/>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23CD"/>
    <w:rsid w:val="00493D30"/>
    <w:rsid w:val="0049443D"/>
    <w:rsid w:val="00497F88"/>
    <w:rsid w:val="004A407F"/>
    <w:rsid w:val="004B62CA"/>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53810"/>
    <w:rsid w:val="0056764B"/>
    <w:rsid w:val="00584D27"/>
    <w:rsid w:val="00587B4D"/>
    <w:rsid w:val="005965BB"/>
    <w:rsid w:val="005A4345"/>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19F8"/>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9747E"/>
    <w:rsid w:val="007C0CEC"/>
    <w:rsid w:val="007C6F50"/>
    <w:rsid w:val="007D2164"/>
    <w:rsid w:val="007D7662"/>
    <w:rsid w:val="007E74A3"/>
    <w:rsid w:val="007F6A29"/>
    <w:rsid w:val="00802EF9"/>
    <w:rsid w:val="008053D2"/>
    <w:rsid w:val="00805E40"/>
    <w:rsid w:val="00822203"/>
    <w:rsid w:val="0082435A"/>
    <w:rsid w:val="00831ED8"/>
    <w:rsid w:val="008419FB"/>
    <w:rsid w:val="00843C83"/>
    <w:rsid w:val="00843CDC"/>
    <w:rsid w:val="008444AE"/>
    <w:rsid w:val="008451D6"/>
    <w:rsid w:val="00855B57"/>
    <w:rsid w:val="00857ADE"/>
    <w:rsid w:val="00870842"/>
    <w:rsid w:val="00873A44"/>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35AB7"/>
    <w:rsid w:val="009519E1"/>
    <w:rsid w:val="0095509C"/>
    <w:rsid w:val="00956A10"/>
    <w:rsid w:val="00964A52"/>
    <w:rsid w:val="00966325"/>
    <w:rsid w:val="00974AE3"/>
    <w:rsid w:val="00977804"/>
    <w:rsid w:val="00982CF5"/>
    <w:rsid w:val="00992D3A"/>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36A7A"/>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35A5"/>
    <w:rsid w:val="00B75784"/>
    <w:rsid w:val="00B8514A"/>
    <w:rsid w:val="00B874E7"/>
    <w:rsid w:val="00B972E8"/>
    <w:rsid w:val="00BA23C2"/>
    <w:rsid w:val="00BA27B1"/>
    <w:rsid w:val="00BC7CA3"/>
    <w:rsid w:val="00BE0401"/>
    <w:rsid w:val="00BE10FF"/>
    <w:rsid w:val="00BE2E60"/>
    <w:rsid w:val="00BE47B5"/>
    <w:rsid w:val="00BF0E38"/>
    <w:rsid w:val="00C010E1"/>
    <w:rsid w:val="00C0133E"/>
    <w:rsid w:val="00C175F0"/>
    <w:rsid w:val="00C203F7"/>
    <w:rsid w:val="00C2177D"/>
    <w:rsid w:val="00C377F3"/>
    <w:rsid w:val="00C408DB"/>
    <w:rsid w:val="00C51150"/>
    <w:rsid w:val="00C55E58"/>
    <w:rsid w:val="00C6399C"/>
    <w:rsid w:val="00C66583"/>
    <w:rsid w:val="00C67375"/>
    <w:rsid w:val="00C74980"/>
    <w:rsid w:val="00C808E7"/>
    <w:rsid w:val="00C838A3"/>
    <w:rsid w:val="00C86F43"/>
    <w:rsid w:val="00CA734B"/>
    <w:rsid w:val="00CA7D7B"/>
    <w:rsid w:val="00CC7B39"/>
    <w:rsid w:val="00CD3AAE"/>
    <w:rsid w:val="00CF39EE"/>
    <w:rsid w:val="00D121E0"/>
    <w:rsid w:val="00D148D1"/>
    <w:rsid w:val="00D33C6B"/>
    <w:rsid w:val="00D34527"/>
    <w:rsid w:val="00D3690F"/>
    <w:rsid w:val="00D4229B"/>
    <w:rsid w:val="00D44FD9"/>
    <w:rsid w:val="00D54AD7"/>
    <w:rsid w:val="00D54AFB"/>
    <w:rsid w:val="00D6302A"/>
    <w:rsid w:val="00D650C8"/>
    <w:rsid w:val="00D75A12"/>
    <w:rsid w:val="00D77677"/>
    <w:rsid w:val="00D77FB0"/>
    <w:rsid w:val="00D82742"/>
    <w:rsid w:val="00D840A4"/>
    <w:rsid w:val="00D84135"/>
    <w:rsid w:val="00D85643"/>
    <w:rsid w:val="00D85A6B"/>
    <w:rsid w:val="00D92B41"/>
    <w:rsid w:val="00D95AD9"/>
    <w:rsid w:val="00DA6B2D"/>
    <w:rsid w:val="00DB36DC"/>
    <w:rsid w:val="00DB3A05"/>
    <w:rsid w:val="00DC0987"/>
    <w:rsid w:val="00DD6FBC"/>
    <w:rsid w:val="00DE1C74"/>
    <w:rsid w:val="00DE7058"/>
    <w:rsid w:val="00DF0045"/>
    <w:rsid w:val="00E04F27"/>
    <w:rsid w:val="00E120AA"/>
    <w:rsid w:val="00E176AA"/>
    <w:rsid w:val="00E17CB6"/>
    <w:rsid w:val="00E22492"/>
    <w:rsid w:val="00E27551"/>
    <w:rsid w:val="00E27B06"/>
    <w:rsid w:val="00E309A9"/>
    <w:rsid w:val="00E31802"/>
    <w:rsid w:val="00E372D0"/>
    <w:rsid w:val="00E560ED"/>
    <w:rsid w:val="00E717CC"/>
    <w:rsid w:val="00E72CAE"/>
    <w:rsid w:val="00E72EA7"/>
    <w:rsid w:val="00E9010A"/>
    <w:rsid w:val="00EA7073"/>
    <w:rsid w:val="00EB31B5"/>
    <w:rsid w:val="00EB76C0"/>
    <w:rsid w:val="00EC28D2"/>
    <w:rsid w:val="00EC4117"/>
    <w:rsid w:val="00EE599F"/>
    <w:rsid w:val="00EF27F8"/>
    <w:rsid w:val="00EF487E"/>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 w:val="00FF6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616</Words>
  <Characters>3516</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Suzanne M. Leal</cp:lastModifiedBy>
  <cp:revision>2</cp:revision>
  <cp:lastPrinted>2009-01-13T16:27:00Z</cp:lastPrinted>
  <dcterms:created xsi:type="dcterms:W3CDTF">2015-01-30T22:57:00Z</dcterms:created>
  <dcterms:modified xsi:type="dcterms:W3CDTF">2015-01-30T22:57:00Z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