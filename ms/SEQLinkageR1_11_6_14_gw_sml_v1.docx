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04F106" w14:textId="77777777"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439F6AD7"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55D29704" w14:textId="77777777" w:rsidR="00067FAD" w:rsidRPr="003A6DC9" w:rsidRDefault="00067FAD" w:rsidP="00067FAD">
      <w:pPr>
        <w:tabs>
          <w:tab w:val="left" w:pos="6570"/>
        </w:tabs>
        <w:spacing w:line="480" w:lineRule="auto"/>
        <w:jc w:val="both"/>
        <w:rPr>
          <w:rFonts w:ascii="Times New Roman" w:hAnsi="Times New Roman"/>
          <w:sz w:val="24"/>
          <w:szCs w:val="24"/>
        </w:rPr>
      </w:pPr>
    </w:p>
    <w:p w14:paraId="0AF85749"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74395565" w14:textId="7777777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568E07A4"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21C7F37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0ED43B15"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7EEB4B1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3AD004F"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3EF1A4D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574E03F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66FB8448" w14:textId="77777777" w:rsidR="00C974D7" w:rsidRPr="00BF6CD2" w:rsidRDefault="0072311F" w:rsidP="00067FAD">
      <w:pPr>
        <w:tabs>
          <w:tab w:val="left" w:pos="6570"/>
        </w:tabs>
        <w:spacing w:line="480" w:lineRule="auto"/>
        <w:jc w:val="both"/>
        <w:rPr>
          <w:rFonts w:ascii="Times New Roman" w:hAnsi="Times New Roman"/>
          <w:b/>
          <w:sz w:val="28"/>
          <w:szCs w:val="16"/>
        </w:rPr>
      </w:pPr>
      <w:hyperlink r:id="rId9"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5A0E9EAA" w14:textId="77777777"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 xml:space="preserve">in the </w:t>
      </w:r>
      <w:proofErr w:type="spellStart"/>
      <w:r w:rsidR="00716B19">
        <w:rPr>
          <w:rFonts w:ascii="Times New Roman" w:hAnsi="Times New Roman"/>
          <w:sz w:val="24"/>
        </w:rPr>
        <w:t>SEQLinkage</w:t>
      </w:r>
      <w:proofErr w:type="spellEnd"/>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7DE9B7CC" w14:textId="77777777"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0A3CF75C" w14:textId="77777777" w:rsidR="00C57DCF" w:rsidRPr="00C57DCF" w:rsidRDefault="009E501D" w:rsidP="00C45340">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5FEA4DC6" w14:textId="5D5D19A5" w:rsidR="007E05B7" w:rsidRPr="007E05B7" w:rsidRDefault="007E05B7" w:rsidP="00C45340">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ins w:id="0" w:author="suzanne" w:date="2014-11-06T22:39:00Z">
        <w:r w:rsidR="00C47D32">
          <w:rPr>
            <w:rFonts w:ascii="Times New Roman" w:hAnsi="Times New Roman"/>
            <w:sz w:val="24"/>
          </w:rPr>
          <w:t xml:space="preserve">There is also </w:t>
        </w:r>
      </w:ins>
      <w:ins w:id="1" w:author="suzanne" w:date="2014-11-06T22:42:00Z">
        <w:r w:rsidR="00C47D32">
          <w:rPr>
            <w:rFonts w:ascii="Times New Roman" w:hAnsi="Times New Roman"/>
            <w:sz w:val="24"/>
          </w:rPr>
          <w:t xml:space="preserve">a great </w:t>
        </w:r>
      </w:ins>
      <w:ins w:id="2" w:author="suzanne" w:date="2014-11-06T22:39:00Z">
        <w:r w:rsidR="00C47D32">
          <w:rPr>
            <w:rFonts w:ascii="Times New Roman" w:hAnsi="Times New Roman"/>
            <w:sz w:val="24"/>
          </w:rPr>
          <w:t>interest to directly perform linkage analysis on rare variants obtained from NGS data</w:t>
        </w:r>
      </w:ins>
      <w:ins w:id="3" w:author="suzanne" w:date="2014-11-06T22:40:00Z">
        <w:r w:rsidR="00C47D32">
          <w:rPr>
            <w:rFonts w:ascii="Times New Roman" w:hAnsi="Times New Roman"/>
            <w:sz w:val="24"/>
          </w:rPr>
          <w:t xml:space="preserve">.  </w:t>
        </w:r>
      </w:ins>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ins w:id="4" w:author="suzanne" w:date="2014-11-06T22:40:00Z">
        <w:r w:rsidR="00C47D32">
          <w:rPr>
            <w:rFonts w:ascii="Times New Roman" w:hAnsi="Times New Roman"/>
            <w:sz w:val="24"/>
          </w:rPr>
          <w:t>NGS</w:t>
        </w:r>
      </w:ins>
      <w:del w:id="5" w:author="suzanne" w:date="2014-11-06T22:40:00Z">
        <w:r w:rsidRPr="007E05B7" w:rsidDel="00C47D32">
          <w:rPr>
            <w:rFonts w:ascii="Times New Roman" w:hAnsi="Times New Roman"/>
            <w:sz w:val="24"/>
          </w:rPr>
          <w:delText>WES</w:delText>
        </w:r>
      </w:del>
      <w:r w:rsidRPr="007E05B7">
        <w:rPr>
          <w:rFonts w:ascii="Times New Roman" w:hAnsi="Times New Roman"/>
          <w:sz w:val="24"/>
        </w:rPr>
        <w:t xml:space="preserve"> data provides acceptable linkage results, due to low </w:t>
      </w:r>
      <w:proofErr w:type="spellStart"/>
      <w:r w:rsidRPr="007E05B7">
        <w:rPr>
          <w:rFonts w:ascii="Times New Roman" w:hAnsi="Times New Roman"/>
          <w:sz w:val="24"/>
        </w:rPr>
        <w:t>heterozygosity</w:t>
      </w:r>
      <w:proofErr w:type="spellEnd"/>
      <w:r w:rsidRPr="007E05B7">
        <w:rPr>
          <w:rFonts w:ascii="Times New Roman" w:hAnsi="Times New Roman"/>
          <w:sz w:val="24"/>
        </w:rPr>
        <w:t xml:space="preserve">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14:paraId="3AB69E77" w14:textId="23238F85" w:rsidR="000758AF" w:rsidRDefault="0026429E" w:rsidP="007C1BB5">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ins w:id="6" w:author="suzanne" w:date="2014-11-06T23:59:00Z">
        <w:r w:rsidR="00914ED3">
          <w:rPr>
            <w:rFonts w:ascii="Times New Roman" w:hAnsi="Times New Roman"/>
            <w:sz w:val="24"/>
          </w:rPr>
          <w:t xml:space="preserve">is motivated by rare variant association methods </w:t>
        </w:r>
      </w:ins>
      <w:ins w:id="7" w:author="suzanne" w:date="2014-11-07T00:00:00Z">
        <w:r w:rsidR="002445A7">
          <w:rPr>
            <w:rFonts w:ascii="Times New Roman" w:hAnsi="Times New Roman"/>
            <w:sz w:val="24"/>
          </w:rPr>
          <w:t>which analyze multiple rare variants within a region</w:t>
        </w:r>
      </w:ins>
      <w:ins w:id="8" w:author="suzanne" w:date="2014-11-07T00:01:00Z">
        <w:r w:rsidR="002445A7">
          <w:rPr>
            <w:rFonts w:ascii="Times New Roman" w:hAnsi="Times New Roman"/>
            <w:sz w:val="24"/>
          </w:rPr>
          <w:t>, which is often a gene</w:t>
        </w:r>
      </w:ins>
      <w:ins w:id="9" w:author="suzanne" w:date="2014-11-07T00:00:00Z">
        <w:r w:rsidR="002445A7">
          <w:rPr>
            <w:rFonts w:ascii="Times New Roman" w:hAnsi="Times New Roman"/>
            <w:sz w:val="24"/>
          </w:rPr>
          <w:t xml:space="preserve">.  The CHP method </w:t>
        </w:r>
      </w:ins>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lastRenderedPageBreak/>
        <w:t xml:space="preserve">have a higher </w:t>
      </w:r>
      <w:proofErr w:type="spellStart"/>
      <w:r w:rsidR="002E2BB2">
        <w:rPr>
          <w:rFonts w:ascii="Times New Roman" w:hAnsi="Times New Roman"/>
          <w:sz w:val="24"/>
        </w:rPr>
        <w:t>heterozygosity</w:t>
      </w:r>
      <w:proofErr w:type="spellEnd"/>
      <w:r w:rsidR="002E2BB2">
        <w:rPr>
          <w:rFonts w:ascii="Times New Roman" w:hAnsi="Times New Roman"/>
          <w:sz w:val="24"/>
        </w:rPr>
        <w:t xml:space="preserve">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ins w:id="10" w:author="suzanne" w:date="2014-11-06T22:43:00Z">
        <w:r w:rsidR="00A458DF">
          <w:rPr>
            <w:rFonts w:ascii="Times New Roman" w:hAnsi="Times New Roman"/>
            <w:sz w:val="24"/>
          </w:rPr>
          <w:t xml:space="preserve">rare </w:t>
        </w:r>
      </w:ins>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 xml:space="preserve">We have developed the </w:t>
      </w:r>
      <w:proofErr w:type="spellStart"/>
      <w:r w:rsidR="008C77C1">
        <w:rPr>
          <w:rFonts w:ascii="Times New Roman" w:hAnsi="Times New Roman"/>
          <w:sz w:val="24"/>
        </w:rPr>
        <w:t>SEQLinkage</w:t>
      </w:r>
      <w:proofErr w:type="spellEnd"/>
      <w:r w:rsidR="008C77C1">
        <w:rPr>
          <w:rFonts w:ascii="Times New Roman" w:hAnsi="Times New Roman"/>
          <w:sz w:val="24"/>
        </w:rPr>
        <w:t xml:space="preserv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 xml:space="preserve">Since </w:t>
      </w:r>
      <w:proofErr w:type="spellStart"/>
      <w:r w:rsidR="007E05B7" w:rsidRPr="007E05B7">
        <w:rPr>
          <w:rFonts w:ascii="Times New Roman" w:hAnsi="Times New Roman"/>
          <w:sz w:val="24"/>
        </w:rPr>
        <w:t>SEQL</w:t>
      </w:r>
      <w:r w:rsidR="00070F31">
        <w:rPr>
          <w:rFonts w:ascii="Times New Roman" w:hAnsi="Times New Roman"/>
          <w:sz w:val="24"/>
        </w:rPr>
        <w:t>inkage</w:t>
      </w:r>
      <w:proofErr w:type="spellEnd"/>
      <w:r w:rsidR="00070F31">
        <w:rPr>
          <w:rFonts w:ascii="Times New Roman" w:hAnsi="Times New Roman"/>
          <w:sz w:val="24"/>
        </w:rPr>
        <w:t xml:space="preserv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AEA0689" w14:textId="77777777" w:rsidR="000758AF" w:rsidRDefault="008349C9" w:rsidP="007C1BB5">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4F097E4D"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 xml:space="preserve">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w:t>
      </w:r>
      <w:proofErr w:type="spellStart"/>
      <w:r w:rsidRPr="000433E1">
        <w:rPr>
          <w:rFonts w:ascii="Times New Roman" w:hAnsi="Times New Roman"/>
          <w:sz w:val="24"/>
        </w:rPr>
        <w:t>heterozygosity</w:t>
      </w:r>
      <w:proofErr w:type="spellEnd"/>
      <w:r w:rsidRPr="000433E1">
        <w:rPr>
          <w:rFonts w:ascii="Times New Roman" w:hAnsi="Times New Roman"/>
          <w:sz w:val="24"/>
        </w:rPr>
        <w:t xml:space="preserve"> than SNVs, making them more informative and powerful to detect linkage.</w:t>
      </w:r>
    </w:p>
    <w:p w14:paraId="3A3F2338"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w:t>
      </w:r>
      <w:r w:rsidRPr="000433E1">
        <w:rPr>
          <w:rFonts w:ascii="Times New Roman" w:hAnsi="Times New Roman"/>
          <w:sz w:val="24"/>
        </w:rPr>
        <w:lastRenderedPageBreak/>
        <w:t>algorithm for genetic phasing is applied to reconstruct haplotypes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2336ED9E" w14:textId="1058DC5E" w:rsidR="000758AF" w:rsidRDefault="00452CCB" w:rsidP="000758AF">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ins w:id="11" w:author="suzanne" w:date="2014-11-06T22:45:00Z">
        <w:r w:rsidR="00A458DF">
          <w:rPr>
            <w:rFonts w:ascii="Times New Roman" w:hAnsi="Times New Roman"/>
            <w:sz w:val="24"/>
          </w:rPr>
          <w:t xml:space="preserve">still </w:t>
        </w:r>
      </w:ins>
      <w:r>
        <w:rPr>
          <w:rFonts w:ascii="Times New Roman" w:hAnsi="Times New Roman"/>
          <w:sz w:val="24"/>
        </w:rPr>
        <w:t>be combined.</w:t>
      </w:r>
    </w:p>
    <w:p w14:paraId="0D468AD0" w14:textId="658EE49D" w:rsidR="000758AF" w:rsidRDefault="00566129" w:rsidP="007C1BB5">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w:t>
      </w:r>
      <w:r w:rsidR="005107D2">
        <w:rPr>
          <w:rFonts w:ascii="Times New Roman" w:hAnsi="Times New Roman"/>
          <w:sz w:val="24"/>
        </w:rPr>
        <w:lastRenderedPageBreak/>
        <w:t xml:space="preserve">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w14:anchorId="4E8AE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5pt;height:21.8pt" o:ole="">
            <v:imagedata r:id="rId10" o:title=""/>
          </v:shape>
          <o:OLEObject Type="Embed" ProgID="Equation.DSMT4" ShapeID="_x0000_i1025" DrawAspect="Content" ObjectID="_1476824765" r:id="rId11"/>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w14:anchorId="43180A05">
          <v:shape id="_x0000_i1026" type="#_x0000_t75" style="width:21.8pt;height:14.2pt" o:ole="">
            <v:imagedata r:id="rId12" o:title=""/>
          </v:shape>
          <o:OLEObject Type="Embed" ProgID="Equation.DSMT4" ShapeID="_x0000_i1026" DrawAspect="Content" ObjectID="_1476824766" r:id="rId13"/>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w14:anchorId="0C4543E7">
          <v:shape id="_x0000_i1027" type="#_x0000_t75" style="width:28.35pt;height:14.2pt" o:ole="">
            <v:imagedata r:id="rId14" o:title=""/>
          </v:shape>
          <o:OLEObject Type="Embed" ProgID="Equation.DSMT4" ShapeID="_x0000_i1027" DrawAspect="Content" ObjectID="_1476824767" r:id="rId15"/>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w14:anchorId="584A9F7A">
          <v:shape id="_x0000_i1028" type="#_x0000_t75" style="width:14.2pt;height:14.2pt" o:ole="">
            <v:imagedata r:id="rId16" o:title=""/>
          </v:shape>
          <o:OLEObject Type="Embed" ProgID="Equation.DSMT4" ShapeID="_x0000_i1028" DrawAspect="Content" ObjectID="_1476824768" r:id="rId17"/>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w14:anchorId="41D4EBC1">
          <v:shape id="_x0000_i1029" type="#_x0000_t75" style="width:14.2pt;height:21.8pt" o:ole="">
            <v:imagedata r:id="rId18" o:title=""/>
          </v:shape>
          <o:OLEObject Type="Embed" ProgID="Equation.DSMT4" ShapeID="_x0000_i1029" DrawAspect="Content" ObjectID="_1476824769" r:id="rId19"/>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w14:anchorId="20651C30">
          <v:shape id="_x0000_i1030" type="#_x0000_t75" style="width:186.55pt;height:21.8pt" o:ole="">
            <v:imagedata r:id="rId20" o:title=""/>
          </v:shape>
          <o:OLEObject Type="Embed" ProgID="Equation.DSMT4" ShapeID="_x0000_i1030" DrawAspect="Content" ObjectID="_1476824770" r:id="rId21"/>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w14:anchorId="61F72571">
          <v:shape id="_x0000_i1031" type="#_x0000_t75" style="width:14.2pt;height:21.8pt" o:ole="">
            <v:imagedata r:id="rId22" o:title=""/>
          </v:shape>
          <o:OLEObject Type="Embed" ProgID="Equation.DSMT4" ShapeID="_x0000_i1031" DrawAspect="Content" ObjectID="_1476824771" r:id="rId23"/>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w14:anchorId="61644F3E">
          <v:shape id="_x0000_i1032" type="#_x0000_t75" style="width:14.2pt;height:14.2pt" o:ole="">
            <v:imagedata r:id="rId24" o:title=""/>
          </v:shape>
          <o:OLEObject Type="Embed" ProgID="Equation.DSMT4" ShapeID="_x0000_i1032" DrawAspect="Content" ObjectID="_1476824772" r:id="rId25"/>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w14:anchorId="6040ECA4">
          <v:shape id="_x0000_i1033" type="#_x0000_t75" style="width:14.2pt;height:14.2pt" o:ole="">
            <v:imagedata r:id="rId26" o:title=""/>
          </v:shape>
          <o:OLEObject Type="Embed" ProgID="Equation.DSMT4" ShapeID="_x0000_i1033" DrawAspect="Content" ObjectID="_1476824773" r:id="rId27"/>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w14:anchorId="35C337BB">
          <v:shape id="_x0000_i1034" type="#_x0000_t75" style="width:2in;height:14.2pt" o:ole="">
            <v:imagedata r:id="rId28" o:title=""/>
          </v:shape>
          <o:OLEObject Type="Embed" ProgID="Equation.DSMT4" ShapeID="_x0000_i1034" DrawAspect="Content" ObjectID="_1476824774" r:id="rId29"/>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w14:anchorId="1D3DC6D8">
          <v:shape id="_x0000_i1035" type="#_x0000_t75" style="width:1in;height:21.8pt" o:ole="">
            <v:imagedata r:id="rId30" o:title=""/>
          </v:shape>
          <o:OLEObject Type="Embed" ProgID="Equation.DSMT4" ShapeID="_x0000_i1035" DrawAspect="Content" ObjectID="_1476824775" r:id="rId31"/>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w14:anchorId="66021200">
          <v:shape id="_x0000_i1036" type="#_x0000_t75" style="width:122.2pt;height:21.8pt" o:ole="">
            <v:imagedata r:id="rId32" o:title=""/>
          </v:shape>
          <o:OLEObject Type="Embed" ProgID="Equation.DSMT4" ShapeID="_x0000_i1036" DrawAspect="Content" ObjectID="_1476824776" r:id="rId33"/>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14:paraId="6647FAD1" w14:textId="77777777" w:rsidR="000758AF" w:rsidRDefault="000A70C3" w:rsidP="007C1BB5">
      <w:pPr>
        <w:spacing w:afterLines="280" w:after="672" w:line="480" w:lineRule="auto"/>
        <w:jc w:val="both"/>
        <w:rPr>
          <w:rFonts w:ascii="Times New Roman" w:hAnsi="Times New Roman"/>
          <w:sz w:val="24"/>
        </w:rPr>
      </w:pPr>
      <w:r w:rsidRPr="000A70C3">
        <w:rPr>
          <w:rFonts w:ascii="Times New Roman" w:hAnsi="Times New Roman"/>
          <w:sz w:val="24"/>
        </w:rPr>
        <w:t xml:space="preserve">To facilitate linkage analysis using sequence data in VCF format, we developed the </w:t>
      </w:r>
      <w:proofErr w:type="spellStart"/>
      <w:r w:rsidRPr="000A70C3">
        <w:rPr>
          <w:rFonts w:ascii="Times New Roman" w:hAnsi="Times New Roman"/>
          <w:sz w:val="24"/>
        </w:rPr>
        <w:t>SEQLinkage</w:t>
      </w:r>
      <w:proofErr w:type="spellEnd"/>
      <w:r w:rsidRPr="000A70C3">
        <w:rPr>
          <w:rFonts w:ascii="Times New Roman" w:hAnsi="Times New Roman"/>
          <w:sz w:val="24"/>
        </w:rPr>
        <w:t xml:space="preserve"> software that uses the </w:t>
      </w:r>
      <w:proofErr w:type="spellStart"/>
      <w:r w:rsidRPr="000A70C3">
        <w:rPr>
          <w:rFonts w:ascii="Times New Roman" w:hAnsi="Times New Roman"/>
          <w:sz w:val="24"/>
        </w:rPr>
        <w:t>Elston</w:t>
      </w:r>
      <w:proofErr w:type="spellEnd"/>
      <w:r w:rsidRPr="000A70C3">
        <w:rPr>
          <w:rFonts w:ascii="Times New Roman" w:hAnsi="Times New Roman"/>
          <w:sz w:val="24"/>
        </w:rPr>
        <w:t>-Stewart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xml:space="preserve">. It provides results in text format and high quality graphical reports for both LOD and HLOD scores. Additionally </w:t>
      </w:r>
      <w:proofErr w:type="spellStart"/>
      <w:r w:rsidRPr="000A70C3">
        <w:rPr>
          <w:rFonts w:ascii="Times New Roman" w:hAnsi="Times New Roman"/>
          <w:sz w:val="24"/>
        </w:rPr>
        <w:t>SEQLinkage</w:t>
      </w:r>
      <w:proofErr w:type="spellEnd"/>
      <w:r w:rsidRPr="000A70C3">
        <w:rPr>
          <w:rFonts w:ascii="Times New Roman" w:hAnsi="Times New Roman"/>
          <w:sz w:val="24"/>
        </w:rPr>
        <w:t xml:space="preserv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26E1909" w14:textId="02087E0F" w:rsidR="000758AF" w:rsidRDefault="00135840" w:rsidP="007C1BB5">
      <w:pPr>
        <w:spacing w:afterLines="280" w:after="672" w:line="480" w:lineRule="auto"/>
        <w:jc w:val="both"/>
        <w:rPr>
          <w:ins w:id="12" w:author="suzanne" w:date="2014-11-06T22:49:00Z"/>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w:t>
      </w:r>
      <w:r w:rsidR="002E14F8">
        <w:rPr>
          <w:rFonts w:ascii="Times New Roman" w:hAnsi="Times New Roman"/>
          <w:sz w:val="24"/>
          <w:szCs w:val="24"/>
        </w:rPr>
        <w:lastRenderedPageBreak/>
        <w:t xml:space="preserve">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3 to 8 offspring in the 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r w:rsidR="00EF4EC2">
        <w:rPr>
          <w:rFonts w:ascii="Times New Roman" w:hAnsi="Times New Roman"/>
          <w:sz w:val="24"/>
          <w:szCs w:val="24"/>
        </w:rPr>
        <w:t xml:space="preserve"> (Table S</w:t>
      </w:r>
      <w:r w:rsidR="007E7563">
        <w:rPr>
          <w:rFonts w:ascii="Times New Roman" w:hAnsi="Times New Roman"/>
          <w:sz w:val="24"/>
          <w:szCs w:val="24"/>
        </w:rPr>
        <w:t>1</w:t>
      </w:r>
      <w:r w:rsidR="009064B5">
        <w:rPr>
          <w:rFonts w:ascii="Times New Roman" w:hAnsi="Times New Roman"/>
          <w:sz w:val="24"/>
          <w:szCs w:val="24"/>
        </w:rPr>
        <w:t>)</w:t>
      </w:r>
      <w:r w:rsidR="002E14F8">
        <w:rPr>
          <w:rFonts w:ascii="Times New Roman" w:hAnsi="Times New Roman"/>
          <w:sz w:val="24"/>
          <w:szCs w:val="24"/>
        </w:rPr>
        <w:t xml:space="preserve">. </w:t>
      </w:r>
    </w:p>
    <w:p w14:paraId="3559CA50" w14:textId="77777777" w:rsidR="00A458DF" w:rsidRDefault="00A458DF" w:rsidP="00A458DF">
      <w:pPr>
        <w:spacing w:afterLines="280" w:after="672" w:line="480" w:lineRule="auto"/>
        <w:jc w:val="both"/>
        <w:rPr>
          <w:rFonts w:ascii="Times New Roman" w:hAnsi="Times New Roman"/>
          <w:sz w:val="24"/>
          <w:szCs w:val="24"/>
        </w:rPr>
      </w:pPr>
      <w:moveToRangeStart w:id="13" w:author="suzanne" w:date="2014-11-06T22:49:00Z" w:name="move403077517"/>
      <w:moveTo w:id="14" w:author="suzanne" w:date="2014-11-06T22:49:00Z">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 xml:space="preserve">and 3) </w:t>
        </w:r>
        <w:r>
          <w:rPr>
            <w:rFonts w:ascii="Times New Roman" w:hAnsi="Times New Roman"/>
            <w:sz w:val="24"/>
            <w:szCs w:val="24"/>
          </w:rPr>
          <w:t xml:space="preserve">under the extreme case where </w:t>
        </w:r>
        <w:r w:rsidRPr="00E261D4">
          <w:rPr>
            <w:rFonts w:ascii="Times New Roman" w:hAnsi="Times New Roman"/>
            <w:sz w:val="24"/>
            <w:szCs w:val="24"/>
          </w:rPr>
          <w:t>there are recombi</w:t>
        </w:r>
        <w:r>
          <w:rPr>
            <w:rFonts w:ascii="Times New Roman" w:hAnsi="Times New Roman"/>
            <w:sz w:val="24"/>
            <w:szCs w:val="24"/>
          </w:rPr>
          <w:t>nation events within a gene for each meiosis and recombination breakpoints are different across “ascertained” families</w:t>
        </w:r>
        <w:r w:rsidRPr="00E261D4">
          <w:rPr>
            <w:rFonts w:ascii="Times New Roman" w:hAnsi="Times New Roman"/>
            <w:sz w:val="24"/>
            <w:szCs w:val="24"/>
          </w:rPr>
          <w:t>.</w:t>
        </w:r>
        <w:r>
          <w:rPr>
            <w:rFonts w:ascii="Times New Roman" w:hAnsi="Times New Roman"/>
            <w:sz w:val="24"/>
            <w:szCs w:val="24"/>
          </w:rPr>
          <w:t xml:space="preserve"> Simulating data based upon a small realistic θ value within a gene region will introduce few or no recombination events within the generated families, therefore this extreme scenario is used to evaluate the effect of recombination events on type I error.  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500 replicates. </w:t>
        </w:r>
      </w:moveTo>
    </w:p>
    <w:moveToRangeEnd w:id="13"/>
    <w:p w14:paraId="30B2FAE9" w14:textId="77777777" w:rsidR="00A458DF" w:rsidRDefault="00A458DF" w:rsidP="007C1BB5">
      <w:pPr>
        <w:spacing w:afterLines="280" w:after="672" w:line="480" w:lineRule="auto"/>
        <w:jc w:val="both"/>
        <w:rPr>
          <w:rFonts w:ascii="Times New Roman" w:hAnsi="Times New Roman"/>
          <w:sz w:val="24"/>
          <w:szCs w:val="24"/>
        </w:rPr>
      </w:pPr>
    </w:p>
    <w:p w14:paraId="04C36ACE" w14:textId="06E601A5" w:rsidR="000758AF" w:rsidRDefault="0009388F" w:rsidP="007C1BB5">
      <w:pPr>
        <w:spacing w:afterLines="280" w:after="672" w:line="480" w:lineRule="auto"/>
        <w:jc w:val="both"/>
        <w:rPr>
          <w:rFonts w:ascii="Times New Roman" w:hAnsi="Times New Roman"/>
          <w:sz w:val="24"/>
          <w:szCs w:val="24"/>
        </w:rPr>
      </w:pPr>
      <w:r>
        <w:rPr>
          <w:rFonts w:ascii="Times New Roman" w:hAnsi="Times New Roman"/>
          <w:sz w:val="24"/>
          <w:szCs w:val="24"/>
        </w:rPr>
        <w:lastRenderedPageBreak/>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 xml:space="preserve">using Deafness Variation Database (DVD) and NCBI </w:t>
      </w:r>
      <w:proofErr w:type="spellStart"/>
      <w:r w:rsidR="002E14F8">
        <w:rPr>
          <w:rFonts w:ascii="Times New Roman" w:hAnsi="Times New Roman"/>
          <w:sz w:val="24"/>
          <w:szCs w:val="24"/>
        </w:rPr>
        <w:t>ClinVar</w:t>
      </w:r>
      <w:proofErr w:type="spellEnd"/>
      <w:r w:rsidR="002E14F8">
        <w:rPr>
          <w:rFonts w:ascii="Times New Roman" w:hAnsi="Times New Roman"/>
          <w:sz w:val="24"/>
          <w:szCs w:val="24"/>
        </w:rPr>
        <w:t>,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ins w:id="15" w:author="suzanne" w:date="2014-11-06T22:47:00Z">
        <w:r w:rsidR="00A458DF">
          <w:rPr>
            <w:rFonts w:ascii="Times New Roman" w:hAnsi="Times New Roman"/>
            <w:sz w:val="24"/>
            <w:szCs w:val="24"/>
          </w:rPr>
          <w:t xml:space="preserve"> (Table S1)</w:t>
        </w:r>
      </w:ins>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ins w:id="16" w:author="suzanne" w:date="2014-11-07T00:07:00Z">
        <w:r w:rsidR="00C131F6">
          <w:rPr>
            <w:rFonts w:ascii="Times New Roman" w:hAnsi="Times New Roman"/>
            <w:sz w:val="24"/>
            <w:szCs w:val="24"/>
          </w:rPr>
          <w:t xml:space="preserve"> </w:t>
        </w:r>
      </w:ins>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ins w:id="17" w:author="suzanne" w:date="2014-11-07T00:07:00Z">
        <w:r w:rsidR="00C131F6">
          <w:rPr>
            <w:rFonts w:ascii="Times New Roman" w:hAnsi="Times New Roman"/>
            <w:sz w:val="24"/>
            <w:szCs w:val="24"/>
          </w:rPr>
          <w:t xml:space="preserve"> </w:t>
        </w:r>
      </w:ins>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ins w:id="18" w:author="suzanne" w:date="2014-11-07T00:07:00Z">
        <w:r w:rsidR="00C131F6">
          <w:rPr>
            <w:rFonts w:ascii="Times New Roman" w:hAnsi="Times New Roman"/>
            <w:sz w:val="24"/>
            <w:szCs w:val="24"/>
          </w:rPr>
          <w:t xml:space="preserve"> </w:t>
        </w:r>
      </w:ins>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ins w:id="19" w:author="suzanne" w:date="2014-11-07T00:07:00Z">
        <w:r w:rsidR="00C131F6">
          <w:rPr>
            <w:rFonts w:ascii="Times New Roman" w:hAnsi="Times New Roman"/>
            <w:sz w:val="24"/>
            <w:szCs w:val="24"/>
          </w:rPr>
          <w:t xml:space="preserve"> </w:t>
        </w:r>
      </w:ins>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624265">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624265">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624265">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w14:anchorId="7879796A">
          <v:shape id="_x0000_i1037" type="#_x0000_t75" style="width:50.2pt;height:28.35pt" o:ole="">
            <v:imagedata r:id="rId34" o:title=""/>
          </v:shape>
          <o:OLEObject Type="Embed" ProgID="Equation.DSMT4" ShapeID="_x0000_i1037" DrawAspect="Content" ObjectID="_1476824777" r:id="rId35"/>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BF4C3B">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14:paraId="57E5101D" w14:textId="397500D4" w:rsidR="000758AF" w:rsidDel="00A458DF" w:rsidRDefault="007A6062" w:rsidP="007C1BB5">
      <w:pPr>
        <w:spacing w:afterLines="280" w:after="672" w:line="480" w:lineRule="auto"/>
        <w:jc w:val="both"/>
        <w:rPr>
          <w:rFonts w:ascii="Times New Roman" w:hAnsi="Times New Roman"/>
          <w:sz w:val="24"/>
          <w:szCs w:val="24"/>
        </w:rPr>
      </w:pPr>
      <w:moveFromRangeStart w:id="20" w:author="suzanne" w:date="2014-11-06T22:49:00Z" w:name="move403077517"/>
      <w:moveFrom w:id="21" w:author="suzanne" w:date="2014-11-06T22:49:00Z">
        <w:r w:rsidDel="00A458DF">
          <w:rPr>
            <w:rFonts w:ascii="Times New Roman" w:hAnsi="Times New Roman"/>
            <w:sz w:val="24"/>
            <w:szCs w:val="24"/>
          </w:rPr>
          <w:t xml:space="preserve">For type I error evaluations we use the same gene </w:t>
        </w:r>
        <w:r w:rsidR="001F2364" w:rsidDel="00A458DF">
          <w:rPr>
            <w:rFonts w:ascii="Times New Roman" w:hAnsi="Times New Roman"/>
            <w:sz w:val="24"/>
            <w:szCs w:val="24"/>
          </w:rPr>
          <w:t xml:space="preserve">sequences </w:t>
        </w:r>
        <w:r w:rsidDel="00A458DF">
          <w:rPr>
            <w:rFonts w:ascii="Times New Roman" w:hAnsi="Times New Roman"/>
            <w:sz w:val="24"/>
            <w:szCs w:val="24"/>
          </w:rPr>
          <w:t xml:space="preserve">and demographic data, </w:t>
        </w:r>
        <w:r w:rsidR="00BF2CC8" w:rsidDel="00A458DF">
          <w:rPr>
            <w:rFonts w:ascii="Times New Roman" w:hAnsi="Times New Roman"/>
            <w:sz w:val="24"/>
            <w:szCs w:val="24"/>
          </w:rPr>
          <w:t xml:space="preserve">yet </w:t>
        </w:r>
        <w:r w:rsidR="00424604" w:rsidDel="00A458DF">
          <w:rPr>
            <w:rFonts w:ascii="Times New Roman" w:hAnsi="Times New Roman"/>
            <w:sz w:val="24"/>
            <w:szCs w:val="24"/>
          </w:rPr>
          <w:t>sim</w:t>
        </w:r>
        <w:r w:rsidR="00563AB9" w:rsidDel="00A458DF">
          <w:rPr>
            <w:rFonts w:ascii="Times New Roman" w:hAnsi="Times New Roman"/>
            <w:sz w:val="24"/>
            <w:szCs w:val="24"/>
          </w:rPr>
          <w:t>ulate</w:t>
        </w:r>
        <w:r w:rsidR="00424604" w:rsidDel="00A458DF">
          <w:rPr>
            <w:rFonts w:ascii="Times New Roman" w:hAnsi="Times New Roman"/>
            <w:sz w:val="24"/>
            <w:szCs w:val="24"/>
          </w:rPr>
          <w:t xml:space="preserve"> </w:t>
        </w:r>
        <w:r w:rsidR="00931EBC" w:rsidDel="00A458DF">
          <w:rPr>
            <w:rFonts w:ascii="Times New Roman" w:hAnsi="Times New Roman"/>
            <w:sz w:val="24"/>
            <w:szCs w:val="24"/>
          </w:rPr>
          <w:t xml:space="preserve">disease </w:t>
        </w:r>
        <w:r w:rsidR="00424604" w:rsidDel="00A458DF">
          <w:rPr>
            <w:rFonts w:ascii="Times New Roman" w:hAnsi="Times New Roman"/>
            <w:sz w:val="24"/>
            <w:szCs w:val="24"/>
          </w:rPr>
          <w:t xml:space="preserve">pedigrees </w:t>
        </w:r>
        <w:r w:rsidR="005F26B7" w:rsidDel="00A458DF">
          <w:rPr>
            <w:rFonts w:ascii="Times New Roman" w:hAnsi="Times New Roman"/>
            <w:sz w:val="24"/>
            <w:szCs w:val="24"/>
          </w:rPr>
          <w:t xml:space="preserve">under the null, i.e., </w:t>
        </w:r>
        <w:r w:rsidR="008414F7" w:rsidDel="00A458DF">
          <w:rPr>
            <w:rFonts w:ascii="Times New Roman" w:hAnsi="Times New Roman"/>
            <w:sz w:val="24"/>
            <w:szCs w:val="24"/>
          </w:rPr>
          <w:t xml:space="preserve">affection status not </w:t>
        </w:r>
        <w:r w:rsidR="00FA3970" w:rsidDel="00A458DF">
          <w:rPr>
            <w:rFonts w:ascii="Times New Roman" w:hAnsi="Times New Roman"/>
            <w:sz w:val="24"/>
            <w:szCs w:val="24"/>
          </w:rPr>
          <w:t xml:space="preserve">due to </w:t>
        </w:r>
        <w:r w:rsidR="008414F7" w:rsidDel="00A458DF">
          <w:rPr>
            <w:rFonts w:ascii="Times New Roman" w:hAnsi="Times New Roman"/>
            <w:sz w:val="24"/>
            <w:szCs w:val="24"/>
          </w:rPr>
          <w:t xml:space="preserve">any of the </w:t>
        </w:r>
        <w:r w:rsidR="00424604" w:rsidDel="00A458DF">
          <w:rPr>
            <w:rFonts w:ascii="Times New Roman" w:hAnsi="Times New Roman"/>
            <w:sz w:val="24"/>
            <w:szCs w:val="24"/>
          </w:rPr>
          <w:t>rare variant</w:t>
        </w:r>
        <w:r w:rsidR="00931EBC" w:rsidDel="00A458DF">
          <w:rPr>
            <w:rFonts w:ascii="Times New Roman" w:hAnsi="Times New Roman"/>
            <w:sz w:val="24"/>
            <w:szCs w:val="24"/>
          </w:rPr>
          <w:t>s in</w:t>
        </w:r>
        <w:r w:rsidR="00424604" w:rsidDel="00A458DF">
          <w:rPr>
            <w:rFonts w:ascii="Times New Roman" w:hAnsi="Times New Roman"/>
            <w:sz w:val="24"/>
            <w:szCs w:val="24"/>
          </w:rPr>
          <w:t xml:space="preserve"> the gene of in</w:t>
        </w:r>
        <w:r w:rsidR="008414F7" w:rsidDel="00A458DF">
          <w:rPr>
            <w:rFonts w:ascii="Times New Roman" w:hAnsi="Times New Roman"/>
            <w:sz w:val="24"/>
            <w:szCs w:val="24"/>
          </w:rPr>
          <w:t>terest</w:t>
        </w:r>
        <w:r w:rsidR="00322921" w:rsidDel="00A458DF">
          <w:rPr>
            <w:rFonts w:ascii="Times New Roman" w:hAnsi="Times New Roman"/>
            <w:sz w:val="24"/>
            <w:szCs w:val="24"/>
          </w:rPr>
          <w:t>.</w:t>
        </w:r>
        <w:r w:rsidR="008414F7" w:rsidDel="00A458DF">
          <w:rPr>
            <w:rFonts w:ascii="Times New Roman" w:hAnsi="Times New Roman"/>
            <w:sz w:val="24"/>
            <w:szCs w:val="24"/>
          </w:rPr>
          <w:t xml:space="preserve"> </w:t>
        </w:r>
        <w:r w:rsidR="00E261D4" w:rsidDel="00A458DF">
          <w:rPr>
            <w:rFonts w:ascii="Times New Roman" w:hAnsi="Times New Roman"/>
            <w:sz w:val="24"/>
            <w:szCs w:val="24"/>
          </w:rPr>
          <w:t xml:space="preserve">We </w:t>
        </w:r>
        <w:r w:rsidR="00AE35E0" w:rsidDel="00A458DF">
          <w:rPr>
            <w:rFonts w:ascii="Times New Roman" w:hAnsi="Times New Roman"/>
            <w:sz w:val="24"/>
            <w:szCs w:val="24"/>
          </w:rPr>
          <w:t>consider</w:t>
        </w:r>
        <w:r w:rsidR="00E261D4" w:rsidDel="00A458DF">
          <w:rPr>
            <w:rFonts w:ascii="Times New Roman" w:hAnsi="Times New Roman"/>
            <w:sz w:val="24"/>
            <w:szCs w:val="24"/>
          </w:rPr>
          <w:t xml:space="preserve"> different genetic architectures under the null including situations when </w:t>
        </w:r>
        <w:r w:rsidR="00E261D4" w:rsidRPr="00E261D4" w:rsidDel="00A458DF">
          <w:rPr>
            <w:rFonts w:ascii="Times New Roman" w:hAnsi="Times New Roman"/>
            <w:sz w:val="24"/>
            <w:szCs w:val="24"/>
          </w:rPr>
          <w:t xml:space="preserve">1) variants in the gene region are </w:t>
        </w:r>
        <w:r w:rsidR="0034309B" w:rsidDel="00A458DF">
          <w:rPr>
            <w:rFonts w:ascii="Times New Roman" w:hAnsi="Times New Roman"/>
            <w:sz w:val="24"/>
            <w:szCs w:val="24"/>
          </w:rPr>
          <w:t xml:space="preserve">in </w:t>
        </w:r>
        <w:r w:rsidR="00833915" w:rsidDel="00A458DF">
          <w:rPr>
            <w:rFonts w:ascii="Times New Roman" w:hAnsi="Times New Roman"/>
            <w:sz w:val="24"/>
            <w:szCs w:val="24"/>
          </w:rPr>
          <w:t>linkage equilibrium</w:t>
        </w:r>
        <w:r w:rsidR="00E261D4" w:rsidRPr="00E261D4" w:rsidDel="00A458DF">
          <w:rPr>
            <w:rFonts w:ascii="Times New Roman" w:hAnsi="Times New Roman"/>
            <w:sz w:val="24"/>
            <w:szCs w:val="24"/>
          </w:rPr>
          <w:t>, 2) ther</w:t>
        </w:r>
        <w:r w:rsidR="00E261D4" w:rsidDel="00A458DF">
          <w:rPr>
            <w:rFonts w:ascii="Times New Roman" w:hAnsi="Times New Roman"/>
            <w:sz w:val="24"/>
            <w:szCs w:val="24"/>
          </w:rPr>
          <w:t xml:space="preserve">e is </w:t>
        </w:r>
        <w:r w:rsidR="00B335BE" w:rsidDel="00A458DF">
          <w:rPr>
            <w:rFonts w:ascii="Times New Roman" w:hAnsi="Times New Roman"/>
            <w:sz w:val="24"/>
            <w:szCs w:val="24"/>
          </w:rPr>
          <w:t>complete</w:t>
        </w:r>
        <w:r w:rsidR="00E261D4" w:rsidDel="00A458DF">
          <w:rPr>
            <w:rFonts w:ascii="Times New Roman" w:hAnsi="Times New Roman"/>
            <w:sz w:val="24"/>
            <w:szCs w:val="24"/>
          </w:rPr>
          <w:t xml:space="preserve"> LD between </w:t>
        </w:r>
        <w:r w:rsidR="00E261D4" w:rsidDel="00A458DF">
          <w:rPr>
            <w:rFonts w:ascii="Times New Roman" w:hAnsi="Times New Roman"/>
            <w:sz w:val="24"/>
            <w:szCs w:val="24"/>
          </w:rPr>
          <w:lastRenderedPageBreak/>
          <w:t xml:space="preserve">variants </w:t>
        </w:r>
        <w:r w:rsidR="00E261D4" w:rsidRPr="00E261D4" w:rsidDel="00A458DF">
          <w:rPr>
            <w:rFonts w:ascii="Times New Roman" w:hAnsi="Times New Roman"/>
            <w:sz w:val="24"/>
            <w:szCs w:val="24"/>
          </w:rPr>
          <w:t xml:space="preserve">and 3) </w:t>
        </w:r>
        <w:r w:rsidR="006B6ED9" w:rsidDel="00A458DF">
          <w:rPr>
            <w:rFonts w:ascii="Times New Roman" w:hAnsi="Times New Roman"/>
            <w:sz w:val="24"/>
            <w:szCs w:val="24"/>
          </w:rPr>
          <w:t xml:space="preserve">under the extreme case where </w:t>
        </w:r>
        <w:r w:rsidR="00E261D4" w:rsidRPr="00E261D4" w:rsidDel="00A458DF">
          <w:rPr>
            <w:rFonts w:ascii="Times New Roman" w:hAnsi="Times New Roman"/>
            <w:sz w:val="24"/>
            <w:szCs w:val="24"/>
          </w:rPr>
          <w:t>there are recombi</w:t>
        </w:r>
        <w:r w:rsidR="00C441AD" w:rsidDel="00A458DF">
          <w:rPr>
            <w:rFonts w:ascii="Times New Roman" w:hAnsi="Times New Roman"/>
            <w:sz w:val="24"/>
            <w:szCs w:val="24"/>
          </w:rPr>
          <w:t xml:space="preserve">nation </w:t>
        </w:r>
        <w:r w:rsidR="00F6485C" w:rsidDel="00A458DF">
          <w:rPr>
            <w:rFonts w:ascii="Times New Roman" w:hAnsi="Times New Roman"/>
            <w:sz w:val="24"/>
            <w:szCs w:val="24"/>
          </w:rPr>
          <w:t>events</w:t>
        </w:r>
        <w:r w:rsidR="00C441AD" w:rsidDel="00A458DF">
          <w:rPr>
            <w:rFonts w:ascii="Times New Roman" w:hAnsi="Times New Roman"/>
            <w:sz w:val="24"/>
            <w:szCs w:val="24"/>
          </w:rPr>
          <w:t xml:space="preserve"> within a gene</w:t>
        </w:r>
        <w:r w:rsidR="00F6485C" w:rsidDel="00A458DF">
          <w:rPr>
            <w:rFonts w:ascii="Times New Roman" w:hAnsi="Times New Roman"/>
            <w:sz w:val="24"/>
            <w:szCs w:val="24"/>
          </w:rPr>
          <w:t xml:space="preserve"> </w:t>
        </w:r>
        <w:r w:rsidR="00E93EE9" w:rsidDel="00A458DF">
          <w:rPr>
            <w:rFonts w:ascii="Times New Roman" w:hAnsi="Times New Roman"/>
            <w:sz w:val="24"/>
            <w:szCs w:val="24"/>
          </w:rPr>
          <w:t>for</w:t>
        </w:r>
        <w:r w:rsidR="00F6485C" w:rsidDel="00A458DF">
          <w:rPr>
            <w:rFonts w:ascii="Times New Roman" w:hAnsi="Times New Roman"/>
            <w:sz w:val="24"/>
            <w:szCs w:val="24"/>
          </w:rPr>
          <w:t xml:space="preserve"> each meiosis </w:t>
        </w:r>
        <w:r w:rsidR="005276FA" w:rsidDel="00A458DF">
          <w:rPr>
            <w:rFonts w:ascii="Times New Roman" w:hAnsi="Times New Roman"/>
            <w:sz w:val="24"/>
            <w:szCs w:val="24"/>
          </w:rPr>
          <w:t xml:space="preserve">and </w:t>
        </w:r>
        <w:r w:rsidR="00F6485C" w:rsidDel="00A458DF">
          <w:rPr>
            <w:rFonts w:ascii="Times New Roman" w:hAnsi="Times New Roman"/>
            <w:sz w:val="24"/>
            <w:szCs w:val="24"/>
          </w:rPr>
          <w:t>recombination breakpoints are</w:t>
        </w:r>
        <w:r w:rsidR="00F2429E" w:rsidDel="00A458DF">
          <w:rPr>
            <w:rFonts w:ascii="Times New Roman" w:hAnsi="Times New Roman"/>
            <w:sz w:val="24"/>
            <w:szCs w:val="24"/>
          </w:rPr>
          <w:t xml:space="preserve"> different across </w:t>
        </w:r>
        <w:r w:rsidR="00E93EE9" w:rsidDel="00A458DF">
          <w:rPr>
            <w:rFonts w:ascii="Times New Roman" w:hAnsi="Times New Roman"/>
            <w:sz w:val="24"/>
            <w:szCs w:val="24"/>
          </w:rPr>
          <w:t xml:space="preserve">“ascertained” </w:t>
        </w:r>
        <w:r w:rsidR="00F2429E" w:rsidDel="00A458DF">
          <w:rPr>
            <w:rFonts w:ascii="Times New Roman" w:hAnsi="Times New Roman"/>
            <w:sz w:val="24"/>
            <w:szCs w:val="24"/>
          </w:rPr>
          <w:t>families</w:t>
        </w:r>
        <w:r w:rsidR="00E261D4" w:rsidRPr="00E261D4" w:rsidDel="00A458DF">
          <w:rPr>
            <w:rFonts w:ascii="Times New Roman" w:hAnsi="Times New Roman"/>
            <w:sz w:val="24"/>
            <w:szCs w:val="24"/>
          </w:rPr>
          <w:t>.</w:t>
        </w:r>
        <w:r w:rsidR="00C441AD" w:rsidDel="00A458DF">
          <w:rPr>
            <w:rFonts w:ascii="Times New Roman" w:hAnsi="Times New Roman"/>
            <w:sz w:val="24"/>
            <w:szCs w:val="24"/>
          </w:rPr>
          <w:t xml:space="preserve"> </w:t>
        </w:r>
        <w:r w:rsidR="00F4435D" w:rsidDel="00A458DF">
          <w:rPr>
            <w:rFonts w:ascii="Times New Roman" w:hAnsi="Times New Roman"/>
            <w:sz w:val="24"/>
            <w:szCs w:val="24"/>
          </w:rPr>
          <w:t xml:space="preserve">Simulating data based upon a </w:t>
        </w:r>
        <w:r w:rsidR="002D3393" w:rsidDel="00A458DF">
          <w:rPr>
            <w:rFonts w:ascii="Times New Roman" w:hAnsi="Times New Roman"/>
            <w:sz w:val="24"/>
            <w:szCs w:val="24"/>
          </w:rPr>
          <w:t xml:space="preserve">small </w:t>
        </w:r>
        <w:r w:rsidR="00F4435D" w:rsidDel="00A458DF">
          <w:rPr>
            <w:rFonts w:ascii="Times New Roman" w:hAnsi="Times New Roman"/>
            <w:sz w:val="24"/>
            <w:szCs w:val="24"/>
          </w:rPr>
          <w:t>realistic θ value</w:t>
        </w:r>
        <w:r w:rsidR="002D3393" w:rsidDel="00A458DF">
          <w:rPr>
            <w:rFonts w:ascii="Times New Roman" w:hAnsi="Times New Roman"/>
            <w:sz w:val="24"/>
            <w:szCs w:val="24"/>
          </w:rPr>
          <w:t xml:space="preserve"> </w:t>
        </w:r>
        <w:r w:rsidR="00F4435D" w:rsidDel="00A458DF">
          <w:rPr>
            <w:rFonts w:ascii="Times New Roman" w:hAnsi="Times New Roman"/>
            <w:sz w:val="24"/>
            <w:szCs w:val="24"/>
          </w:rPr>
          <w:t xml:space="preserve">within a gene region will introduce few or no recombination events within the generated families, therefore this extreme scenario is used to evaluate the effect of recombination events on type I error.  </w:t>
        </w:r>
        <w:r w:rsidR="00C441AD" w:rsidDel="00A458DF">
          <w:rPr>
            <w:rFonts w:ascii="Times New Roman" w:hAnsi="Times New Roman"/>
            <w:sz w:val="24"/>
            <w:szCs w:val="24"/>
          </w:rPr>
          <w:t xml:space="preserve">Additionally </w:t>
        </w:r>
        <w:r w:rsidR="003057CC" w:rsidDel="00A458DF">
          <w:rPr>
            <w:rFonts w:ascii="Times New Roman" w:hAnsi="Times New Roman"/>
            <w:sz w:val="24"/>
            <w:szCs w:val="24"/>
          </w:rPr>
          <w:t xml:space="preserve">we simulate scenarios when parental genotypes are missing to evaluate type I error when CHP marker frequencies have to be </w:t>
        </w:r>
        <w:r w:rsidR="00FD271D" w:rsidDel="00A458DF">
          <w:rPr>
            <w:rFonts w:ascii="Times New Roman" w:hAnsi="Times New Roman"/>
            <w:sz w:val="24"/>
            <w:szCs w:val="24"/>
          </w:rPr>
          <w:t>calculated</w:t>
        </w:r>
        <w:r w:rsidR="008E1EE9" w:rsidDel="00A458DF">
          <w:rPr>
            <w:rFonts w:ascii="Times New Roman" w:hAnsi="Times New Roman"/>
            <w:sz w:val="24"/>
            <w:szCs w:val="24"/>
          </w:rPr>
          <w:t xml:space="preserve"> using population MAF and LD estimated from data</w:t>
        </w:r>
        <w:r w:rsidR="003057CC" w:rsidDel="00A458DF">
          <w:rPr>
            <w:rFonts w:ascii="Times New Roman" w:hAnsi="Times New Roman"/>
            <w:sz w:val="24"/>
            <w:szCs w:val="24"/>
          </w:rPr>
          <w:t>.</w:t>
        </w:r>
        <w:r w:rsidR="00ED7D71" w:rsidDel="00A458DF">
          <w:rPr>
            <w:rFonts w:ascii="Times New Roman" w:hAnsi="Times New Roman"/>
            <w:sz w:val="24"/>
            <w:szCs w:val="24"/>
          </w:rPr>
          <w:t xml:space="preserve"> Type I error</w:t>
        </w:r>
        <w:r w:rsidR="00E75EC3" w:rsidDel="00A458DF">
          <w:rPr>
            <w:rFonts w:ascii="Times New Roman" w:hAnsi="Times New Roman"/>
            <w:sz w:val="24"/>
            <w:szCs w:val="24"/>
          </w:rPr>
          <w:t xml:space="preserve">s are computed for </w:t>
        </w:r>
        <w:r w:rsidR="00F75C4D" w:rsidDel="00A458DF">
          <w:rPr>
            <w:rFonts w:ascii="Times New Roman" w:hAnsi="Times New Roman"/>
            <w:sz w:val="24"/>
            <w:szCs w:val="24"/>
          </w:rPr>
          <w:t xml:space="preserve">cumulative </w:t>
        </w:r>
        <w:r w:rsidR="00D70592" w:rsidDel="00A458DF">
          <w:rPr>
            <w:rFonts w:ascii="Times New Roman" w:hAnsi="Times New Roman"/>
            <w:sz w:val="24"/>
            <w:szCs w:val="24"/>
          </w:rPr>
          <w:t xml:space="preserve">HLOD scores on gene </w:t>
        </w:r>
        <w:r w:rsidR="00D70592" w:rsidDel="00A458DF">
          <w:rPr>
            <w:rFonts w:ascii="Times New Roman" w:hAnsi="Times New Roman"/>
            <w:i/>
            <w:sz w:val="24"/>
            <w:szCs w:val="24"/>
          </w:rPr>
          <w:t xml:space="preserve">SLC26A4 </w:t>
        </w:r>
        <w:r w:rsidR="00F75C4D" w:rsidDel="00A458DF">
          <w:rPr>
            <w:rFonts w:ascii="Times New Roman" w:hAnsi="Times New Roman"/>
            <w:sz w:val="24"/>
            <w:szCs w:val="24"/>
          </w:rPr>
          <w:t>across</w:t>
        </w:r>
        <w:r w:rsidR="00D70592" w:rsidDel="00A458DF">
          <w:rPr>
            <w:rFonts w:ascii="Times New Roman" w:hAnsi="Times New Roman"/>
            <w:sz w:val="24"/>
            <w:szCs w:val="24"/>
          </w:rPr>
          <w:t xml:space="preserve"> 20 families using </w:t>
        </w:r>
        <w:r w:rsidR="00F75C4D" w:rsidDel="00A458DF">
          <w:rPr>
            <w:rFonts w:ascii="Times New Roman" w:hAnsi="Times New Roman"/>
            <w:sz w:val="24"/>
            <w:szCs w:val="24"/>
          </w:rPr>
          <w:t>500 replicates.</w:t>
        </w:r>
        <w:r w:rsidR="00423756" w:rsidDel="00A458DF">
          <w:rPr>
            <w:rFonts w:ascii="Times New Roman" w:hAnsi="Times New Roman"/>
            <w:sz w:val="24"/>
            <w:szCs w:val="24"/>
          </w:rPr>
          <w:t xml:space="preserve"> </w:t>
        </w:r>
      </w:moveFrom>
    </w:p>
    <w:moveFromRangeEnd w:id="20"/>
    <w:p w14:paraId="09A819FB" w14:textId="77777777" w:rsidR="000758AF" w:rsidRDefault="005A3A78" w:rsidP="007C1BB5">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4AC395CF" w14:textId="29B03A68" w:rsidR="000758AF" w:rsidRDefault="00006A31" w:rsidP="007C1BB5">
      <w:pPr>
        <w:spacing w:afterLines="280" w:after="672" w:line="480" w:lineRule="auto"/>
        <w:jc w:val="both"/>
        <w:rPr>
          <w:rFonts w:ascii="Times New Roman" w:hAnsi="Times New Roman"/>
          <w:sz w:val="24"/>
        </w:rPr>
      </w:pPr>
      <w:r>
        <w:rPr>
          <w:rFonts w:ascii="Times New Roman" w:hAnsi="Times New Roman"/>
          <w:sz w:val="24"/>
        </w:rPr>
        <w:t>Empirical type I error</w:t>
      </w:r>
      <w:r w:rsidR="008E5DE3">
        <w:rPr>
          <w:rFonts w:ascii="Times New Roman" w:hAnsi="Times New Roman"/>
          <w:sz w:val="24"/>
        </w:rPr>
        <w:t xml:space="preserve"> estimates</w:t>
      </w:r>
      <w:r>
        <w:rPr>
          <w:rFonts w:ascii="Times New Roman" w:hAnsi="Times New Roman"/>
          <w:sz w:val="24"/>
        </w:rPr>
        <w:t xml:space="preserve"> </w:t>
      </w:r>
      <w:r w:rsidR="001841D4">
        <w:rPr>
          <w:rFonts w:ascii="Times New Roman" w:hAnsi="Times New Roman"/>
          <w:sz w:val="24"/>
        </w:rPr>
        <w:t xml:space="preserve">are </w:t>
      </w:r>
      <w:r w:rsidR="00046042">
        <w:rPr>
          <w:rFonts w:ascii="Times New Roman" w:hAnsi="Times New Roman"/>
          <w:sz w:val="24"/>
        </w:rPr>
        <w:t>constantly</w:t>
      </w:r>
      <w:r w:rsidR="001841D4">
        <w:rPr>
          <w:rFonts w:ascii="Times New Roman" w:hAnsi="Times New Roman"/>
          <w:sz w:val="24"/>
        </w:rPr>
        <w:t xml:space="preserve"> zero </w:t>
      </w:r>
      <w:r w:rsidR="008E5DE3">
        <w:rPr>
          <w:rFonts w:ascii="Times New Roman" w:hAnsi="Times New Roman"/>
          <w:sz w:val="24"/>
        </w:rPr>
        <w:t xml:space="preserve">for all </w:t>
      </w:r>
      <w:r w:rsidR="005276FA">
        <w:rPr>
          <w:rFonts w:ascii="Times New Roman" w:hAnsi="Times New Roman"/>
          <w:sz w:val="24"/>
        </w:rPr>
        <w:t>test</w:t>
      </w:r>
      <w:r w:rsidR="00E93EE9">
        <w:rPr>
          <w:rFonts w:ascii="Times New Roman" w:hAnsi="Times New Roman"/>
          <w:sz w:val="24"/>
        </w:rPr>
        <w:t>ed</w:t>
      </w:r>
      <w:r w:rsidR="005276FA">
        <w:rPr>
          <w:rFonts w:ascii="Times New Roman" w:hAnsi="Times New Roman"/>
          <w:sz w:val="24"/>
        </w:rPr>
        <w:t xml:space="preserve"> </w:t>
      </w:r>
      <w:r w:rsidR="008E5DE3">
        <w:rPr>
          <w:rFonts w:ascii="Times New Roman" w:hAnsi="Times New Roman"/>
          <w:sz w:val="24"/>
        </w:rPr>
        <w:t>scenarios,</w:t>
      </w:r>
      <w:r>
        <w:rPr>
          <w:rFonts w:ascii="Times New Roman" w:hAnsi="Times New Roman"/>
          <w:sz w:val="24"/>
        </w:rPr>
        <w:t xml:space="preserve"> </w:t>
      </w:r>
      <w:r w:rsidR="005276FA">
        <w:rPr>
          <w:rFonts w:ascii="Times New Roman" w:hAnsi="Times New Roman"/>
          <w:sz w:val="24"/>
        </w:rPr>
        <w:t>assuring</w:t>
      </w:r>
      <w:r>
        <w:rPr>
          <w:rFonts w:ascii="Times New Roman" w:hAnsi="Times New Roman"/>
          <w:sz w:val="24"/>
        </w:rPr>
        <w:t xml:space="preserve"> </w:t>
      </w:r>
      <w:r w:rsidR="000B6E50">
        <w:rPr>
          <w:rFonts w:ascii="Times New Roman" w:hAnsi="Times New Roman"/>
          <w:sz w:val="24"/>
        </w:rPr>
        <w:t xml:space="preserve">that </w:t>
      </w:r>
      <w:r w:rsidR="00C454DF">
        <w:rPr>
          <w:rFonts w:ascii="Times New Roman" w:hAnsi="Times New Roman"/>
          <w:sz w:val="24"/>
        </w:rPr>
        <w:t xml:space="preserve">there is </w:t>
      </w:r>
      <w:r>
        <w:rPr>
          <w:rFonts w:ascii="Times New Roman" w:hAnsi="Times New Roman"/>
          <w:sz w:val="24"/>
        </w:rPr>
        <w:t>no in</w:t>
      </w:r>
      <w:r w:rsidR="00495B33">
        <w:rPr>
          <w:rFonts w:ascii="Times New Roman" w:hAnsi="Times New Roman"/>
          <w:sz w:val="24"/>
        </w:rPr>
        <w:t xml:space="preserve">flation of </w:t>
      </w:r>
      <w:r w:rsidR="005276FA">
        <w:rPr>
          <w:rFonts w:ascii="Times New Roman" w:hAnsi="Times New Roman"/>
          <w:sz w:val="24"/>
        </w:rPr>
        <w:t xml:space="preserve">the </w:t>
      </w:r>
      <w:r w:rsidR="00495B33">
        <w:rPr>
          <w:rFonts w:ascii="Times New Roman" w:hAnsi="Times New Roman"/>
          <w:sz w:val="24"/>
        </w:rPr>
        <w:t xml:space="preserve">test statistic in the presence of within-gene </w:t>
      </w:r>
      <w:r>
        <w:rPr>
          <w:rFonts w:ascii="Times New Roman" w:hAnsi="Times New Roman"/>
          <w:sz w:val="24"/>
        </w:rPr>
        <w:t>recombination</w:t>
      </w:r>
      <w:r w:rsidR="00495B33">
        <w:rPr>
          <w:rFonts w:ascii="Times New Roman" w:hAnsi="Times New Roman"/>
          <w:sz w:val="24"/>
        </w:rPr>
        <w:t>, strong inter-marker LD or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r>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 xml:space="preserve">analyzing SNVs, the CHP method is considerably more powerful </w:t>
      </w:r>
      <w:r w:rsidR="00E522FF">
        <w:rPr>
          <w:rFonts w:ascii="Times New Roman" w:hAnsi="Times New Roman"/>
          <w:sz w:val="24"/>
        </w:rPr>
        <w:lastRenderedPageBreak/>
        <w:t>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r w:rsidR="00063DF2">
        <w:rPr>
          <w:rFonts w:ascii="Times New Roman" w:hAnsi="Times New Roman"/>
          <w:sz w:val="24"/>
        </w:rPr>
        <w:t>2</w:t>
      </w:r>
      <w:r w:rsidR="002D18AA" w:rsidRPr="00A67DE9">
        <w:rPr>
          <w:rFonts w:ascii="Times New Roman" w:hAnsi="Times New Roman"/>
          <w:sz w:val="24"/>
        </w:rPr>
        <w:t>)</w:t>
      </w:r>
      <w:r w:rsidR="002D18AA">
        <w:rPr>
          <w:rFonts w:ascii="Times New Roman" w:hAnsi="Times New Roman"/>
          <w:sz w:val="24"/>
        </w:rPr>
        <w:t xml:space="preserve">.   </w:t>
      </w:r>
    </w:p>
    <w:p w14:paraId="4C56F759" w14:textId="0E658779" w:rsidR="000758AF" w:rsidRDefault="000F7592" w:rsidP="007C1BB5">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14:paraId="3F5BE04F" w14:textId="77777777" w:rsidR="000758AF" w:rsidRDefault="00942701" w:rsidP="007C1BB5">
      <w:pPr>
        <w:spacing w:afterLines="280" w:after="672" w:line="480" w:lineRule="auto"/>
        <w:jc w:val="both"/>
        <w:rPr>
          <w:rFonts w:ascii="Times New Roman" w:hAnsi="Times New Roman"/>
          <w:b/>
          <w:sz w:val="24"/>
        </w:rPr>
      </w:pPr>
      <w:r>
        <w:rPr>
          <w:rFonts w:ascii="Times New Roman" w:hAnsi="Times New Roman"/>
          <w:b/>
          <w:sz w:val="24"/>
        </w:rPr>
        <w:t>Discussion</w:t>
      </w:r>
    </w:p>
    <w:p w14:paraId="42B8FB69" w14:textId="295246ED" w:rsidR="000758AF" w:rsidRDefault="00BF16FA"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624265" w:rsidRPr="00624265">
        <w:rPr>
          <w:rFonts w:ascii="Times New Roman" w:hAnsi="Times New Roman"/>
          <w:sz w:val="24"/>
          <w:szCs w:val="24"/>
          <w:vertAlign w:val="superscript"/>
        </w:rPr>
        <w:t>14</w:t>
      </w:r>
      <w:r w:rsidR="00BF4C3B">
        <w:rPr>
          <w:rFonts w:ascii="Times New Roman" w:hAnsi="Times New Roman"/>
          <w:sz w:val="24"/>
        </w:rPr>
        <w:fldChar w:fldCharType="end"/>
      </w:r>
      <w:r w:rsidRPr="00BF16FA">
        <w:rPr>
          <w:rFonts w:ascii="Times New Roman" w:hAnsi="Times New Roman"/>
          <w:sz w:val="24"/>
        </w:rPr>
        <w:t xml:space="preserve">. </w:t>
      </w:r>
      <w:ins w:id="22" w:author="suzanne" w:date="2014-11-07T00:09:00Z">
        <w:r w:rsidR="00C131F6">
          <w:rPr>
            <w:rFonts w:ascii="Times New Roman" w:hAnsi="Times New Roman"/>
            <w:sz w:val="24"/>
          </w:rPr>
          <w:t xml:space="preserve"> </w:t>
        </w:r>
      </w:ins>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ins w:id="23" w:author="suzanne" w:date="2014-11-07T00:09:00Z">
        <w:r w:rsidR="00C131F6">
          <w:rPr>
            <w:rFonts w:ascii="Times New Roman" w:hAnsi="Times New Roman"/>
            <w:sz w:val="24"/>
          </w:rPr>
          <w:t xml:space="preserve"> </w:t>
        </w:r>
      </w:ins>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14:paraId="4D91B446" w14:textId="276978E9" w:rsidR="00594716" w:rsidRDefault="00C10BB5" w:rsidP="007C1BB5">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del w:id="24" w:author="suzanne" w:date="2014-11-06T22:52:00Z">
        <w:r w:rsidRPr="007708E6" w:rsidDel="00A458DF">
          <w:rPr>
            <w:rFonts w:ascii="Times New Roman" w:hAnsi="Times New Roman"/>
            <w:sz w:val="24"/>
          </w:rPr>
          <w:delText xml:space="preserve">Therefore </w:delText>
        </w:r>
        <w:r w:rsidR="00E522FF" w:rsidDel="00A458DF">
          <w:rPr>
            <w:rFonts w:ascii="Times New Roman" w:hAnsi="Times New Roman"/>
            <w:sz w:val="24"/>
          </w:rPr>
          <w:delText>a</w:delText>
        </w:r>
      </w:del>
      <w:ins w:id="25" w:author="suzanne" w:date="2014-11-06T22:52:00Z">
        <w:r w:rsidR="00A458DF">
          <w:rPr>
            <w:rFonts w:ascii="Times New Roman" w:hAnsi="Times New Roman"/>
            <w:sz w:val="24"/>
          </w:rPr>
          <w:t>A</w:t>
        </w:r>
      </w:ins>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ins w:id="26" w:author="suzanne" w:date="2014-11-06T23:43:00Z">
        <w:r w:rsidR="002B703F">
          <w:rPr>
            <w:rFonts w:ascii="Times New Roman" w:hAnsi="Times New Roman"/>
            <w:sz w:val="24"/>
          </w:rPr>
          <w:t xml:space="preserve">analyzed with </w:t>
        </w:r>
      </w:ins>
      <w:del w:id="27" w:author="suzanne" w:date="2014-11-06T23:44:00Z">
        <w:r w:rsidRPr="007708E6" w:rsidDel="002B703F">
          <w:rPr>
            <w:rFonts w:ascii="Times New Roman" w:hAnsi="Times New Roman"/>
            <w:sz w:val="24"/>
          </w:rPr>
          <w:delText xml:space="preserve">causal </w:delText>
        </w:r>
      </w:del>
      <w:r w:rsidRPr="007708E6">
        <w:rPr>
          <w:rFonts w:ascii="Times New Roman" w:hAnsi="Times New Roman"/>
          <w:sz w:val="24"/>
        </w:rPr>
        <w:t>rare variants</w:t>
      </w:r>
      <w:del w:id="28" w:author="suzanne" w:date="2014-11-06T23:44:00Z">
        <w:r w:rsidRPr="007708E6" w:rsidDel="002B703F">
          <w:rPr>
            <w:rFonts w:ascii="Times New Roman" w:hAnsi="Times New Roman"/>
            <w:sz w:val="24"/>
          </w:rPr>
          <w:delText xml:space="preserve"> are sequenced and haplotypes are directly used as markers</w:delText>
        </w:r>
      </w:del>
      <w:r w:rsidRPr="007708E6">
        <w:rPr>
          <w:rFonts w:ascii="Times New Roman" w:hAnsi="Times New Roman"/>
          <w:sz w:val="24"/>
        </w:rPr>
        <w:t>.</w:t>
      </w:r>
      <w:r w:rsidR="004E5726">
        <w:rPr>
          <w:rFonts w:ascii="Times New Roman" w:hAnsi="Times New Roman"/>
          <w:sz w:val="24"/>
        </w:rPr>
        <w:t xml:space="preserve"> Common variants can be in strong LD with variants in neighboring regions</w:t>
      </w:r>
      <w:ins w:id="29" w:author="suzanne" w:date="2014-11-06T23:48:00Z">
        <w:r w:rsidR="002B703F">
          <w:rPr>
            <w:rFonts w:ascii="Times New Roman" w:hAnsi="Times New Roman"/>
            <w:sz w:val="24"/>
          </w:rPr>
          <w:t xml:space="preserve"> which may contain causal variants</w:t>
        </w:r>
      </w:ins>
      <w:r w:rsidR="00C246C7">
        <w:rPr>
          <w:rFonts w:ascii="Times New Roman" w:hAnsi="Times New Roman"/>
          <w:sz w:val="24"/>
        </w:rPr>
        <w:t>; thus</w:t>
      </w:r>
      <w:r w:rsidR="004E5726">
        <w:rPr>
          <w:rFonts w:ascii="Times New Roman" w:hAnsi="Times New Roman"/>
          <w:sz w:val="24"/>
        </w:rPr>
        <w:t xml:space="preserve"> when the CHP method is used to construct the region</w:t>
      </w:r>
      <w:ins w:id="30" w:author="suzanne" w:date="2014-11-06T23:44:00Z">
        <w:r w:rsidR="002B703F">
          <w:rPr>
            <w:rFonts w:ascii="Times New Roman" w:hAnsi="Times New Roman"/>
            <w:sz w:val="24"/>
          </w:rPr>
          <w:t>al</w:t>
        </w:r>
      </w:ins>
      <w:r w:rsidR="004E5726">
        <w:rPr>
          <w:rFonts w:ascii="Times New Roman" w:hAnsi="Times New Roman"/>
          <w:sz w:val="24"/>
        </w:rPr>
        <w:t xml:space="preserve"> marker</w:t>
      </w:r>
      <w:ins w:id="31" w:author="suzanne" w:date="2014-11-06T23:44:00Z">
        <w:r w:rsidR="002B703F">
          <w:rPr>
            <w:rFonts w:ascii="Times New Roman" w:hAnsi="Times New Roman"/>
            <w:sz w:val="24"/>
          </w:rPr>
          <w:t xml:space="preserve"> </w:t>
        </w:r>
      </w:ins>
      <w:ins w:id="32" w:author="suzanne" w:date="2014-11-06T23:49:00Z">
        <w:r w:rsidR="002B703F">
          <w:rPr>
            <w:rFonts w:ascii="Times New Roman" w:hAnsi="Times New Roman"/>
            <w:sz w:val="24"/>
          </w:rPr>
          <w:t>also using common variants</w:t>
        </w:r>
      </w:ins>
      <w:r w:rsidR="00C246C7">
        <w:rPr>
          <w:rFonts w:ascii="Times New Roman" w:hAnsi="Times New Roman"/>
          <w:sz w:val="24"/>
        </w:rPr>
        <w:t>,</w:t>
      </w:r>
      <w:r w:rsidR="004E5726">
        <w:rPr>
          <w:rFonts w:ascii="Times New Roman" w:hAnsi="Times New Roman"/>
          <w:sz w:val="24"/>
        </w:rPr>
        <w:t xml:space="preserve"> linkage can be </w:t>
      </w:r>
      <w:r w:rsidR="004E5726">
        <w:rPr>
          <w:rFonts w:ascii="Times New Roman" w:hAnsi="Times New Roman"/>
          <w:sz w:val="24"/>
        </w:rPr>
        <w:lastRenderedPageBreak/>
        <w:t xml:space="preserve">detected even though the region does not harbor any causal variants. </w:t>
      </w:r>
      <w:r w:rsidR="00C246C7">
        <w:rPr>
          <w:rFonts w:ascii="Times New Roman" w:hAnsi="Times New Roman"/>
          <w:sz w:val="24"/>
        </w:rPr>
        <w:t>Although common variants should not be used when constructing region</w:t>
      </w:r>
      <w:ins w:id="33" w:author="suzanne" w:date="2014-11-06T23:49:00Z">
        <w:r w:rsidR="00601DB3">
          <w:rPr>
            <w:rFonts w:ascii="Times New Roman" w:hAnsi="Times New Roman"/>
            <w:sz w:val="24"/>
          </w:rPr>
          <w:t>al</w:t>
        </w:r>
      </w:ins>
      <w:del w:id="34" w:author="suzanne" w:date="2014-11-06T23:49:00Z">
        <w:r w:rsidR="00C246C7" w:rsidDel="00601DB3">
          <w:rPr>
            <w:rFonts w:ascii="Times New Roman" w:hAnsi="Times New Roman"/>
            <w:sz w:val="24"/>
          </w:rPr>
          <w:delText>s</w:delText>
        </w:r>
      </w:del>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14:paraId="69BDC60E" w14:textId="32997BE1" w:rsidR="00594716" w:rsidRDefault="00056209" w:rsidP="007C1BB5">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ins w:id="35" w:author="suzanne" w:date="2014-11-06T23:50:00Z">
        <w:r w:rsidR="00601DB3">
          <w:rPr>
            <w:rFonts w:ascii="Times New Roman" w:hAnsi="Times New Roman"/>
            <w:sz w:val="24"/>
          </w:rPr>
          <w:t xml:space="preserve"> and</w:t>
        </w:r>
      </w:ins>
      <w:del w:id="36" w:author="suzanne" w:date="2014-11-06T23:50:00Z">
        <w:r w:rsidR="00594716" w:rsidDel="00601DB3">
          <w:rPr>
            <w:rFonts w:ascii="Times New Roman" w:hAnsi="Times New Roman"/>
            <w:sz w:val="24"/>
          </w:rPr>
          <w:delText>,</w:delText>
        </w:r>
      </w:del>
      <w:r w:rsidR="00594716">
        <w:rPr>
          <w:rFonts w:ascii="Times New Roman" w:hAnsi="Times New Roman"/>
          <w:sz w:val="24"/>
        </w:rPr>
        <w:t xml:space="preserve"> splice site </w:t>
      </w:r>
      <w:del w:id="37" w:author="suzanne" w:date="2014-11-06T23:50:00Z">
        <w:r w:rsidR="00594716" w:rsidDel="00601DB3">
          <w:rPr>
            <w:rFonts w:ascii="Times New Roman" w:hAnsi="Times New Roman"/>
            <w:sz w:val="24"/>
          </w:rPr>
          <w:delText xml:space="preserve">and frameshift </w:delText>
        </w:r>
      </w:del>
      <w:r w:rsidR="00594716">
        <w:rPr>
          <w:rFonts w:ascii="Times New Roman" w:hAnsi="Times New Roman"/>
          <w:sz w:val="24"/>
        </w:rPr>
        <w:t>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14:paraId="11FBE926" w14:textId="34BC0449" w:rsidR="000758AF" w:rsidRDefault="002D18AA" w:rsidP="007C1BB5">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it </w:t>
      </w:r>
      <w:ins w:id="38" w:author="suzanne" w:date="2014-11-06T23:51:00Z">
        <w:r w:rsidR="00601DB3">
          <w:rPr>
            <w:rFonts w:ascii="Times New Roman" w:hAnsi="Times New Roman"/>
            <w:sz w:val="24"/>
          </w:rPr>
          <w:t xml:space="preserve">also </w:t>
        </w:r>
      </w:ins>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del w:id="39" w:author="suzanne" w:date="2014-11-06T23:52:00Z">
        <w:r w:rsidR="003D759B" w:rsidDel="00A47305">
          <w:rPr>
            <w:rFonts w:ascii="Times New Roman" w:hAnsi="Times New Roman"/>
            <w:sz w:val="24"/>
          </w:rPr>
          <w:delText xml:space="preserve">linked </w:delText>
        </w:r>
      </w:del>
      <w:r w:rsidR="003D759B">
        <w:rPr>
          <w:rFonts w:ascii="Times New Roman" w:hAnsi="Times New Roman"/>
          <w:sz w:val="24"/>
        </w:rPr>
        <w:t xml:space="preserve">variants </w:t>
      </w:r>
      <w:ins w:id="40" w:author="suzanne" w:date="2014-11-06T23:52:00Z">
        <w:r w:rsidR="00A47305">
          <w:rPr>
            <w:rFonts w:ascii="Times New Roman" w:hAnsi="Times New Roman"/>
            <w:sz w:val="24"/>
          </w:rPr>
          <w:t xml:space="preserve">in LD </w:t>
        </w:r>
      </w:ins>
      <w:r w:rsidR="00CE3B22">
        <w:rPr>
          <w:rFonts w:ascii="Times New Roman" w:hAnsi="Times New Roman"/>
          <w:sz w:val="24"/>
        </w:rPr>
        <w:t xml:space="preserve">can </w:t>
      </w:r>
      <w:del w:id="41" w:author="suzanne" w:date="2014-11-06T23:51:00Z">
        <w:r w:rsidR="003D759B" w:rsidDel="00A47305">
          <w:rPr>
            <w:rFonts w:ascii="Times New Roman" w:hAnsi="Times New Roman"/>
            <w:sz w:val="24"/>
          </w:rPr>
          <w:delText xml:space="preserve"> </w:delText>
        </w:r>
      </w:del>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r w:rsidR="00CE3B22">
        <w:rPr>
          <w:rFonts w:ascii="Times New Roman" w:hAnsi="Times New Roman"/>
          <w:sz w:val="24"/>
        </w:rPr>
        <w:t xml:space="preserve">. The majority of multipoint linkage analysis programs e.g. </w:t>
      </w:r>
      <w:proofErr w:type="spellStart"/>
      <w:r w:rsidR="00CE3B22">
        <w:rPr>
          <w:rFonts w:ascii="Times New Roman" w:hAnsi="Times New Roman"/>
          <w:sz w:val="24"/>
        </w:rPr>
        <w:t>GeneHunter</w:t>
      </w:r>
      <w:proofErr w:type="spellEnd"/>
      <w:r w:rsidR="00CE3B22">
        <w:rPr>
          <w:rFonts w:ascii="Times New Roman" w:hAnsi="Times New Roman"/>
          <w:sz w:val="24"/>
        </w:rPr>
        <w:t>, SuperLink</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17</w:t>
      </w:r>
      <w:r w:rsidR="00E52FA1">
        <w:rPr>
          <w:rFonts w:ascii="Times New Roman" w:hAnsi="Times New Roman"/>
          <w:sz w:val="24"/>
        </w:rPr>
        <w:fldChar w:fldCharType="end"/>
      </w:r>
      <w:r w:rsidR="00CE3B22">
        <w:rPr>
          <w:rFonts w:ascii="Times New Roman" w:hAnsi="Times New Roman"/>
          <w:sz w:val="24"/>
        </w:rPr>
        <w:t>, Vitesse</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18</w:t>
      </w:r>
      <w:r w:rsidR="00E52FA1">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w:t>
      </w:r>
      <w:r w:rsidR="00256D7A">
        <w:rPr>
          <w:rFonts w:ascii="Times New Roman" w:hAnsi="Times New Roman"/>
          <w:sz w:val="24"/>
        </w:rPr>
        <w:lastRenderedPageBreak/>
        <w:t xml:space="preserve">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 xml:space="preserve">leading to inflated type </w:t>
      </w:r>
      <w:proofErr w:type="gramStart"/>
      <w:r w:rsidR="00556E43">
        <w:rPr>
          <w:rFonts w:ascii="Times New Roman" w:hAnsi="Times New Roman"/>
          <w:sz w:val="24"/>
        </w:rPr>
        <w:t>I</w:t>
      </w:r>
      <w:proofErr w:type="gramEnd"/>
      <w:r w:rsidR="00556E43">
        <w:rPr>
          <w:rFonts w:ascii="Times New Roman" w:hAnsi="Times New Roman"/>
          <w:sz w:val="24"/>
        </w:rPr>
        <w:t xml:space="preserve"> error.</w:t>
      </w:r>
    </w:p>
    <w:p w14:paraId="082C1A2B" w14:textId="770B6D07" w:rsidR="000758AF" w:rsidRDefault="00524286"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The </w:t>
      </w:r>
      <w:proofErr w:type="spellStart"/>
      <w:r w:rsidRPr="00BF16FA">
        <w:rPr>
          <w:rFonts w:ascii="Times New Roman" w:hAnsi="Times New Roman"/>
          <w:sz w:val="24"/>
        </w:rPr>
        <w:t>SEQLinkage</w:t>
      </w:r>
      <w:proofErr w:type="spellEnd"/>
      <w:r w:rsidRPr="00BF16FA">
        <w:rPr>
          <w:rFonts w:ascii="Times New Roman" w:hAnsi="Times New Roman"/>
          <w:sz w:val="24"/>
        </w:rPr>
        <w:t xml:space="preserve"> package, </w:t>
      </w:r>
      <w:r>
        <w:rPr>
          <w:rFonts w:ascii="Times New Roman" w:hAnsi="Times New Roman"/>
          <w:sz w:val="24"/>
        </w:rPr>
        <w:t xml:space="preserve">freely available at </w:t>
      </w:r>
      <w:r w:rsidR="00836382">
        <w:rPr>
          <w:rFonts w:ascii="Times New Roman" w:hAnsi="Times New Roman"/>
          <w:sz w:val="24"/>
        </w:rPr>
        <w:t xml:space="preserve">URL </w:t>
      </w:r>
      <w:hyperlink r:id="rId36"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w:t>
      </w:r>
      <w:proofErr w:type="spellStart"/>
      <w:r w:rsidR="00BF16FA" w:rsidRPr="00BF16FA">
        <w:rPr>
          <w:rFonts w:ascii="Times New Roman" w:hAnsi="Times New Roman"/>
          <w:sz w:val="24"/>
        </w:rPr>
        <w:t>SEQLinkage</w:t>
      </w:r>
      <w:proofErr w:type="spellEnd"/>
      <w:r w:rsidR="00BF16FA" w:rsidRPr="00BF16FA">
        <w:rPr>
          <w:rFonts w:ascii="Times New Roman" w:hAnsi="Times New Roman"/>
          <w:sz w:val="24"/>
        </w:rPr>
        <w:t xml:space="preserv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 xml:space="preserve">We recommend the use of </w:t>
      </w:r>
      <w:proofErr w:type="spellStart"/>
      <w:r w:rsidR="00BF16FA" w:rsidRPr="00BF16FA">
        <w:rPr>
          <w:rFonts w:ascii="Times New Roman" w:hAnsi="Times New Roman"/>
          <w:sz w:val="24"/>
        </w:rPr>
        <w:t>SEQLinkage</w:t>
      </w:r>
      <w:proofErr w:type="spellEnd"/>
      <w:r w:rsidR="00BF16FA" w:rsidRPr="00BF16FA">
        <w:rPr>
          <w:rFonts w:ascii="Times New Roman" w:hAnsi="Times New Roman"/>
          <w:sz w:val="24"/>
        </w:rPr>
        <w:t xml:space="preserv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1EF4A26A" w14:textId="77777777" w:rsidR="000758AF" w:rsidRDefault="00223ABA" w:rsidP="007C1BB5">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 xml:space="preserve">The authors would like to thank </w:t>
      </w:r>
      <w:proofErr w:type="spellStart"/>
      <w:r w:rsidRPr="00223ABA">
        <w:rPr>
          <w:rFonts w:ascii="Times New Roman" w:hAnsi="Times New Roman"/>
          <w:sz w:val="24"/>
          <w:szCs w:val="24"/>
        </w:rPr>
        <w:t>Regie</w:t>
      </w:r>
      <w:proofErr w:type="spellEnd"/>
      <w:r w:rsidRPr="00223ABA">
        <w:rPr>
          <w:rFonts w:ascii="Times New Roman" w:hAnsi="Times New Roman"/>
          <w:sz w:val="24"/>
          <w:szCs w:val="24"/>
        </w:rPr>
        <w:t xml:space="preserve"> Lyn Santos-Cortez, Daniel Weeks, Alejandro Schaffer, Jeffrey O’Connell and </w:t>
      </w:r>
      <w:proofErr w:type="spellStart"/>
      <w:r w:rsidRPr="00223ABA">
        <w:rPr>
          <w:rFonts w:ascii="Times New Roman" w:hAnsi="Times New Roman"/>
          <w:sz w:val="24"/>
          <w:szCs w:val="24"/>
        </w:rPr>
        <w:t>Jurg</w:t>
      </w:r>
      <w:proofErr w:type="spellEnd"/>
      <w:r w:rsidRPr="00223ABA">
        <w:rPr>
          <w:rFonts w:ascii="Times New Roman" w:hAnsi="Times New Roman"/>
          <w:sz w:val="24"/>
          <w:szCs w:val="24"/>
        </w:rPr>
        <w:t xml:space="preserve"> </w:t>
      </w:r>
      <w:proofErr w:type="spellStart"/>
      <w:r w:rsidRPr="00223ABA">
        <w:rPr>
          <w:rFonts w:ascii="Times New Roman" w:hAnsi="Times New Roman"/>
          <w:sz w:val="24"/>
          <w:szCs w:val="24"/>
        </w:rPr>
        <w:t>Ott</w:t>
      </w:r>
      <w:proofErr w:type="spellEnd"/>
      <w:r w:rsidRPr="00223ABA">
        <w:rPr>
          <w:rFonts w:ascii="Times New Roman" w:hAnsi="Times New Roman"/>
          <w:sz w:val="24"/>
          <w:szCs w:val="24"/>
        </w:rPr>
        <w:t xml:space="preserve"> for helpful discussions and support. This work is funded by National Institute of Health (DC003594, DC011651 and HG006493).</w:t>
      </w:r>
      <w:r w:rsidR="00DA2B4B">
        <w:rPr>
          <w:rFonts w:ascii="Times New Roman" w:hAnsi="Times New Roman"/>
          <w:sz w:val="24"/>
          <w:szCs w:val="24"/>
        </w:rPr>
        <w:t xml:space="preserve"> </w:t>
      </w:r>
    </w:p>
    <w:p w14:paraId="2A07783A" w14:textId="77777777" w:rsidR="000758AF" w:rsidRDefault="00DA2B4B" w:rsidP="007C1BB5">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7B9C19FD" w14:textId="77777777" w:rsidR="000758AF" w:rsidRDefault="00410402" w:rsidP="007C1BB5">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0B9F4DB3" w14:textId="77777777" w:rsidR="00321920" w:rsidRPr="00321920" w:rsidRDefault="00BF4C3B"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14:paraId="79747B2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14:paraId="04A59EE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14:paraId="60CC9CC3"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14:paraId="24A6D72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14:paraId="2F99E09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14:paraId="3D49FBB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14:paraId="5A4B574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14:paraId="1761166B"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14:paraId="02A5BA8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14:paraId="2AF079B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14:paraId="667B6589"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14:paraId="26F31EC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14:paraId="57EF6764"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14:paraId="165E57A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14:paraId="3C55397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14:paraId="2C8B8DD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14:paraId="00CD164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14:paraId="7FC04060" w14:textId="56DC3280" w:rsidR="00410402" w:rsidRPr="00524286" w:rsidRDefault="00BF4C3B" w:rsidP="00C45340">
      <w:pPr>
        <w:spacing w:afterLines="280" w:after="672" w:line="480" w:lineRule="auto"/>
        <w:jc w:val="both"/>
        <w:rPr>
          <w:rFonts w:ascii="Times New Roman" w:hAnsi="Times New Roman"/>
          <w:sz w:val="24"/>
        </w:rPr>
      </w:pPr>
      <w:r>
        <w:rPr>
          <w:rFonts w:ascii="Times New Roman" w:hAnsi="Times New Roman"/>
          <w:sz w:val="24"/>
        </w:rPr>
        <w:fldChar w:fldCharType="end"/>
      </w:r>
    </w:p>
    <w:p w14:paraId="0D728DE0" w14:textId="77777777" w:rsidR="000758AF" w:rsidRDefault="00BE17B5" w:rsidP="007C1B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7EB98C8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2F514C85"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CF161C2"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33402858" w14:textId="77777777"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lastRenderedPageBreak/>
        <w:t xml:space="preserve">NCBI </w:t>
      </w:r>
      <w:proofErr w:type="spellStart"/>
      <w:r w:rsidRPr="00F87BBA">
        <w:rPr>
          <w:rFonts w:ascii="Times New Roman" w:hAnsi="Times New Roman"/>
          <w:sz w:val="24"/>
          <w:szCs w:val="24"/>
        </w:rPr>
        <w:t>ClinVar</w:t>
      </w:r>
      <w:proofErr w:type="spellEnd"/>
      <w:r w:rsidRPr="00F87BBA">
        <w:rPr>
          <w:rFonts w:ascii="Times New Roman" w:hAnsi="Times New Roman"/>
          <w:sz w:val="24"/>
          <w:szCs w:val="24"/>
        </w:rPr>
        <w:t>, https://www.ncbi.nlm.nih.gov/clinvar</w:t>
      </w:r>
      <w:r w:rsidR="00872E08">
        <w:rPr>
          <w:rFonts w:ascii="Times New Roman" w:hAnsi="Times New Roman"/>
          <w:b/>
          <w:sz w:val="28"/>
          <w:szCs w:val="28"/>
        </w:rPr>
        <w:br w:type="page"/>
      </w:r>
    </w:p>
    <w:p w14:paraId="3F587BC7" w14:textId="77777777"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409169E5" w14:textId="4D142363" w:rsidR="008342A8" w:rsidRPr="001C6A67" w:rsidRDefault="008342A8" w:rsidP="001C6A67">
      <w:pPr>
        <w:spacing w:line="480" w:lineRule="auto"/>
        <w:jc w:val="both"/>
      </w:pPr>
      <w:proofErr w:type="gramStart"/>
      <w:r>
        <w:rPr>
          <w:rFonts w:ascii="Times New Roman" w:hAnsi="Times New Roman"/>
          <w:b/>
          <w:sz w:val="24"/>
        </w:rPr>
        <w:t>Figure 1.</w:t>
      </w:r>
      <w:proofErr w:type="gramEnd"/>
      <w:r>
        <w:rPr>
          <w:rFonts w:ascii="Times New Roman" w:hAnsi="Times New Roman"/>
          <w:b/>
          <w:sz w:val="24"/>
        </w:rPr>
        <w:t xml:space="preserve"> </w:t>
      </w:r>
      <w:proofErr w:type="gramStart"/>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w:t>
      </w:r>
      <w:proofErr w:type="gramEnd"/>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ins w:id="42" w:author="suzanne" w:date="2014-11-06T23:54:00Z">
        <w:r w:rsidR="00A47305">
          <w:rPr>
            <w:rFonts w:ascii="Times New Roman" w:hAnsi="Times New Roman"/>
            <w:sz w:val="24"/>
            <w:szCs w:val="24"/>
          </w:rPr>
          <w:t>al</w:t>
        </w:r>
      </w:ins>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ins w:id="43" w:author="suzanne" w:date="2014-11-06T23:53:00Z">
        <w:r w:rsidR="00A47305">
          <w:rPr>
            <w:rFonts w:ascii="Times New Roman" w:hAnsi="Times New Roman"/>
            <w:sz w:val="24"/>
            <w:szCs w:val="24"/>
          </w:rPr>
          <w:t xml:space="preserve">six </w:t>
        </w:r>
      </w:ins>
      <w:del w:id="44" w:author="suzanne" w:date="2014-11-06T23:53:00Z">
        <w:r w:rsidR="00BE1C1B" w:rsidDel="00A47305">
          <w:rPr>
            <w:rFonts w:ascii="Times New Roman" w:hAnsi="Times New Roman"/>
            <w:sz w:val="24"/>
            <w:szCs w:val="24"/>
          </w:rPr>
          <w:delText>6</w:delText>
        </w:r>
      </w:del>
      <w:r w:rsidR="00BE1C1B">
        <w:rPr>
          <w:rFonts w:ascii="Times New Roman" w:hAnsi="Times New Roman"/>
          <w:sz w:val="24"/>
          <w:szCs w:val="24"/>
        </w:rPr>
        <w:t xml:space="preserve"> 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ins w:id="45" w:author="suzanne" w:date="2014-11-06T23:54:00Z">
        <w:r w:rsidR="00A47305">
          <w:rPr>
            <w:rFonts w:ascii="Times New Roman" w:hAnsi="Times New Roman"/>
            <w:sz w:val="24"/>
            <w:szCs w:val="24"/>
          </w:rPr>
          <w:t>summed</w:t>
        </w:r>
      </w:ins>
      <w:del w:id="46" w:author="suzanne" w:date="2014-11-06T23:54:00Z">
        <w:r w:rsidR="009A6C47" w:rsidDel="00A47305">
          <w:rPr>
            <w:rFonts w:ascii="Times New Roman" w:hAnsi="Times New Roman"/>
            <w:sz w:val="24"/>
            <w:szCs w:val="24"/>
          </w:rPr>
          <w:delText>combined</w:delText>
        </w:r>
      </w:del>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w:t>
      </w:r>
      <w:proofErr w:type="spellStart"/>
      <w:r w:rsidR="00BE1C1B">
        <w:rPr>
          <w:rFonts w:ascii="Times New Roman" w:hAnsi="Times New Roman"/>
          <w:sz w:val="24"/>
          <w:szCs w:val="24"/>
        </w:rPr>
        <w:t>meioses</w:t>
      </w:r>
      <w:proofErr w:type="spellEnd"/>
      <w:r w:rsidR="00BE1C1B">
        <w:rPr>
          <w:rFonts w:ascii="Times New Roman" w:hAnsi="Times New Roman"/>
          <w:sz w:val="24"/>
          <w:szCs w:val="24"/>
        </w:rPr>
        <w:t xml:space="preserve">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proofErr w:type="spellStart"/>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s</w:t>
      </w:r>
      <w:proofErr w:type="spellEnd"/>
      <w:r w:rsidR="009A6C47">
        <w:rPr>
          <w:rFonts w:ascii="Times New Roman" w:hAnsi="Times New Roman"/>
          <w:sz w:val="24"/>
          <w:szCs w:val="24"/>
        </w:rPr>
        <w:t xml:space="preserve"> </w:t>
      </w:r>
      <w:r w:rsidR="00BE1C1B">
        <w:rPr>
          <w:rFonts w:ascii="Times New Roman" w:hAnsi="Times New Roman"/>
          <w:sz w:val="24"/>
          <w:szCs w:val="24"/>
        </w:rPr>
        <w:t>to</w:t>
      </w:r>
      <w:r w:rsidR="009A6C47">
        <w:rPr>
          <w:rFonts w:ascii="Times New Roman" w:hAnsi="Times New Roman"/>
          <w:sz w:val="24"/>
          <w:szCs w:val="24"/>
        </w:rPr>
        <w:t xml:space="preserve"> offspring </w:t>
      </w:r>
      <w:ins w:id="47" w:author="suzanne" w:date="2014-11-07T00:17:00Z">
        <w:r w:rsidR="00BA7074">
          <w:rPr>
            <w:rFonts w:ascii="Times New Roman" w:hAnsi="Times New Roman"/>
            <w:sz w:val="24"/>
            <w:szCs w:val="24"/>
          </w:rPr>
          <w:t>II.</w:t>
        </w:r>
      </w:ins>
      <w:r w:rsidR="009A6C47">
        <w:rPr>
          <w:rFonts w:ascii="Times New Roman" w:hAnsi="Times New Roman"/>
          <w:sz w:val="24"/>
          <w:szCs w:val="24"/>
        </w:rPr>
        <w:t xml:space="preserve">1 and </w:t>
      </w:r>
      <w:ins w:id="48" w:author="suzanne" w:date="2014-11-07T00:17:00Z">
        <w:r w:rsidR="00BA7074">
          <w:rPr>
            <w:rFonts w:ascii="Times New Roman" w:hAnsi="Times New Roman"/>
            <w:sz w:val="24"/>
            <w:szCs w:val="24"/>
          </w:rPr>
          <w:t>II.</w:t>
        </w:r>
      </w:ins>
      <w:bookmarkStart w:id="49" w:name="_GoBack"/>
      <w:bookmarkEnd w:id="49"/>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14:paraId="25983F8C" w14:textId="25B628AB" w:rsidR="001719DA" w:rsidRDefault="00CC032D" w:rsidP="00C45340">
      <w:pPr>
        <w:spacing w:afterLines="280" w:after="672" w:line="480" w:lineRule="auto"/>
        <w:jc w:val="both"/>
        <w:rPr>
          <w:rFonts w:ascii="Times New Roman" w:hAnsi="Times New Roman"/>
          <w:sz w:val="24"/>
          <w:szCs w:val="24"/>
        </w:rPr>
      </w:pPr>
      <w:proofErr w:type="gramStart"/>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w:t>
      </w:r>
      <w:proofErr w:type="gramEnd"/>
      <w:r>
        <w:rPr>
          <w:rFonts w:ascii="Times New Roman" w:hAnsi="Times New Roman"/>
          <w:b/>
          <w:sz w:val="24"/>
        </w:rPr>
        <w:t xml:space="preserve"> </w:t>
      </w:r>
      <w:proofErr w:type="gramStart"/>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w:t>
      </w:r>
      <w:proofErr w:type="gramEnd"/>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lastRenderedPageBreak/>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5CCAB107" w14:textId="77777777"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14:paraId="66F64B35" w14:textId="77777777" w:rsidR="00A72D0E" w:rsidRDefault="00A72D0E" w:rsidP="00C45340">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14:paraId="11B01F27" w14:textId="354224E7" w:rsidR="00695197" w:rsidRPr="00695197" w:rsidRDefault="00695197" w:rsidP="00C45340">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proofErr w:type="spellStart"/>
      <w:r w:rsidR="00BF03AF">
        <w:rPr>
          <w:rFonts w:ascii="Times New Roman" w:hAnsi="Times New Roman"/>
          <w:b/>
          <w:color w:val="000000"/>
          <w:kern w:val="24"/>
          <w:sz w:val="24"/>
          <w:szCs w:val="24"/>
        </w:rPr>
        <w:t>nonsyndromic</w:t>
      </w:r>
      <w:proofErr w:type="spellEnd"/>
      <w:r w:rsidR="00BF03AF">
        <w:rPr>
          <w:rFonts w:ascii="Times New Roman" w:hAnsi="Times New Roman"/>
          <w:b/>
          <w:color w:val="000000"/>
          <w:kern w:val="24"/>
          <w:sz w:val="24"/>
          <w:szCs w:val="24"/>
        </w:rPr>
        <w:t xml:space="preserve">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E9B5A73"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A7C80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BB26CFF"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70C370C"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AA89AF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14E5DEE"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766FF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68B338EA"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3007344F"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E9C7C4"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BA189C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F30C1B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7C843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7685674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76D8BA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7369770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2DECCF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6E978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0B83EA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7479AD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10C7A7B"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C39FF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69DDAE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788C00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2FF9D7CE"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CECA1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82C5F1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949347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86FD3F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3524614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4FB5E9B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10D3FF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2614B27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D8B4F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AA2DA8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4A6E18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12712E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30DAC8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6EA03A6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13EDD51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33D8FD0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0E5FC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97D677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AF79BC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81FCD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0715C8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69A819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0E247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5FADFFA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66EBBA6"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12190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FA58D2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D25E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335295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7FCF1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739639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17D03C0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35902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EE8AE0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F69AF7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47D4F8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61E70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4E80B3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150264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98A94C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9B3A3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0147AB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CB47D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333C24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3B0F2D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2660DB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CDD1C1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0C963FE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47AD0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69774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7B4BAD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13AAA8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62AC0E8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7DB607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4B4E0EA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1C89CE5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1DF26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6E86A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5D42D79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685506C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20F2F5F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23D2B22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6508C5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7EF083E3"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BDDC3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27B5E015"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07623ECE"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1008A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528C1C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079E408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5D1EBAC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135418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6C00979E"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DC587D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4DF98EF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79EF3C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9FD5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38191AD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36270E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2F1CD7EB"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C2A29DF"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18951061"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29A20DD7"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48F9B836"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00942638" w14:textId="77777777" w:rsidR="00A72D0E" w:rsidRPr="00836421" w:rsidRDefault="00A72D0E" w:rsidP="00C45340">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8242C" w14:textId="77777777" w:rsidR="0072311F" w:rsidRDefault="0072311F">
      <w:pPr>
        <w:spacing w:after="0" w:line="240" w:lineRule="auto"/>
      </w:pPr>
      <w:r>
        <w:separator/>
      </w:r>
    </w:p>
  </w:endnote>
  <w:endnote w:type="continuationSeparator" w:id="0">
    <w:p w14:paraId="11C722DD" w14:textId="77777777" w:rsidR="0072311F" w:rsidRDefault="007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09D77CFB" w:usb2="00000012" w:usb3="00000000" w:csb0="00080001"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47917" w14:textId="77777777" w:rsidR="0072311F" w:rsidRDefault="0072311F">
      <w:pPr>
        <w:spacing w:after="0" w:line="240" w:lineRule="auto"/>
      </w:pPr>
      <w:r>
        <w:separator/>
      </w:r>
    </w:p>
  </w:footnote>
  <w:footnote w:type="continuationSeparator" w:id="0">
    <w:p w14:paraId="110F1F97" w14:textId="77777777" w:rsidR="0072311F" w:rsidRDefault="00723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101A"/>
    <w:rsid w:val="00021C21"/>
    <w:rsid w:val="00021F2C"/>
    <w:rsid w:val="00022DF8"/>
    <w:rsid w:val="0002432C"/>
    <w:rsid w:val="000262B9"/>
    <w:rsid w:val="00027566"/>
    <w:rsid w:val="0003004A"/>
    <w:rsid w:val="00030D34"/>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5FFE"/>
    <w:rsid w:val="002B703F"/>
    <w:rsid w:val="002C01D0"/>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179F"/>
    <w:rsid w:val="003F3016"/>
    <w:rsid w:val="003F5249"/>
    <w:rsid w:val="003F5DD0"/>
    <w:rsid w:val="003F6731"/>
    <w:rsid w:val="00400C86"/>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CED"/>
    <w:rsid w:val="00913563"/>
    <w:rsid w:val="00914B5B"/>
    <w:rsid w:val="00914ED3"/>
    <w:rsid w:val="00914FF6"/>
    <w:rsid w:val="009156E9"/>
    <w:rsid w:val="00916BEE"/>
    <w:rsid w:val="00917770"/>
    <w:rsid w:val="00917F11"/>
    <w:rsid w:val="00917FA8"/>
    <w:rsid w:val="00921234"/>
    <w:rsid w:val="00924537"/>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F66"/>
    <w:rsid w:val="00B80CEE"/>
    <w:rsid w:val="00B81189"/>
    <w:rsid w:val="00B812DF"/>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57BA"/>
    <w:rsid w:val="00D364F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5A0D"/>
    <w:rsid w:val="00EB68C2"/>
    <w:rsid w:val="00EB7063"/>
    <w:rsid w:val="00EB75F8"/>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2BAD"/>
    <w:rsid w:val="00F13B3F"/>
    <w:rsid w:val="00F14459"/>
    <w:rsid w:val="00F14AAA"/>
    <w:rsid w:val="00F14C5F"/>
    <w:rsid w:val="00F171EF"/>
    <w:rsid w:val="00F173C3"/>
    <w:rsid w:val="00F20465"/>
    <w:rsid w:val="00F231A7"/>
    <w:rsid w:val="00F23A75"/>
    <w:rsid w:val="00F2429E"/>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457D"/>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3F3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hyperlink" Target="http://bioinformatics.org/seqlink"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hyperlink" Target="mailto:sleal@bcm.edu"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53E5-B373-4701-8C92-BC50FFF8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9623</Words>
  <Characters>54853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64348</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suzanne</cp:lastModifiedBy>
  <cp:revision>7</cp:revision>
  <cp:lastPrinted>2013-06-06T18:11:00Z</cp:lastPrinted>
  <dcterms:created xsi:type="dcterms:W3CDTF">2014-11-07T04:39:00Z</dcterms:created>
  <dcterms:modified xsi:type="dcterms:W3CDTF">2014-11-07T05:18:00Z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