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w:t>
      </w:r>
      <w:proofErr w:type="spellStart"/>
      <w:r>
        <w:rPr>
          <w:rFonts w:ascii="Times New Roman" w:hAnsi="Times New Roman"/>
          <w:sz w:val="24"/>
          <w:szCs w:val="24"/>
        </w:rPr>
        <w:t>Haplotype</w:t>
      </w:r>
      <w:proofErr w:type="spellEnd"/>
      <w:r>
        <w:rPr>
          <w:rFonts w:ascii="Times New Roman" w:hAnsi="Times New Roman"/>
          <w:sz w:val="24"/>
          <w:szCs w:val="24"/>
        </w:rPr>
        <w:t xml:space="preserv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rsidR="00C7372D" w:rsidRDefault="00067FAD" w:rsidP="00C7372D">
      <w:pPr>
        <w:pStyle w:val="Authorname"/>
      </w:pPr>
      <w:proofErr w:type="spellStart"/>
      <w:r w:rsidRPr="00BF6CD2">
        <w:rPr>
          <w:rFonts w:ascii="Times New Roman" w:hAnsi="Times New Roman"/>
          <w:sz w:val="24"/>
          <w:szCs w:val="24"/>
        </w:rPr>
        <w:t>Gao</w:t>
      </w:r>
      <w:proofErr w:type="spellEnd"/>
      <w:r w:rsidRPr="00BF6CD2">
        <w:rPr>
          <w:rFonts w:ascii="Times New Roman" w:hAnsi="Times New Roman"/>
          <w:sz w:val="24"/>
          <w:szCs w:val="24"/>
        </w:rPr>
        <w:t xml:space="preserve">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rsidR="00067FAD" w:rsidRPr="003A6DC9" w:rsidRDefault="00067FAD" w:rsidP="00067FAD">
      <w:pPr>
        <w:tabs>
          <w:tab w:val="left" w:pos="6570"/>
        </w:tabs>
        <w:spacing w:line="480" w:lineRule="auto"/>
        <w:jc w:val="both"/>
        <w:rPr>
          <w:rFonts w:ascii="Times New Roman" w:hAnsi="Times New Roman"/>
          <w:sz w:val="24"/>
          <w:szCs w:val="24"/>
        </w:rPr>
      </w:pPr>
    </w:p>
    <w:p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rsidR="00C974D7" w:rsidRPr="00BF6CD2" w:rsidRDefault="00BF4C3B"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w:t>
      </w:r>
      <w:proofErr w:type="spellStart"/>
      <w:r w:rsidRPr="00B96F05">
        <w:rPr>
          <w:rFonts w:ascii="Times New Roman" w:hAnsi="Times New Roman"/>
          <w:sz w:val="24"/>
        </w:rPr>
        <w:t>exomes</w:t>
      </w:r>
      <w:proofErr w:type="spellEnd"/>
      <w:r w:rsidRPr="00B96F05">
        <w:rPr>
          <w:rFonts w:ascii="Times New Roman" w:hAnsi="Times New Roman"/>
          <w:sz w:val="24"/>
        </w:rPr>
        <w:t xml:space="preserve"> of individuals with </w:t>
      </w:r>
      <w:proofErr w:type="spellStart"/>
      <w:r w:rsidRPr="00B96F05">
        <w:rPr>
          <w:rFonts w:ascii="Times New Roman" w:hAnsi="Times New Roman"/>
          <w:sz w:val="24"/>
        </w:rPr>
        <w:t>Mendelian</w:t>
      </w:r>
      <w:proofErr w:type="spellEnd"/>
      <w:r w:rsidRPr="00B96F05">
        <w:rPr>
          <w:rFonts w:ascii="Times New Roman" w:hAnsi="Times New Roman"/>
          <w:sz w:val="24"/>
        </w:rPr>
        <w:t xml:space="preserve"> diseases and screen </w:t>
      </w:r>
      <w:del w:id="0" w:author="suzanne" w:date="2014-11-05T22:15:00Z">
        <w:r w:rsidRPr="00B96F05" w:rsidDel="002E2BB2">
          <w:rPr>
            <w:rFonts w:ascii="Times New Roman" w:hAnsi="Times New Roman"/>
            <w:sz w:val="24"/>
          </w:rPr>
          <w:delText xml:space="preserve">the </w:delText>
        </w:r>
      </w:del>
      <w:r w:rsidRPr="00B96F05">
        <w:rPr>
          <w:rFonts w:ascii="Times New Roman" w:hAnsi="Times New Roman"/>
          <w:sz w:val="24"/>
        </w:rPr>
        <w:t xml:space="preserve">sequence data for causal </w:t>
      </w:r>
      <w:del w:id="1" w:author="Gao Wang" w:date="2014-10-29T11:18:00Z">
        <w:r w:rsidRPr="00B96F05" w:rsidDel="006F687E">
          <w:rPr>
            <w:rFonts w:ascii="Times New Roman" w:hAnsi="Times New Roman"/>
            <w:sz w:val="24"/>
          </w:rPr>
          <w:delText>mutations</w:delText>
        </w:r>
      </w:del>
      <w:ins w:id="2" w:author="Gao Wang" w:date="2014-10-29T11:18:00Z">
        <w:r w:rsidR="006F687E">
          <w:rPr>
            <w:rFonts w:ascii="Times New Roman" w:hAnsi="Times New Roman"/>
            <w:sz w:val="24"/>
          </w:rPr>
          <w:t>variants</w:t>
        </w:r>
      </w:ins>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ins w:id="3" w:author="suzanne" w:date="2014-11-06T08:43:00Z">
        <w:r w:rsidR="005A57CE">
          <w:rPr>
            <w:rFonts w:ascii="Times New Roman" w:hAnsi="Times New Roman"/>
            <w:sz w:val="24"/>
          </w:rPr>
          <w:t>the</w:t>
        </w:r>
      </w:ins>
      <w:del w:id="4" w:author="suzanne" w:date="2014-11-06T08:43:00Z">
        <w:r w:rsidRPr="00B96F05" w:rsidDel="005A57CE">
          <w:rPr>
            <w:rFonts w:ascii="Times New Roman" w:hAnsi="Times New Roman"/>
            <w:sz w:val="24"/>
          </w:rPr>
          <w:delText>a</w:delText>
        </w:r>
      </w:del>
      <w:r w:rsidRPr="00B96F05">
        <w:rPr>
          <w:rFonts w:ascii="Times New Roman" w:hAnsi="Times New Roman"/>
          <w:sz w:val="24"/>
        </w:rPr>
        <w:t xml:space="preserve"> collapsed </w:t>
      </w:r>
      <w:proofErr w:type="spellStart"/>
      <w:r w:rsidRPr="00B96F05">
        <w:rPr>
          <w:rFonts w:ascii="Times New Roman" w:hAnsi="Times New Roman"/>
          <w:sz w:val="24"/>
        </w:rPr>
        <w:t>haplotype</w:t>
      </w:r>
      <w:proofErr w:type="spellEnd"/>
      <w:r w:rsidRPr="00B96F05">
        <w:rPr>
          <w:rFonts w:ascii="Times New Roman" w:hAnsi="Times New Roman"/>
          <w:sz w:val="24"/>
        </w:rPr>
        <w:t xml:space="preserv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w:t>
      </w:r>
      <w:proofErr w:type="spellStart"/>
      <w:r w:rsidR="001A6644">
        <w:rPr>
          <w:rFonts w:ascii="Times New Roman" w:hAnsi="Times New Roman"/>
          <w:sz w:val="24"/>
        </w:rPr>
        <w:t>phenocopies</w:t>
      </w:r>
      <w:proofErr w:type="spellEnd"/>
      <w:r w:rsidR="001A6644">
        <w:rPr>
          <w:rFonts w:ascii="Times New Roman" w:hAnsi="Times New Roman"/>
          <w:sz w:val="24"/>
        </w:rPr>
        <w:t xml:space="preserve"> and/or reduced </w:t>
      </w:r>
      <w:proofErr w:type="spellStart"/>
      <w:r w:rsidR="001A6644">
        <w:rPr>
          <w:rFonts w:ascii="Times New Roman" w:hAnsi="Times New Roman"/>
          <w:sz w:val="24"/>
        </w:rPr>
        <w:t>pene</w:t>
      </w:r>
      <w:r w:rsidR="00D85847">
        <w:rPr>
          <w:rFonts w:ascii="Times New Roman" w:hAnsi="Times New Roman"/>
          <w:sz w:val="24"/>
        </w:rPr>
        <w:t>trance</w:t>
      </w:r>
      <w:proofErr w:type="spellEnd"/>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 xml:space="preserve">in the </w:t>
      </w:r>
      <w:proofErr w:type="spellStart"/>
      <w:r w:rsidR="00716B19">
        <w:rPr>
          <w:rFonts w:ascii="Times New Roman" w:hAnsi="Times New Roman"/>
          <w:sz w:val="24"/>
        </w:rPr>
        <w:t>SEQLinkage</w:t>
      </w:r>
      <w:proofErr w:type="spellEnd"/>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ins w:id="5" w:author="suzanne" w:date="2014-11-06T08:43:00Z">
        <w:r w:rsidR="005A57CE">
          <w:rPr>
            <w:rFonts w:ascii="Times New Roman" w:hAnsi="Times New Roman"/>
            <w:sz w:val="24"/>
          </w:rPr>
          <w:t>programs</w:t>
        </w:r>
      </w:ins>
      <w:del w:id="6" w:author="suzanne" w:date="2014-11-06T08:43:00Z">
        <w:r w:rsidR="00240D31" w:rsidDel="005A57CE">
          <w:rPr>
            <w:rFonts w:ascii="Times New Roman" w:hAnsi="Times New Roman"/>
            <w:sz w:val="24"/>
          </w:rPr>
          <w:delText>tools</w:delText>
        </w:r>
      </w:del>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rsidR="00C57DCF" w:rsidRPr="00C57DCF" w:rsidRDefault="009E501D" w:rsidP="00C45340">
      <w:pPr>
        <w:tabs>
          <w:tab w:val="left" w:pos="7380"/>
          <w:tab w:val="left" w:pos="7920"/>
        </w:tabs>
        <w:spacing w:afterLines="280"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w:t>
      </w:r>
      <w:proofErr w:type="spellStart"/>
      <w:r w:rsidR="0049327B">
        <w:rPr>
          <w:rFonts w:ascii="Times New Roman" w:hAnsi="Times New Roman"/>
          <w:sz w:val="24"/>
        </w:rPr>
        <w:t>Mendelian</w:t>
      </w:r>
      <w:proofErr w:type="spellEnd"/>
      <w:r w:rsidR="0049327B">
        <w:rPr>
          <w:rFonts w:ascii="Times New Roman" w:hAnsi="Times New Roman"/>
          <w:sz w:val="24"/>
        </w:rPr>
        <w:t xml:space="preserve">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rsidR="007E05B7" w:rsidRPr="007E05B7" w:rsidRDefault="007E05B7" w:rsidP="00C45340">
      <w:pPr>
        <w:spacing w:afterLines="280"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w:t>
      </w:r>
      <w:proofErr w:type="spellStart"/>
      <w:r w:rsidRPr="007E05B7">
        <w:rPr>
          <w:rFonts w:ascii="Times New Roman" w:hAnsi="Times New Roman"/>
          <w:sz w:val="24"/>
        </w:rPr>
        <w:t>Mendelian</w:t>
      </w:r>
      <w:proofErr w:type="spellEnd"/>
      <w:r w:rsidRPr="007E05B7">
        <w:rPr>
          <w:rFonts w:ascii="Times New Roman" w:hAnsi="Times New Roman"/>
          <w:sz w:val="24"/>
        </w:rPr>
        <w:t xml:space="preserve"> disease genes. The typical approach to identifying </w:t>
      </w:r>
      <w:proofErr w:type="spellStart"/>
      <w:r w:rsidRPr="007E05B7">
        <w:rPr>
          <w:rFonts w:ascii="Times New Roman" w:hAnsi="Times New Roman"/>
          <w:sz w:val="24"/>
        </w:rPr>
        <w:t>Mendelian</w:t>
      </w:r>
      <w:proofErr w:type="spellEnd"/>
      <w:r w:rsidRPr="007E05B7">
        <w:rPr>
          <w:rFonts w:ascii="Times New Roman" w:hAnsi="Times New Roman"/>
          <w:sz w:val="24"/>
        </w:rPr>
        <w:t xml:space="preserve"> disease causal variants using either whole genome sequence (WGS) or </w:t>
      </w:r>
      <w:proofErr w:type="spellStart"/>
      <w:r w:rsidRPr="007E05B7">
        <w:rPr>
          <w:rFonts w:ascii="Times New Roman" w:hAnsi="Times New Roman"/>
          <w:sz w:val="24"/>
        </w:rPr>
        <w:t>exome</w:t>
      </w:r>
      <w:proofErr w:type="spellEnd"/>
      <w:r w:rsidRPr="007E05B7">
        <w:rPr>
          <w:rFonts w:ascii="Times New Roman" w:hAnsi="Times New Roman"/>
          <w:sz w:val="24"/>
        </w:rPr>
        <w:t xml:space="preserv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ins w:id="7" w:author="Suzanne M. Leal" w:date="2014-11-06T13:36:00Z">
        <w:r w:rsidR="00B80CEE">
          <w:rPr>
            <w:rFonts w:ascii="Times New Roman" w:hAnsi="Times New Roman"/>
            <w:sz w:val="24"/>
          </w:rPr>
          <w:t>5</w:t>
        </w:r>
      </w:ins>
      <w:del w:id="8" w:author="Suzanne M. Leal" w:date="2014-11-06T13:36:00Z">
        <w:r w:rsidRPr="007E05B7" w:rsidDel="00B80CEE">
          <w:rPr>
            <w:rFonts w:ascii="Times New Roman" w:hAnsi="Times New Roman"/>
            <w:sz w:val="24"/>
          </w:rPr>
          <w:delText>1</w:delText>
        </w:r>
      </w:del>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ins w:id="9" w:author="suzanne" w:date="2014-11-06T08:45:00Z">
        <w:r w:rsidR="005A57CE">
          <w:rPr>
            <w:rFonts w:ascii="Times New Roman" w:hAnsi="Times New Roman"/>
            <w:sz w:val="24"/>
          </w:rPr>
          <w:t>s</w:t>
        </w:r>
      </w:ins>
      <w:r w:rsidRPr="007E05B7">
        <w:rPr>
          <w:rFonts w:ascii="Times New Roman" w:hAnsi="Times New Roman"/>
          <w:sz w:val="24"/>
        </w:rPr>
        <w:t xml:space="preserve"> and frequencies. On the other hand, linkage analysis, which incorporates information on mode of inheritance, </w:t>
      </w:r>
      <w:proofErr w:type="spellStart"/>
      <w:r w:rsidRPr="007E05B7">
        <w:rPr>
          <w:rFonts w:ascii="Times New Roman" w:hAnsi="Times New Roman"/>
          <w:sz w:val="24"/>
        </w:rPr>
        <w:t>penetrance</w:t>
      </w:r>
      <w:proofErr w:type="spellEnd"/>
      <w:r w:rsidRPr="007E05B7">
        <w:rPr>
          <w:rFonts w:ascii="Times New Roman" w:hAnsi="Times New Roman"/>
          <w:sz w:val="24"/>
        </w:rPr>
        <w:t xml:space="preserve">, allele frequencies and genetic map information, remains a powerful tool to </w:t>
      </w:r>
      <w:r w:rsidR="009D55D0">
        <w:rPr>
          <w:rFonts w:ascii="Times New Roman" w:hAnsi="Times New Roman"/>
          <w:sz w:val="24"/>
        </w:rPr>
        <w:t xml:space="preserve">localize </w:t>
      </w:r>
      <w:proofErr w:type="spellStart"/>
      <w:r w:rsidRPr="007E05B7">
        <w:rPr>
          <w:rFonts w:ascii="Times New Roman" w:hAnsi="Times New Roman"/>
          <w:sz w:val="24"/>
        </w:rPr>
        <w:t>Mendelian</w:t>
      </w:r>
      <w:proofErr w:type="spellEnd"/>
      <w:r w:rsidRPr="007E05B7">
        <w:rPr>
          <w:rFonts w:ascii="Times New Roman" w:hAnsi="Times New Roman"/>
          <w:sz w:val="24"/>
        </w:rPr>
        <w:t xml:space="preserve">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ins w:id="10" w:author="Suzanne M. Leal" w:date="2014-11-06T13:35:00Z">
        <w:r w:rsidR="00B80CEE">
          <w:rPr>
            <w:rFonts w:ascii="Times New Roman" w:hAnsi="Times New Roman"/>
            <w:sz w:val="24"/>
          </w:rPr>
          <w:t xml:space="preserve">rare </w:t>
        </w:r>
      </w:ins>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ins w:id="11" w:author="Suzanne M. Leal" w:date="2014-11-06T13:35:00Z">
        <w:r w:rsidR="00B80CEE">
          <w:rPr>
            <w:rFonts w:ascii="Times New Roman" w:hAnsi="Times New Roman"/>
            <w:sz w:val="24"/>
          </w:rPr>
          <w:t xml:space="preserve">, usually </w:t>
        </w:r>
      </w:ins>
      <w:ins w:id="12" w:author="Suzanne M. Leal" w:date="2014-11-06T13:36:00Z">
        <w:r w:rsidR="00B80CEE">
          <w:rPr>
            <w:rFonts w:ascii="Times New Roman" w:hAnsi="Times New Roman"/>
            <w:sz w:val="24"/>
          </w:rPr>
          <w:t>designated</w:t>
        </w:r>
        <w:r w:rsidR="00B80CEE">
          <w:rPr>
            <w:rFonts w:ascii="Times New Roman" w:hAnsi="Times New Roman"/>
            <w:sz w:val="24"/>
          </w:rPr>
          <w:t xml:space="preserve"> as having a </w:t>
        </w:r>
      </w:ins>
      <w:ins w:id="13" w:author="Suzanne M. Leal" w:date="2014-11-06T13:37:00Z">
        <w:r w:rsidR="00B80CEE">
          <w:rPr>
            <w:rFonts w:ascii="Times New Roman" w:hAnsi="Times New Roman"/>
            <w:sz w:val="24"/>
          </w:rPr>
          <w:t>minor allele frequency (</w:t>
        </w:r>
      </w:ins>
      <w:ins w:id="14" w:author="Suzanne M. Leal" w:date="2014-11-06T13:36:00Z">
        <w:r w:rsidR="00B80CEE">
          <w:rPr>
            <w:rFonts w:ascii="Times New Roman" w:hAnsi="Times New Roman"/>
            <w:sz w:val="24"/>
          </w:rPr>
          <w:t>MAF</w:t>
        </w:r>
      </w:ins>
      <w:ins w:id="15" w:author="Suzanne M. Leal" w:date="2014-11-06T13:37:00Z">
        <w:r w:rsidR="00B80CEE">
          <w:rPr>
            <w:rFonts w:ascii="Times New Roman" w:hAnsi="Times New Roman"/>
            <w:sz w:val="24"/>
          </w:rPr>
          <w:t>)</w:t>
        </w:r>
      </w:ins>
      <w:ins w:id="16" w:author="Suzanne M. Leal" w:date="2014-11-06T13:36:00Z">
        <w:r w:rsidR="00B80CEE">
          <w:rPr>
            <w:rFonts w:ascii="Times New Roman" w:hAnsi="Times New Roman"/>
            <w:sz w:val="24"/>
          </w:rPr>
          <w:t xml:space="preserve"> &lt;0.5% or 1%,</w:t>
        </w:r>
      </w:ins>
      <w:r w:rsidRPr="007E05B7">
        <w:rPr>
          <w:rFonts w:ascii="Times New Roman" w:hAnsi="Times New Roman"/>
          <w:sz w:val="24"/>
        </w:rPr>
        <w:t xml:space="preserve"> from WES data provides acceptable linkage results, due to low </w:t>
      </w:r>
      <w:proofErr w:type="spellStart"/>
      <w:r w:rsidRPr="007E05B7">
        <w:rPr>
          <w:rFonts w:ascii="Times New Roman" w:hAnsi="Times New Roman"/>
          <w:sz w:val="24"/>
        </w:rPr>
        <w:t>heterozygosity</w:t>
      </w:r>
      <w:proofErr w:type="spellEnd"/>
      <w:r w:rsidRPr="007E05B7">
        <w:rPr>
          <w:rFonts w:ascii="Times New Roman" w:hAnsi="Times New Roman"/>
          <w:sz w:val="24"/>
        </w:rPr>
        <w:t xml:space="preserve"> of SNV</w:t>
      </w:r>
      <w:r>
        <w:rPr>
          <w:rFonts w:ascii="Times New Roman" w:hAnsi="Times New Roman"/>
          <w:sz w:val="24"/>
        </w:rPr>
        <w:t>s</w:t>
      </w:r>
      <w:ins w:id="17" w:author="Gao Wang" w:date="2014-10-29T13:54:00Z">
        <w:r w:rsidR="00E667A5">
          <w:rPr>
            <w:rFonts w:ascii="Times New Roman" w:hAnsi="Times New Roman"/>
            <w:sz w:val="24"/>
          </w:rPr>
          <w:t xml:space="preserve"> and allelic heterogeneity</w:t>
        </w:r>
      </w:ins>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rsidR="000758AF" w:rsidRDefault="0026429E" w:rsidP="007C1BB5">
      <w:pPr>
        <w:spacing w:afterLines="280" w:line="480" w:lineRule="auto"/>
        <w:jc w:val="both"/>
        <w:rPr>
          <w:rFonts w:ascii="Times New Roman" w:hAnsi="Times New Roman"/>
          <w:sz w:val="24"/>
        </w:rPr>
      </w:pPr>
      <w:r>
        <w:rPr>
          <w:rFonts w:ascii="Times New Roman" w:hAnsi="Times New Roman"/>
          <w:sz w:val="24"/>
        </w:rPr>
        <w:t xml:space="preserve">Here we describe </w:t>
      </w:r>
      <w:ins w:id="18" w:author="suzanne" w:date="2014-11-06T08:47:00Z">
        <w:r w:rsidR="005A57CE">
          <w:rPr>
            <w:rFonts w:ascii="Times New Roman" w:hAnsi="Times New Roman"/>
            <w:sz w:val="24"/>
          </w:rPr>
          <w:t>the</w:t>
        </w:r>
      </w:ins>
      <w:del w:id="19" w:author="suzanne" w:date="2014-11-06T08:47:00Z">
        <w:r w:rsidDel="005A57CE">
          <w:rPr>
            <w:rFonts w:ascii="Times New Roman" w:hAnsi="Times New Roman"/>
            <w:sz w:val="24"/>
          </w:rPr>
          <w:delText>a</w:delText>
        </w:r>
      </w:del>
      <w:r>
        <w:rPr>
          <w:rFonts w:ascii="Times New Roman" w:hAnsi="Times New Roman"/>
          <w:sz w:val="24"/>
        </w:rPr>
        <w:t xml:space="preserve"> </w:t>
      </w:r>
      <w:r w:rsidR="007E05B7" w:rsidRPr="007E05B7">
        <w:rPr>
          <w:rFonts w:ascii="Times New Roman" w:hAnsi="Times New Roman"/>
          <w:sz w:val="24"/>
        </w:rPr>
        <w:t xml:space="preserve">collapsed </w:t>
      </w:r>
      <w:proofErr w:type="spellStart"/>
      <w:r w:rsidR="007E05B7" w:rsidRPr="007E05B7">
        <w:rPr>
          <w:rFonts w:ascii="Times New Roman" w:hAnsi="Times New Roman"/>
          <w:sz w:val="24"/>
        </w:rPr>
        <w:t>haplotype</w:t>
      </w:r>
      <w:proofErr w:type="spellEnd"/>
      <w:r w:rsidR="007E05B7" w:rsidRPr="007E05B7">
        <w:rPr>
          <w:rFonts w:ascii="Times New Roman" w:hAnsi="Times New Roman"/>
          <w:sz w:val="24"/>
        </w:rPr>
        <w:t xml:space="preserve"> pattern (CHP) method </w:t>
      </w:r>
      <w:ins w:id="20" w:author="Suzanne M. Leal" w:date="2014-11-06T10:20:00Z">
        <w:r w:rsidR="00C45340">
          <w:rPr>
            <w:rFonts w:ascii="Times New Roman" w:hAnsi="Times New Roman"/>
            <w:sz w:val="24"/>
          </w:rPr>
          <w:t>which</w:t>
        </w:r>
      </w:ins>
      <w:ins w:id="21" w:author="Suzanne M. Leal" w:date="2014-11-06T13:26:00Z">
        <w:r w:rsidR="00E57E62">
          <w:rPr>
            <w:rFonts w:ascii="Times New Roman" w:hAnsi="Times New Roman"/>
            <w:sz w:val="24"/>
          </w:rPr>
          <w:t xml:space="preserve"> was designed to analyze </w:t>
        </w:r>
        <w:r w:rsidR="00B80CEE">
          <w:rPr>
            <w:rFonts w:ascii="Times New Roman" w:hAnsi="Times New Roman"/>
            <w:sz w:val="24"/>
          </w:rPr>
          <w:t xml:space="preserve">rare variants </w:t>
        </w:r>
      </w:ins>
      <w:ins w:id="22" w:author="Suzanne M. Leal" w:date="2014-11-06T13:38:00Z">
        <w:r w:rsidR="00B80CEE">
          <w:rPr>
            <w:rFonts w:ascii="Times New Roman" w:hAnsi="Times New Roman"/>
            <w:sz w:val="24"/>
          </w:rPr>
          <w:t>by</w:t>
        </w:r>
      </w:ins>
      <w:ins w:id="23" w:author="Suzanne M. Leal" w:date="2014-11-06T13:39:00Z">
        <w:r w:rsidR="00B80CEE">
          <w:rPr>
            <w:rFonts w:ascii="Times New Roman" w:hAnsi="Times New Roman"/>
            <w:sz w:val="24"/>
          </w:rPr>
          <w:t xml:space="preserve"> </w:t>
        </w:r>
      </w:ins>
      <w:del w:id="24" w:author="Suzanne M. Leal" w:date="2014-11-06T10:20:00Z">
        <w:r w:rsidR="007E05B7" w:rsidRPr="007E05B7" w:rsidDel="00C45340">
          <w:rPr>
            <w:rFonts w:ascii="Times New Roman" w:hAnsi="Times New Roman"/>
            <w:sz w:val="24"/>
          </w:rPr>
          <w:delText>to</w:delText>
        </w:r>
      </w:del>
      <w:del w:id="25" w:author="Suzanne M. Leal" w:date="2014-11-06T13:39:00Z">
        <w:r w:rsidR="007E05B7" w:rsidRPr="007E05B7" w:rsidDel="00B80CEE">
          <w:rPr>
            <w:rFonts w:ascii="Times New Roman" w:hAnsi="Times New Roman"/>
            <w:sz w:val="24"/>
          </w:rPr>
          <w:delText xml:space="preserve"> </w:delText>
        </w:r>
      </w:del>
      <w:r w:rsidR="007E05B7" w:rsidRPr="007E05B7">
        <w:rPr>
          <w:rFonts w:ascii="Times New Roman" w:hAnsi="Times New Roman"/>
          <w:sz w:val="24"/>
        </w:rPr>
        <w:t>c</w:t>
      </w:r>
      <w:ins w:id="26" w:author="Suzanne M. Leal" w:date="2014-11-06T10:21:00Z">
        <w:r w:rsidR="00B80CEE">
          <w:rPr>
            <w:rFonts w:ascii="Times New Roman" w:hAnsi="Times New Roman"/>
            <w:sz w:val="24"/>
          </w:rPr>
          <w:t>onstruct</w:t>
        </w:r>
      </w:ins>
      <w:ins w:id="27" w:author="Suzanne M. Leal" w:date="2014-11-06T13:39:00Z">
        <w:r w:rsidR="00B80CEE">
          <w:rPr>
            <w:rFonts w:ascii="Times New Roman" w:hAnsi="Times New Roman"/>
            <w:sz w:val="24"/>
          </w:rPr>
          <w:t>ing</w:t>
        </w:r>
      </w:ins>
      <w:del w:id="28" w:author="Suzanne M. Leal" w:date="2014-11-06T10:21:00Z">
        <w:r w:rsidR="007E05B7" w:rsidRPr="007E05B7" w:rsidDel="00C45340">
          <w:rPr>
            <w:rFonts w:ascii="Times New Roman" w:hAnsi="Times New Roman"/>
            <w:sz w:val="24"/>
          </w:rPr>
          <w:delText>reate</w:delText>
        </w:r>
      </w:del>
      <w:r w:rsidR="007E05B7" w:rsidRPr="007E05B7">
        <w:rPr>
          <w:rFonts w:ascii="Times New Roman" w:hAnsi="Times New Roman"/>
          <w:sz w:val="24"/>
        </w:rPr>
        <w:t xml:space="preserve"> markers that </w:t>
      </w:r>
      <w:ins w:id="29" w:author="suzanne" w:date="2014-11-05T22:17:00Z">
        <w:r w:rsidR="002E2BB2">
          <w:rPr>
            <w:rFonts w:ascii="Times New Roman" w:hAnsi="Times New Roman"/>
            <w:sz w:val="24"/>
          </w:rPr>
          <w:t xml:space="preserve">have a higher </w:t>
        </w:r>
        <w:proofErr w:type="spellStart"/>
        <w:r w:rsidR="002E2BB2">
          <w:rPr>
            <w:rFonts w:ascii="Times New Roman" w:hAnsi="Times New Roman"/>
            <w:sz w:val="24"/>
          </w:rPr>
          <w:t>heterozygosity</w:t>
        </w:r>
        <w:proofErr w:type="spellEnd"/>
        <w:r w:rsidR="002E2BB2">
          <w:rPr>
            <w:rFonts w:ascii="Times New Roman" w:hAnsi="Times New Roman"/>
            <w:sz w:val="24"/>
          </w:rPr>
          <w:t xml:space="preserve"> </w:t>
        </w:r>
      </w:ins>
      <w:del w:id="30" w:author="suzanne" w:date="2014-11-05T22:18:00Z">
        <w:r w:rsidR="007E05B7" w:rsidRPr="007E05B7" w:rsidDel="002E2BB2">
          <w:rPr>
            <w:rFonts w:ascii="Times New Roman" w:hAnsi="Times New Roman"/>
            <w:sz w:val="24"/>
          </w:rPr>
          <w:delText>are</w:delText>
        </w:r>
      </w:del>
      <w:del w:id="31" w:author="suzanne" w:date="2014-11-05T22:17:00Z">
        <w:r w:rsidR="007E05B7" w:rsidRPr="007E05B7" w:rsidDel="002E2BB2">
          <w:rPr>
            <w:rFonts w:ascii="Times New Roman" w:hAnsi="Times New Roman"/>
            <w:sz w:val="24"/>
          </w:rPr>
          <w:delText xml:space="preserve"> more heterozygous </w:delText>
        </w:r>
      </w:del>
      <w:r w:rsidR="007E05B7" w:rsidRPr="007E05B7">
        <w:rPr>
          <w:rFonts w:ascii="Times New Roman" w:hAnsi="Times New Roman"/>
          <w:sz w:val="24"/>
        </w:rPr>
        <w:t xml:space="preserve">and </w:t>
      </w:r>
      <w:ins w:id="32" w:author="Suzanne M. Leal" w:date="2014-11-06T10:21:00Z">
        <w:r w:rsidR="00C45340">
          <w:rPr>
            <w:rFonts w:ascii="Times New Roman" w:hAnsi="Times New Roman"/>
            <w:sz w:val="24"/>
          </w:rPr>
          <w:t xml:space="preserve">are </w:t>
        </w:r>
      </w:ins>
      <w:ins w:id="33" w:author="suzanne" w:date="2014-11-05T22:18:00Z">
        <w:r w:rsidR="002E2BB2">
          <w:rPr>
            <w:rFonts w:ascii="Times New Roman" w:hAnsi="Times New Roman"/>
            <w:sz w:val="24"/>
          </w:rPr>
          <w:t xml:space="preserve">more </w:t>
        </w:r>
      </w:ins>
      <w:r w:rsidR="007E05B7" w:rsidRPr="007E05B7">
        <w:rPr>
          <w:rFonts w:ascii="Times New Roman" w:hAnsi="Times New Roman"/>
          <w:sz w:val="24"/>
        </w:rPr>
        <w:t>informative for linkage analysis than individual SNVs. Unlike when SNPs are analyzed</w:t>
      </w:r>
      <w:ins w:id="34" w:author="suzanne" w:date="2014-11-06T08:48:00Z">
        <w:r w:rsidR="005A57CE">
          <w:rPr>
            <w:rFonts w:ascii="Times New Roman" w:hAnsi="Times New Roman"/>
            <w:sz w:val="24"/>
          </w:rPr>
          <w:t>,</w:t>
        </w:r>
      </w:ins>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w:t>
      </w:r>
      <w:r w:rsidR="004C7670">
        <w:rPr>
          <w:rFonts w:ascii="Times New Roman" w:hAnsi="Times New Roman"/>
          <w:sz w:val="24"/>
        </w:rPr>
        <w:lastRenderedPageBreak/>
        <w:t>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 xml:space="preserve">is particularly powerful in the presents of intra- (e.g. compound </w:t>
      </w:r>
      <w:proofErr w:type="spellStart"/>
      <w:r w:rsidR="007E05B7" w:rsidRPr="007E05B7">
        <w:rPr>
          <w:rFonts w:ascii="Times New Roman" w:hAnsi="Times New Roman"/>
          <w:sz w:val="24"/>
        </w:rPr>
        <w:t>heterozygotes</w:t>
      </w:r>
      <w:proofErr w:type="spellEnd"/>
      <w:r w:rsidR="007E05B7" w:rsidRPr="007E05B7">
        <w:rPr>
          <w:rFonts w:ascii="Times New Roman" w:hAnsi="Times New Roman"/>
          <w:sz w:val="24"/>
        </w:rPr>
        <w:t>) and inter-family allelic heterogeneity</w:t>
      </w:r>
      <w:r w:rsidR="00573566">
        <w:rPr>
          <w:rFonts w:ascii="Times New Roman" w:hAnsi="Times New Roman"/>
          <w:sz w:val="24"/>
        </w:rPr>
        <w:t xml:space="preserve">, a phenomenon commonly observed for </w:t>
      </w:r>
      <w:proofErr w:type="spellStart"/>
      <w:r w:rsidR="00573566">
        <w:rPr>
          <w:rFonts w:ascii="Times New Roman" w:hAnsi="Times New Roman"/>
          <w:sz w:val="24"/>
        </w:rPr>
        <w:t>Mendelian</w:t>
      </w:r>
      <w:proofErr w:type="spellEnd"/>
      <w:r w:rsidR="00573566">
        <w:rPr>
          <w:rFonts w:ascii="Times New Roman" w:hAnsi="Times New Roman"/>
          <w:sz w:val="24"/>
        </w:rPr>
        <w:t xml:space="preserve"> diseases</w:t>
      </w:r>
      <w:r w:rsidR="007E05B7" w:rsidRPr="007E05B7">
        <w:rPr>
          <w:rFonts w:ascii="Times New Roman" w:hAnsi="Times New Roman"/>
          <w:sz w:val="24"/>
        </w:rPr>
        <w:t xml:space="preserve">. </w:t>
      </w:r>
      <w:ins w:id="35" w:author="Gao Wang" w:date="2014-10-29T15:36:00Z">
        <w:r w:rsidR="005650F3">
          <w:rPr>
            <w:rFonts w:ascii="Times New Roman" w:hAnsi="Times New Roman"/>
            <w:sz w:val="24"/>
          </w:rPr>
          <w:t xml:space="preserve">When causal variants are missing from samples, </w:t>
        </w:r>
      </w:ins>
      <w:ins w:id="36" w:author="suzanne" w:date="2014-11-05T22:19:00Z">
        <w:r w:rsidR="002E2BB2">
          <w:rPr>
            <w:rFonts w:ascii="Times New Roman" w:hAnsi="Times New Roman"/>
            <w:sz w:val="24"/>
          </w:rPr>
          <w:t xml:space="preserve">the </w:t>
        </w:r>
      </w:ins>
      <w:ins w:id="37" w:author="Gao Wang" w:date="2014-10-29T15:36:00Z">
        <w:r w:rsidR="005650F3">
          <w:rPr>
            <w:rFonts w:ascii="Times New Roman" w:hAnsi="Times New Roman"/>
            <w:sz w:val="24"/>
          </w:rPr>
          <w:t xml:space="preserve">CHP method can still </w:t>
        </w:r>
      </w:ins>
      <w:ins w:id="38" w:author="suzanne" w:date="2014-11-05T22:19:00Z">
        <w:r w:rsidR="002E2BB2">
          <w:rPr>
            <w:rFonts w:ascii="Times New Roman" w:hAnsi="Times New Roman"/>
            <w:sz w:val="24"/>
          </w:rPr>
          <w:t xml:space="preserve">detect linkage </w:t>
        </w:r>
      </w:ins>
      <w:ins w:id="39" w:author="Gao Wang" w:date="2014-10-29T15:36:00Z">
        <w:del w:id="40" w:author="suzanne" w:date="2014-11-05T22:19:00Z">
          <w:r w:rsidR="005650F3" w:rsidDel="002E2BB2">
            <w:rPr>
              <w:rFonts w:ascii="Times New Roman" w:hAnsi="Times New Roman"/>
              <w:sz w:val="24"/>
            </w:rPr>
            <w:delText xml:space="preserve">maintain some power </w:delText>
          </w:r>
        </w:del>
        <w:r w:rsidR="005650F3">
          <w:rPr>
            <w:rFonts w:ascii="Times New Roman" w:hAnsi="Times New Roman"/>
            <w:sz w:val="24"/>
          </w:rPr>
          <w:t xml:space="preserve">due to </w:t>
        </w:r>
      </w:ins>
      <w:ins w:id="41" w:author="Gao Wang" w:date="2014-10-29T15:38:00Z">
        <w:r w:rsidR="00AC50A5">
          <w:rPr>
            <w:rFonts w:ascii="Times New Roman" w:hAnsi="Times New Roman"/>
            <w:sz w:val="24"/>
          </w:rPr>
          <w:t xml:space="preserve">transmission </w:t>
        </w:r>
        <w:r w:rsidR="005650F3">
          <w:rPr>
            <w:rFonts w:ascii="Times New Roman" w:hAnsi="Times New Roman"/>
            <w:sz w:val="24"/>
          </w:rPr>
          <w:t xml:space="preserve">information </w:t>
        </w:r>
      </w:ins>
      <w:ins w:id="42" w:author="Gao Wang" w:date="2014-10-29T16:28:00Z">
        <w:r w:rsidR="005F05EC">
          <w:rPr>
            <w:rFonts w:ascii="Times New Roman" w:hAnsi="Times New Roman"/>
            <w:sz w:val="24"/>
          </w:rPr>
          <w:t>retained</w:t>
        </w:r>
      </w:ins>
      <w:ins w:id="43" w:author="Gao Wang" w:date="2014-10-29T15:38:00Z">
        <w:r w:rsidR="00D43AEA">
          <w:rPr>
            <w:rFonts w:ascii="Times New Roman" w:hAnsi="Times New Roman"/>
            <w:sz w:val="24"/>
          </w:rPr>
          <w:t xml:space="preserve"> by </w:t>
        </w:r>
      </w:ins>
      <w:ins w:id="44" w:author="Gao Wang" w:date="2014-10-30T14:41:00Z">
        <w:r w:rsidR="000F1209">
          <w:rPr>
            <w:rFonts w:ascii="Times New Roman" w:hAnsi="Times New Roman"/>
            <w:sz w:val="24"/>
          </w:rPr>
          <w:t>other</w:t>
        </w:r>
      </w:ins>
      <w:ins w:id="45" w:author="Gao Wang" w:date="2014-10-29T15:38:00Z">
        <w:r w:rsidR="005650F3">
          <w:rPr>
            <w:rFonts w:ascii="Times New Roman" w:hAnsi="Times New Roman"/>
            <w:sz w:val="24"/>
          </w:rPr>
          <w:t xml:space="preserve"> variants. </w:t>
        </w:r>
      </w:ins>
      <w:r w:rsidR="008C77C1">
        <w:rPr>
          <w:rFonts w:ascii="Times New Roman" w:hAnsi="Times New Roman"/>
          <w:sz w:val="24"/>
        </w:rPr>
        <w:t xml:space="preserve">We have developed the </w:t>
      </w:r>
      <w:proofErr w:type="spellStart"/>
      <w:r w:rsidR="008C77C1">
        <w:rPr>
          <w:rFonts w:ascii="Times New Roman" w:hAnsi="Times New Roman"/>
          <w:sz w:val="24"/>
        </w:rPr>
        <w:t>SEQLinkage</w:t>
      </w:r>
      <w:proofErr w:type="spellEnd"/>
      <w:r w:rsidR="008C77C1">
        <w:rPr>
          <w:rFonts w:ascii="Times New Roman" w:hAnsi="Times New Roman"/>
          <w:sz w:val="24"/>
        </w:rPr>
        <w:t xml:space="preserv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 xml:space="preserve">Since </w:t>
      </w:r>
      <w:proofErr w:type="spellStart"/>
      <w:r w:rsidR="007E05B7" w:rsidRPr="007E05B7">
        <w:rPr>
          <w:rFonts w:ascii="Times New Roman" w:hAnsi="Times New Roman"/>
          <w:sz w:val="24"/>
        </w:rPr>
        <w:t>SEQL</w:t>
      </w:r>
      <w:r w:rsidR="00070F31">
        <w:rPr>
          <w:rFonts w:ascii="Times New Roman" w:hAnsi="Times New Roman"/>
          <w:sz w:val="24"/>
        </w:rPr>
        <w:t>inkage</w:t>
      </w:r>
      <w:proofErr w:type="spellEnd"/>
      <w:r w:rsidR="00070F31">
        <w:rPr>
          <w:rFonts w:ascii="Times New Roman" w:hAnsi="Times New Roman"/>
          <w:sz w:val="24"/>
        </w:rPr>
        <w:t xml:space="preserv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rsidR="000758AF" w:rsidRDefault="008349C9" w:rsidP="007C1BB5">
      <w:pPr>
        <w:spacing w:afterLines="280"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rsidR="000758AF" w:rsidRDefault="000433E1" w:rsidP="007C1BB5">
      <w:pPr>
        <w:spacing w:afterLines="280" w:line="480" w:lineRule="auto"/>
        <w:jc w:val="both"/>
        <w:rPr>
          <w:rFonts w:ascii="Times New Roman" w:hAnsi="Times New Roman"/>
          <w:sz w:val="24"/>
        </w:rPr>
      </w:pPr>
      <w:r w:rsidRPr="000433E1">
        <w:rPr>
          <w:rFonts w:ascii="Times New Roman" w:hAnsi="Times New Roman"/>
          <w:sz w:val="24"/>
        </w:rPr>
        <w:t xml:space="preserve">For the CHP method instead of analyzing each variant separately, multiple variants which form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w:t>
      </w:r>
      <w:proofErr w:type="spellStart"/>
      <w:r w:rsidRPr="000433E1">
        <w:rPr>
          <w:rFonts w:ascii="Times New Roman" w:hAnsi="Times New Roman"/>
          <w:sz w:val="24"/>
        </w:rPr>
        <w:t>heterozygosity</w:t>
      </w:r>
      <w:proofErr w:type="spellEnd"/>
      <w:r w:rsidRPr="000433E1">
        <w:rPr>
          <w:rFonts w:ascii="Times New Roman" w:hAnsi="Times New Roman"/>
          <w:sz w:val="24"/>
        </w:rPr>
        <w:t xml:space="preserve"> than SNVs, making them more informative and powerful to detect linkage.</w:t>
      </w:r>
    </w:p>
    <w:p w:rsidR="000758AF" w:rsidRDefault="000433E1" w:rsidP="007C1BB5">
      <w:pPr>
        <w:spacing w:afterLines="280" w:line="480" w:lineRule="auto"/>
        <w:jc w:val="both"/>
        <w:rPr>
          <w:rFonts w:ascii="Times New Roman" w:hAnsi="Times New Roman"/>
          <w:sz w:val="24"/>
        </w:rPr>
      </w:pPr>
      <w:r w:rsidRPr="000433E1">
        <w:rPr>
          <w:rFonts w:ascii="Times New Roman" w:hAnsi="Times New Roman"/>
          <w:sz w:val="24"/>
        </w:rPr>
        <w:t xml:space="preserve">To generate regional markers,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for the region must be obtained for all samples with sequence data. NGS data from family members are first checked for </w:t>
      </w:r>
      <w:proofErr w:type="spellStart"/>
      <w:r w:rsidRPr="000433E1">
        <w:rPr>
          <w:rFonts w:ascii="Times New Roman" w:hAnsi="Times New Roman"/>
          <w:sz w:val="24"/>
        </w:rPr>
        <w:t>Mendelian</w:t>
      </w:r>
      <w:proofErr w:type="spellEnd"/>
      <w:r w:rsidRPr="000433E1">
        <w:rPr>
          <w:rFonts w:ascii="Times New Roman" w:hAnsi="Times New Roman"/>
          <w:sz w:val="24"/>
        </w:rPr>
        <w:t xml:space="preserve"> errors</w:t>
      </w:r>
      <w:ins w:id="46" w:author="suzanne" w:date="2014-11-06T09:47:00Z">
        <w:r w:rsidR="00043C32">
          <w:rPr>
            <w:rFonts w:ascii="Times New Roman" w:hAnsi="Times New Roman"/>
            <w:sz w:val="24"/>
          </w:rPr>
          <w:t xml:space="preserve"> and</w:t>
        </w:r>
      </w:ins>
      <w:del w:id="47" w:author="suzanne" w:date="2014-11-06T09:47:00Z">
        <w:r w:rsidRPr="000433E1" w:rsidDel="00043C32">
          <w:rPr>
            <w:rFonts w:ascii="Times New Roman" w:hAnsi="Times New Roman"/>
            <w:sz w:val="24"/>
          </w:rPr>
          <w:delText>;</w:delText>
        </w:r>
      </w:del>
      <w:r w:rsidRPr="000433E1">
        <w:rPr>
          <w:rFonts w:ascii="Times New Roman" w:hAnsi="Times New Roman"/>
          <w:sz w:val="24"/>
        </w:rPr>
        <w:t xml:space="preserve"> </w:t>
      </w:r>
      <w:ins w:id="48" w:author="Gao Wang" w:date="2014-10-29T14:41:00Z">
        <w:r w:rsidR="00E34E37">
          <w:rPr>
            <w:rFonts w:ascii="Times New Roman" w:hAnsi="Times New Roman"/>
            <w:sz w:val="24"/>
          </w:rPr>
          <w:t xml:space="preserve">variants with </w:t>
        </w:r>
      </w:ins>
      <w:proofErr w:type="spellStart"/>
      <w:r w:rsidRPr="000433E1">
        <w:rPr>
          <w:rFonts w:ascii="Times New Roman" w:hAnsi="Times New Roman"/>
          <w:sz w:val="24"/>
        </w:rPr>
        <w:t>Mendelian</w:t>
      </w:r>
      <w:proofErr w:type="spellEnd"/>
      <w:r w:rsidRPr="000433E1">
        <w:rPr>
          <w:rFonts w:ascii="Times New Roman" w:hAnsi="Times New Roman"/>
          <w:sz w:val="24"/>
        </w:rPr>
        <w:t xml:space="preserve"> inconsistencies are </w:t>
      </w:r>
      <w:ins w:id="49" w:author="suzanne" w:date="2014-11-06T09:47:00Z">
        <w:r w:rsidR="00043C32">
          <w:rPr>
            <w:rFonts w:ascii="Times New Roman" w:hAnsi="Times New Roman"/>
            <w:sz w:val="24"/>
          </w:rPr>
          <w:t>removed</w:t>
        </w:r>
      </w:ins>
      <w:del w:id="50" w:author="suzanne" w:date="2014-11-06T09:47:00Z">
        <w:r w:rsidRPr="000433E1" w:rsidDel="00043C32">
          <w:rPr>
            <w:rFonts w:ascii="Times New Roman" w:hAnsi="Times New Roman"/>
            <w:sz w:val="24"/>
          </w:rPr>
          <w:delText>treated as missing data</w:delText>
        </w:r>
      </w:del>
      <w:ins w:id="51" w:author="Gao Wang" w:date="2014-10-29T14:44:00Z">
        <w:del w:id="52" w:author="suzanne" w:date="2014-11-05T22:37:00Z">
          <w:r w:rsidR="00302F5B" w:rsidDel="0095551C">
            <w:rPr>
              <w:rFonts w:ascii="Times New Roman" w:hAnsi="Times New Roman"/>
              <w:sz w:val="24"/>
            </w:rPr>
            <w:delText xml:space="preserve"> </w:delText>
          </w:r>
        </w:del>
      </w:ins>
      <w:commentRangeStart w:id="53"/>
      <w:ins w:id="54" w:author="Gao Wang" w:date="2014-10-29T14:41:00Z">
        <w:del w:id="55" w:author="suzanne" w:date="2014-11-05T22:37:00Z">
          <w:r w:rsidR="000C27F2" w:rsidDel="0095551C">
            <w:rPr>
              <w:rFonts w:ascii="Times New Roman" w:hAnsi="Times New Roman"/>
              <w:sz w:val="24"/>
            </w:rPr>
            <w:delText>if</w:delText>
          </w:r>
        </w:del>
      </w:ins>
      <w:commentRangeEnd w:id="53"/>
      <w:ins w:id="56" w:author="Gao Wang" w:date="2014-11-04T18:18:00Z">
        <w:del w:id="57" w:author="suzanne" w:date="2014-11-05T22:37:00Z">
          <w:r w:rsidR="00800D4A" w:rsidDel="0095551C">
            <w:rPr>
              <w:rStyle w:val="CommentReference"/>
            </w:rPr>
            <w:commentReference w:id="53"/>
          </w:r>
        </w:del>
      </w:ins>
      <w:ins w:id="58" w:author="Gao Wang" w:date="2014-10-29T14:41:00Z">
        <w:del w:id="59" w:author="suzanne" w:date="2014-11-05T22:37:00Z">
          <w:r w:rsidR="000C27F2" w:rsidDel="0095551C">
            <w:rPr>
              <w:rFonts w:ascii="Times New Roman" w:hAnsi="Times New Roman"/>
              <w:sz w:val="24"/>
            </w:rPr>
            <w:delText xml:space="preserve"> </w:delText>
          </w:r>
        </w:del>
      </w:ins>
      <w:ins w:id="60" w:author="Gao Wang" w:date="2014-10-29T14:42:00Z">
        <w:del w:id="61" w:author="suzanne" w:date="2014-11-05T22:37:00Z">
          <w:r w:rsidR="00C64715" w:rsidDel="0095551C">
            <w:rPr>
              <w:rFonts w:ascii="Times New Roman" w:hAnsi="Times New Roman"/>
              <w:sz w:val="24"/>
            </w:rPr>
            <w:delText xml:space="preserve">they </w:delText>
          </w:r>
        </w:del>
      </w:ins>
      <w:ins w:id="62" w:author="Gao Wang" w:date="2014-10-29T14:41:00Z">
        <w:del w:id="63" w:author="suzanne" w:date="2014-11-05T22:37:00Z">
          <w:r w:rsidR="000C27F2" w:rsidDel="0095551C">
            <w:rPr>
              <w:rFonts w:ascii="Times New Roman" w:hAnsi="Times New Roman"/>
              <w:sz w:val="24"/>
            </w:rPr>
            <w:delText xml:space="preserve">cannot be rectified based on apparent </w:delText>
          </w:r>
        </w:del>
      </w:ins>
      <w:ins w:id="64" w:author="Gao Wang" w:date="2014-10-29T14:45:00Z">
        <w:del w:id="65" w:author="suzanne" w:date="2014-11-05T22:37:00Z">
          <w:r w:rsidR="00A57BD3" w:rsidDel="0095551C">
            <w:rPr>
              <w:rFonts w:ascii="Times New Roman" w:hAnsi="Times New Roman"/>
              <w:sz w:val="24"/>
            </w:rPr>
            <w:delText xml:space="preserve">allele </w:delText>
          </w:r>
        </w:del>
      </w:ins>
      <w:ins w:id="66" w:author="Gao Wang" w:date="2014-10-29T14:41:00Z">
        <w:del w:id="67" w:author="suzanne" w:date="2014-11-05T22:37:00Z">
          <w:r w:rsidR="000C27F2" w:rsidDel="0095551C">
            <w:rPr>
              <w:rFonts w:ascii="Times New Roman" w:hAnsi="Times New Roman"/>
              <w:sz w:val="24"/>
            </w:rPr>
            <w:delText>transmission</w:delText>
          </w:r>
        </w:del>
      </w:ins>
      <w:ins w:id="68" w:author="Gao Wang" w:date="2014-10-29T14:45:00Z">
        <w:del w:id="69" w:author="suzanne" w:date="2014-11-05T22:37:00Z">
          <w:r w:rsidR="00A57BD3" w:rsidDel="0095551C">
            <w:rPr>
              <w:rFonts w:ascii="Times New Roman" w:hAnsi="Times New Roman"/>
              <w:sz w:val="24"/>
            </w:rPr>
            <w:delText xml:space="preserve"> patterns</w:delText>
          </w:r>
        </w:del>
      </w:ins>
      <w:r w:rsidRPr="000433E1">
        <w:rPr>
          <w:rFonts w:ascii="Times New Roman" w:hAnsi="Times New Roman"/>
          <w:sz w:val="24"/>
        </w:rPr>
        <w:t xml:space="preserve">. An improved version of the Lander-Green algorithm for genetic phasing </w:t>
      </w:r>
      <w:del w:id="70" w:author="Gao Wang" w:date="2014-10-29T14:44:00Z">
        <w:r w:rsidRPr="000433E1" w:rsidDel="0053591B">
          <w:rPr>
            <w:rFonts w:ascii="Times New Roman" w:hAnsi="Times New Roman"/>
            <w:sz w:val="24"/>
          </w:rPr>
          <w:delText xml:space="preserve">and </w:delText>
        </w:r>
      </w:del>
      <w:del w:id="71" w:author="Gao Wang" w:date="2014-10-29T14:42:00Z">
        <w:r w:rsidRPr="000433E1" w:rsidDel="0041577F">
          <w:rPr>
            <w:rFonts w:ascii="Times New Roman" w:hAnsi="Times New Roman"/>
            <w:sz w:val="24"/>
          </w:rPr>
          <w:delText xml:space="preserve">missing genotype imputation </w:delText>
        </w:r>
      </w:del>
      <w:r w:rsidRPr="000433E1">
        <w:rPr>
          <w:rFonts w:ascii="Times New Roman" w:hAnsi="Times New Roman"/>
          <w:sz w:val="24"/>
        </w:rPr>
        <w:t xml:space="preserve">is </w:t>
      </w:r>
      <w:del w:id="72" w:author="suzanne" w:date="2014-11-05T22:38:00Z">
        <w:r w:rsidRPr="000433E1" w:rsidDel="0095551C">
          <w:rPr>
            <w:rFonts w:ascii="Times New Roman" w:hAnsi="Times New Roman"/>
            <w:sz w:val="24"/>
          </w:rPr>
          <w:delText xml:space="preserve">then </w:delText>
        </w:r>
      </w:del>
      <w:r w:rsidRPr="000433E1">
        <w:rPr>
          <w:rFonts w:ascii="Times New Roman" w:hAnsi="Times New Roman"/>
          <w:sz w:val="24"/>
        </w:rPr>
        <w:t xml:space="preserve">applied to </w:t>
      </w:r>
      <w:r w:rsidRPr="000433E1">
        <w:rPr>
          <w:rFonts w:ascii="Times New Roman" w:hAnsi="Times New Roman"/>
          <w:sz w:val="24"/>
        </w:rPr>
        <w:lastRenderedPageBreak/>
        <w:t xml:space="preserve">reconstruct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del w:id="73" w:author="Suzanne M. Leal" w:date="2014-11-06T10:23:00Z">
        <w:r w:rsidR="000E232D" w:rsidDel="00C45340">
          <w:rPr>
            <w:rFonts w:ascii="Times New Roman" w:hAnsi="Times New Roman"/>
            <w:sz w:val="24"/>
          </w:rPr>
          <w:delText xml:space="preserve">the </w:delText>
        </w:r>
      </w:del>
      <w:r w:rsidRPr="000433E1">
        <w:rPr>
          <w:rFonts w:ascii="Times New Roman" w:hAnsi="Times New Roman"/>
          <w:sz w:val="24"/>
        </w:rPr>
        <w:t>collapsing method</w:t>
      </w:r>
      <w:ins w:id="74" w:author="Suzanne M. Leal" w:date="2014-11-06T10:23:00Z">
        <w:r w:rsidR="00C45340">
          <w:rPr>
            <w:rFonts w:ascii="Times New Roman" w:hAnsi="Times New Roman"/>
            <w:sz w:val="24"/>
          </w:rPr>
          <w:t>s</w:t>
        </w:r>
      </w:ins>
      <w:r w:rsidRPr="000433E1">
        <w:rPr>
          <w:rFonts w:ascii="Times New Roman" w:hAnsi="Times New Roman"/>
          <w:sz w:val="24"/>
        </w:rPr>
        <w:t xml:space="preserve"> for </w:t>
      </w:r>
      <w:ins w:id="75" w:author="suzanne" w:date="2014-11-05T22:38:00Z">
        <w:r w:rsidR="0095551C">
          <w:rPr>
            <w:rFonts w:ascii="Times New Roman" w:hAnsi="Times New Roman"/>
            <w:sz w:val="24"/>
          </w:rPr>
          <w:t xml:space="preserve">rare variant </w:t>
        </w:r>
      </w:ins>
      <w:r w:rsidRPr="000433E1">
        <w:rPr>
          <w:rFonts w:ascii="Times New Roman" w:hAnsi="Times New Roman"/>
          <w:sz w:val="24"/>
        </w:rPr>
        <w:t>association analysis</w:t>
      </w:r>
      <w:del w:id="76" w:author="suzanne" w:date="2014-11-05T22:39:00Z">
        <w:r w:rsidRPr="000433E1" w:rsidDel="0095551C">
          <w:rPr>
            <w:rFonts w:ascii="Times New Roman" w:hAnsi="Times New Roman"/>
            <w:sz w:val="24"/>
          </w:rPr>
          <w:delText xml:space="preserve"> with rare </w:delText>
        </w:r>
        <w:r w:rsidR="00FC6947" w:rsidDel="0095551C">
          <w:rPr>
            <w:rFonts w:ascii="Times New Roman" w:hAnsi="Times New Roman"/>
            <w:sz w:val="24"/>
          </w:rPr>
          <w:delText>variants</w:delText>
        </w:r>
      </w:del>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w:t>
      </w:r>
      <w:proofErr w:type="spellStart"/>
      <w:r w:rsidRPr="000433E1">
        <w:rPr>
          <w:rFonts w:ascii="Times New Roman" w:hAnsi="Times New Roman"/>
          <w:sz w:val="24"/>
        </w:rPr>
        <w:t>haplotype</w:t>
      </w:r>
      <w:proofErr w:type="spellEnd"/>
      <w:r w:rsidRPr="000433E1">
        <w:rPr>
          <w:rFonts w:ascii="Times New Roman" w:hAnsi="Times New Roman"/>
          <w:sz w:val="24"/>
        </w:rPr>
        <w:t xml:space="preserve"> a single numeric value so that different patterns of collapsed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in </w:t>
      </w:r>
      <w:commentRangeStart w:id="77"/>
      <w:ins w:id="78" w:author="suzanne" w:date="2014-11-06T08:54:00Z">
        <w:r w:rsidR="00434CDE">
          <w:rPr>
            <w:rFonts w:ascii="Times New Roman" w:hAnsi="Times New Roman"/>
            <w:sz w:val="24"/>
          </w:rPr>
          <w:t>each</w:t>
        </w:r>
      </w:ins>
      <w:commentRangeEnd w:id="77"/>
      <w:ins w:id="79" w:author="suzanne" w:date="2014-11-06T08:55:00Z">
        <w:r w:rsidR="00434CDE">
          <w:rPr>
            <w:rStyle w:val="CommentReference"/>
          </w:rPr>
          <w:commentReference w:id="77"/>
        </w:r>
      </w:ins>
      <w:ins w:id="80" w:author="suzanne" w:date="2014-11-06T08:54:00Z">
        <w:r w:rsidR="00434CDE">
          <w:rPr>
            <w:rFonts w:ascii="Times New Roman" w:hAnsi="Times New Roman"/>
            <w:sz w:val="24"/>
          </w:rPr>
          <w:t xml:space="preserve"> pedigree</w:t>
        </w:r>
      </w:ins>
      <w:del w:id="81" w:author="suzanne" w:date="2014-11-06T08:55:00Z">
        <w:r w:rsidRPr="000433E1" w:rsidDel="00434CDE">
          <w:rPr>
            <w:rFonts w:ascii="Times New Roman" w:hAnsi="Times New Roman"/>
            <w:sz w:val="24"/>
          </w:rPr>
          <w:delText>all sampl</w:delText>
        </w:r>
      </w:del>
      <w:del w:id="82" w:author="suzanne" w:date="2014-11-06T08:54:00Z">
        <w:r w:rsidRPr="000433E1" w:rsidDel="00434CDE">
          <w:rPr>
            <w:rFonts w:ascii="Times New Roman" w:hAnsi="Times New Roman"/>
            <w:sz w:val="24"/>
          </w:rPr>
          <w:delText>es</w:delText>
        </w:r>
      </w:del>
      <w:r w:rsidRPr="000433E1">
        <w:rPr>
          <w:rFonts w:ascii="Times New Roman" w:hAnsi="Times New Roman"/>
          <w:sz w:val="24"/>
        </w:rPr>
        <w:t xml:space="preserve"> are uniquely </w:t>
      </w:r>
      <w:commentRangeStart w:id="83"/>
      <w:r w:rsidRPr="000433E1">
        <w:rPr>
          <w:rFonts w:ascii="Times New Roman" w:hAnsi="Times New Roman"/>
          <w:sz w:val="24"/>
        </w:rPr>
        <w:t>represented</w:t>
      </w:r>
      <w:commentRangeEnd w:id="83"/>
      <w:r w:rsidR="00395302">
        <w:rPr>
          <w:rStyle w:val="CommentReference"/>
        </w:rPr>
        <w:commentReference w:id="83"/>
      </w:r>
      <w:ins w:id="84" w:author="Gao Wang" w:date="2014-10-29T14:46:00Z">
        <w:r w:rsidR="005C20D6">
          <w:rPr>
            <w:rFonts w:ascii="Times New Roman" w:hAnsi="Times New Roman"/>
            <w:sz w:val="24"/>
          </w:rPr>
          <w:t xml:space="preserve"> (Figure 1)</w:t>
        </w:r>
      </w:ins>
      <w:r w:rsidRPr="000433E1">
        <w:rPr>
          <w:rFonts w:ascii="Times New Roman" w:hAnsi="Times New Roman"/>
          <w:sz w:val="24"/>
        </w:rPr>
        <w:t xml:space="preserve">. The choice of coding for patterns are arbitrary, although we use continuous positive integers and assign a smaller value for collapsed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having more 0’s than 1’s. The sample </w:t>
      </w:r>
      <w:proofErr w:type="spellStart"/>
      <w:r w:rsidRPr="000433E1">
        <w:rPr>
          <w:rFonts w:ascii="Times New Roman" w:hAnsi="Times New Roman"/>
          <w:sz w:val="24"/>
        </w:rPr>
        <w:t>haplotypes</w:t>
      </w:r>
      <w:proofErr w:type="spellEnd"/>
      <w:r w:rsidRPr="000433E1">
        <w:rPr>
          <w:rFonts w:ascii="Times New Roman" w:hAnsi="Times New Roman"/>
          <w:sz w:val="24"/>
        </w:rPr>
        <w:t xml:space="preserve">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rsidR="000758AF" w:rsidRDefault="00452CCB" w:rsidP="000758AF">
      <w:pPr>
        <w:spacing w:afterLines="280" w:line="480" w:lineRule="auto"/>
        <w:jc w:val="both"/>
        <w:rPr>
          <w:ins w:id="85" w:author="Gao Wang" w:date="2014-10-29T16:33:00Z"/>
          <w:rFonts w:ascii="Times New Roman" w:hAnsi="Times New Roman"/>
          <w:sz w:val="24"/>
        </w:rPr>
      </w:pPr>
      <w:r w:rsidRPr="00BF16FA">
        <w:rPr>
          <w:rFonts w:ascii="Times New Roman" w:hAnsi="Times New Roman"/>
          <w:sz w:val="24"/>
        </w:rPr>
        <w:t>For WES data</w:t>
      </w:r>
      <w:ins w:id="86" w:author="suzanne" w:date="2014-11-05T22:42:00Z">
        <w:r w:rsidR="0095551C">
          <w:rPr>
            <w:rFonts w:ascii="Times New Roman" w:hAnsi="Times New Roman"/>
            <w:sz w:val="24"/>
          </w:rPr>
          <w:t>,</w:t>
        </w:r>
      </w:ins>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ins w:id="87" w:author="Gao Wang" w:date="2014-10-30T13:57:00Z">
        <w:r>
          <w:rPr>
            <w:rFonts w:ascii="Times New Roman" w:hAnsi="Times New Roman"/>
            <w:sz w:val="24"/>
          </w:rPr>
          <w:t>where recombination events occur within a family</w:t>
        </w:r>
      </w:ins>
      <w:del w:id="88" w:author="Gao Wang" w:date="2014-10-30T13:57:00Z">
        <w:r w:rsidRPr="00BF16FA" w:rsidDel="00EB3FA8">
          <w:rPr>
            <w:rFonts w:ascii="Times New Roman" w:hAnsi="Times New Roman"/>
            <w:sz w:val="24"/>
          </w:rPr>
          <w:delText>with recombination events</w:delText>
        </w:r>
      </w:del>
      <w:r w:rsidRPr="00BF16FA">
        <w:rPr>
          <w:rFonts w:ascii="Times New Roman" w:hAnsi="Times New Roman"/>
          <w:sz w:val="24"/>
        </w:rPr>
        <w:t xml:space="preserve">, the sub-unit that shows the strongest evidence of linkage among all sub-units created by recombination </w:t>
      </w:r>
      <w:ins w:id="89" w:author="Gao Wang" w:date="2014-10-30T13:58:00Z">
        <w:r>
          <w:rPr>
            <w:rFonts w:ascii="Times New Roman" w:hAnsi="Times New Roman"/>
            <w:sz w:val="24"/>
          </w:rPr>
          <w:t>breakpoints</w:t>
        </w:r>
      </w:ins>
      <w:del w:id="90" w:author="Gao Wang" w:date="2014-10-30T13:58:00Z">
        <w:r w:rsidRPr="00BF16FA" w:rsidDel="00FD2ED4">
          <w:rPr>
            <w:rFonts w:ascii="Times New Roman" w:hAnsi="Times New Roman"/>
            <w:sz w:val="24"/>
          </w:rPr>
          <w:delText>events</w:delText>
        </w:r>
      </w:del>
      <w:r w:rsidRPr="00BF16FA">
        <w:rPr>
          <w:rFonts w:ascii="Times New Roman" w:hAnsi="Times New Roman"/>
          <w:sz w:val="24"/>
        </w:rPr>
        <w:t xml:space="preserve"> is </w:t>
      </w:r>
      <w:ins w:id="91" w:author="Gao Wang" w:date="2014-10-30T13:59:00Z">
        <w:r>
          <w:rPr>
            <w:rFonts w:ascii="Times New Roman" w:hAnsi="Times New Roman"/>
            <w:sz w:val="24"/>
          </w:rPr>
          <w:t xml:space="preserve">used as the </w:t>
        </w:r>
      </w:ins>
      <w:ins w:id="92" w:author="suzanne" w:date="2014-11-06T09:16:00Z">
        <w:r w:rsidR="001A5B57">
          <w:rPr>
            <w:rFonts w:ascii="Times New Roman" w:hAnsi="Times New Roman"/>
            <w:sz w:val="24"/>
          </w:rPr>
          <w:t xml:space="preserve">regional </w:t>
        </w:r>
      </w:ins>
      <w:ins w:id="93" w:author="Gao Wang" w:date="2014-10-30T13:59:00Z">
        <w:r>
          <w:rPr>
            <w:rFonts w:ascii="Times New Roman" w:hAnsi="Times New Roman"/>
            <w:sz w:val="24"/>
          </w:rPr>
          <w:t>LOD score for the family</w:t>
        </w:r>
      </w:ins>
      <w:ins w:id="94" w:author="Suzanne M. Leal" w:date="2014-11-06T10:24:00Z">
        <w:r w:rsidR="00811B06">
          <w:rPr>
            <w:rFonts w:ascii="Times New Roman" w:hAnsi="Times New Roman"/>
            <w:sz w:val="24"/>
          </w:rPr>
          <w:t>,</w:t>
        </w:r>
      </w:ins>
      <w:ins w:id="95" w:author="Gao Wang" w:date="2014-10-30T13:59:00Z">
        <w:r>
          <w:rPr>
            <w:rFonts w:ascii="Times New Roman" w:hAnsi="Times New Roman"/>
            <w:sz w:val="24"/>
          </w:rPr>
          <w:t xml:space="preserve"> </w:t>
        </w:r>
        <w:del w:id="96" w:author="suzanne" w:date="2014-11-06T09:16:00Z">
          <w:r w:rsidDel="001A5B57">
            <w:rPr>
              <w:rFonts w:ascii="Times New Roman" w:hAnsi="Times New Roman"/>
              <w:sz w:val="24"/>
            </w:rPr>
            <w:delText xml:space="preserve">on the region </w:delText>
          </w:r>
        </w:del>
        <w:r>
          <w:rPr>
            <w:rFonts w:ascii="Times New Roman" w:hAnsi="Times New Roman"/>
            <w:sz w:val="24"/>
          </w:rPr>
          <w:t xml:space="preserve">so that results from multiple families can be </w:t>
        </w:r>
        <w:commentRangeStart w:id="97"/>
        <w:r>
          <w:rPr>
            <w:rFonts w:ascii="Times New Roman" w:hAnsi="Times New Roman"/>
            <w:sz w:val="24"/>
          </w:rPr>
          <w:t>combined</w:t>
        </w:r>
      </w:ins>
      <w:commentRangeEnd w:id="97"/>
      <w:ins w:id="98" w:author="Gao Wang" w:date="2014-11-04T18:19:00Z">
        <w:r w:rsidR="002A670F">
          <w:rPr>
            <w:rStyle w:val="CommentReference"/>
          </w:rPr>
          <w:commentReference w:id="97"/>
        </w:r>
      </w:ins>
      <w:ins w:id="99" w:author="Gao Wang" w:date="2014-10-30T13:59:00Z">
        <w:r>
          <w:rPr>
            <w:rFonts w:ascii="Times New Roman" w:hAnsi="Times New Roman"/>
            <w:sz w:val="24"/>
          </w:rPr>
          <w:t>.</w:t>
        </w:r>
      </w:ins>
      <w:del w:id="100" w:author="Gao Wang" w:date="2014-10-30T13:59:00Z">
        <w:r w:rsidRPr="00BF16FA" w:rsidDel="003504C0">
          <w:rPr>
            <w:rFonts w:ascii="Times New Roman" w:hAnsi="Times New Roman"/>
            <w:sz w:val="24"/>
          </w:rPr>
          <w:delText>chosen to represent the entire region</w:delText>
        </w:r>
      </w:del>
      <w:del w:id="101" w:author="Gao Wang" w:date="2014-10-30T15:00:00Z">
        <w:r w:rsidRPr="00BF16FA" w:rsidDel="006900C0">
          <w:rPr>
            <w:rFonts w:ascii="Times New Roman" w:hAnsi="Times New Roman"/>
            <w:sz w:val="24"/>
          </w:rPr>
          <w:delText xml:space="preserve">. </w:delText>
        </w:r>
      </w:del>
    </w:p>
    <w:p w:rsidR="000758AF" w:rsidRDefault="00566129" w:rsidP="007C1BB5">
      <w:pPr>
        <w:spacing w:afterLines="280"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 xml:space="preserve">sequence data, linkage analysis requires marker allele frequencies. Frequencies of regional markers generated by CHP method can be derived from </w:t>
      </w:r>
      <w:del w:id="102" w:author="Gao Wang" w:date="2014-10-28T15:43:00Z">
        <w:r w:rsidRPr="00566129" w:rsidDel="00BF260E">
          <w:rPr>
            <w:rFonts w:ascii="Times New Roman" w:hAnsi="Times New Roman"/>
            <w:sz w:val="24"/>
          </w:rPr>
          <w:delText xml:space="preserve">the </w:delText>
        </w:r>
      </w:del>
      <w:del w:id="103" w:author="Gao Wang" w:date="2014-10-28T15:30:00Z">
        <w:r w:rsidRPr="00566129" w:rsidDel="006117A3">
          <w:rPr>
            <w:rFonts w:ascii="Times New Roman" w:hAnsi="Times New Roman"/>
            <w:sz w:val="24"/>
          </w:rPr>
          <w:delText xml:space="preserve">cumulative </w:delText>
        </w:r>
      </w:del>
      <w:r w:rsidRPr="00566129">
        <w:rPr>
          <w:rFonts w:ascii="Times New Roman" w:hAnsi="Times New Roman"/>
          <w:sz w:val="24"/>
        </w:rPr>
        <w:t>minor allele frequenc</w:t>
      </w:r>
      <w:ins w:id="104" w:author="Gao Wang" w:date="2014-10-28T15:42:00Z">
        <w:r w:rsidR="00BF260E">
          <w:rPr>
            <w:rFonts w:ascii="Times New Roman" w:hAnsi="Times New Roman"/>
            <w:sz w:val="24"/>
          </w:rPr>
          <w:t>ies</w:t>
        </w:r>
      </w:ins>
      <w:del w:id="105" w:author="Gao Wang" w:date="2014-10-28T15:43:00Z">
        <w:r w:rsidRPr="00566129" w:rsidDel="00BF260E">
          <w:rPr>
            <w:rFonts w:ascii="Times New Roman" w:hAnsi="Times New Roman"/>
            <w:sz w:val="24"/>
          </w:rPr>
          <w:delText>y</w:delText>
        </w:r>
      </w:del>
      <w:r w:rsidRPr="00566129">
        <w:rPr>
          <w:rFonts w:ascii="Times New Roman" w:hAnsi="Times New Roman"/>
          <w:sz w:val="24"/>
        </w:rPr>
        <w:t xml:space="preserve"> (MAF)</w:t>
      </w:r>
      <w:ins w:id="106" w:author="Gao Wang" w:date="2014-10-28T15:30:00Z">
        <w:r w:rsidR="007F427A">
          <w:rPr>
            <w:rFonts w:ascii="Times New Roman" w:hAnsi="Times New Roman"/>
            <w:sz w:val="24"/>
          </w:rPr>
          <w:t xml:space="preserve"> of variants and </w:t>
        </w:r>
        <w:r w:rsidR="006117A3">
          <w:rPr>
            <w:rFonts w:ascii="Times New Roman" w:hAnsi="Times New Roman"/>
            <w:sz w:val="24"/>
          </w:rPr>
          <w:t xml:space="preserve">pair-wise </w:t>
        </w:r>
        <w:r w:rsidR="006117A3">
          <w:rPr>
            <w:rFonts w:ascii="Times New Roman" w:hAnsi="Times New Roman"/>
            <w:sz w:val="24"/>
          </w:rPr>
          <w:lastRenderedPageBreak/>
          <w:t>LD between variants.</w:t>
        </w:r>
      </w:ins>
      <w:r w:rsidRPr="00566129">
        <w:rPr>
          <w:rFonts w:ascii="Times New Roman" w:hAnsi="Times New Roman"/>
          <w:sz w:val="24"/>
        </w:rPr>
        <w:t xml:space="preserve"> </w:t>
      </w:r>
      <w:ins w:id="107" w:author="Gao Wang" w:date="2014-10-28T15:46:00Z">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ins>
      <w:ins w:id="108" w:author="Gao Wang" w:date="2014-10-28T15:51:00Z">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ins>
      <w:ins w:id="109" w:author="Gao Wang" w:date="2014-10-28T16:10:00Z">
        <w:r w:rsidR="00121A97">
          <w:rPr>
            <w:rFonts w:ascii="Times New Roman" w:hAnsi="Times New Roman"/>
            <w:sz w:val="24"/>
          </w:rPr>
          <w:t xml:space="preserve">mass </w:t>
        </w:r>
      </w:ins>
      <w:ins w:id="110" w:author="Gao Wang" w:date="2014-10-28T15:51:00Z">
        <w:r w:rsidR="004D3AAE">
          <w:rPr>
            <w:rFonts w:ascii="Times New Roman" w:hAnsi="Times New Roman"/>
            <w:sz w:val="24"/>
          </w:rPr>
          <w:t xml:space="preserve">function </w:t>
        </w:r>
      </w:ins>
      <w:ins w:id="111" w:author="Gao Wang" w:date="2014-10-28T15:55:00Z">
        <w:r w:rsidR="00FE14B3" w:rsidRPr="004F13E0">
          <w:rPr>
            <w:rFonts w:ascii="Times New Roman" w:hAnsi="Times New Roman"/>
            <w:position w:val="-14"/>
            <w:sz w:val="24"/>
          </w:rPr>
          <w:object w:dxaOrig="1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8.35pt" o:ole="">
              <v:imagedata r:id="rId10" o:title=""/>
            </v:shape>
            <o:OLEObject Type="Embed" ProgID="Equation.DSMT4" ShapeID="_x0000_i1025" DrawAspect="Content" ObjectID="_1476793108" r:id="rId11"/>
          </w:object>
        </w:r>
      </w:ins>
      <w:ins w:id="112" w:author="Gao Wang" w:date="2014-10-28T15:55:00Z">
        <w:r w:rsidR="004D3AAE">
          <w:rPr>
            <w:rFonts w:ascii="Times New Roman" w:hAnsi="Times New Roman"/>
            <w:sz w:val="24"/>
          </w:rPr>
          <w:t xml:space="preserve"> </w:t>
        </w:r>
      </w:ins>
      <w:ins w:id="113" w:author="Gao Wang" w:date="2014-10-28T15:58:00Z">
        <w:r w:rsidR="004D3AAE">
          <w:rPr>
            <w:rFonts w:ascii="Times New Roman" w:hAnsi="Times New Roman"/>
            <w:sz w:val="24"/>
          </w:rPr>
          <w:t xml:space="preserve">where </w:t>
        </w:r>
      </w:ins>
      <w:ins w:id="114" w:author="Gao Wang" w:date="2014-10-28T16:02:00Z">
        <w:r w:rsidR="00FE14B3" w:rsidRPr="004F13E0">
          <w:rPr>
            <w:rFonts w:ascii="Times New Roman" w:hAnsi="Times New Roman"/>
            <w:position w:val="-12"/>
            <w:sz w:val="24"/>
          </w:rPr>
          <w:object w:dxaOrig="480" w:dyaOrig="360">
            <v:shape id="_x0000_i1026" type="#_x0000_t75" style="width:24.45pt;height:17.65pt" o:ole="">
              <v:imagedata r:id="rId12" o:title=""/>
            </v:shape>
            <o:OLEObject Type="Embed" ProgID="Equation.DSMT4" ShapeID="_x0000_i1026" DrawAspect="Content" ObjectID="_1476793109" r:id="rId13"/>
          </w:object>
        </w:r>
      </w:ins>
      <w:ins w:id="115" w:author="Gao Wang" w:date="2014-10-28T16:02:00Z">
        <w:r w:rsidR="005954EC">
          <w:rPr>
            <w:rFonts w:ascii="Times New Roman" w:hAnsi="Times New Roman"/>
            <w:sz w:val="24"/>
          </w:rPr>
          <w:t xml:space="preserve"> is expected allele counts for </w:t>
        </w:r>
        <w:del w:id="116" w:author="Suzanne M. Leal" w:date="2014-11-06T10:25:00Z">
          <w:r w:rsidR="005954EC" w:rsidDel="00811B06">
            <w:rPr>
              <w:rFonts w:ascii="Times New Roman" w:hAnsi="Times New Roman"/>
              <w:sz w:val="24"/>
            </w:rPr>
            <w:delText xml:space="preserve">the </w:delText>
          </w:r>
        </w:del>
        <w:r w:rsidR="00BF4C3B" w:rsidRPr="00BF4C3B">
          <w:rPr>
            <w:rFonts w:ascii="Times New Roman" w:hAnsi="Times New Roman"/>
            <w:i/>
            <w:sz w:val="24"/>
            <w:rPrChange w:id="117" w:author="Gao Wang" w:date="2014-10-28T16:02:00Z">
              <w:rPr>
                <w:rFonts w:ascii="Times New Roman" w:hAnsi="Times New Roman"/>
                <w:sz w:val="24"/>
              </w:rPr>
            </w:rPrChange>
          </w:rPr>
          <w:t>M</w:t>
        </w:r>
        <w:r w:rsidR="005954EC">
          <w:rPr>
            <w:rFonts w:ascii="Times New Roman" w:hAnsi="Times New Roman"/>
            <w:sz w:val="24"/>
          </w:rPr>
          <w:t xml:space="preserve"> variants and </w:t>
        </w:r>
      </w:ins>
      <w:ins w:id="118" w:author="Gao Wang" w:date="2014-10-28T16:03:00Z">
        <w:r w:rsidR="00FE14B3" w:rsidRPr="005954EC">
          <w:rPr>
            <w:rFonts w:ascii="Times New Roman" w:hAnsi="Times New Roman"/>
            <w:position w:val="-12"/>
            <w:sz w:val="24"/>
          </w:rPr>
          <w:object w:dxaOrig="560" w:dyaOrig="360">
            <v:shape id="_x0000_i1027" type="#_x0000_t75" style="width:27.85pt;height:17.65pt" o:ole="">
              <v:imagedata r:id="rId14" o:title=""/>
            </v:shape>
            <o:OLEObject Type="Embed" ProgID="Equation.DSMT4" ShapeID="_x0000_i1027" DrawAspect="Content" ObjectID="_1476793110" r:id="rId15"/>
          </w:object>
        </w:r>
      </w:ins>
      <w:ins w:id="119" w:author="Gao Wang" w:date="2014-10-28T16:03:00Z">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ins>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ins w:id="120" w:author="Gao Wang" w:date="2014-10-28T16:03:00Z">
        <w:r w:rsidR="005954EC">
          <w:rPr>
            <w:rFonts w:ascii="Times New Roman" w:hAnsi="Times New Roman"/>
            <w:sz w:val="24"/>
          </w:rPr>
          <w:t xml:space="preserve">. </w:t>
        </w:r>
      </w:ins>
      <w:ins w:id="121" w:author="Gao Wang" w:date="2014-10-28T16:06:00Z">
        <w:r w:rsidR="00121A97">
          <w:rPr>
            <w:rFonts w:ascii="Times New Roman" w:hAnsi="Times New Roman"/>
            <w:sz w:val="24"/>
          </w:rPr>
          <w:t xml:space="preserve">The covariance between variants </w:t>
        </w:r>
      </w:ins>
      <w:ins w:id="122" w:author="Gao Wang" w:date="2014-10-28T16:06:00Z">
        <w:r w:rsidR="00121A97" w:rsidRPr="00BF5F58">
          <w:rPr>
            <w:rFonts w:ascii="Times New Roman" w:hAnsi="Times New Roman"/>
            <w:position w:val="-12"/>
            <w:sz w:val="24"/>
          </w:rPr>
          <w:object w:dxaOrig="300" w:dyaOrig="360">
            <v:shape id="_x0000_i1028" type="#_x0000_t75" style="width:14.95pt;height:17.65pt" o:ole="">
              <v:imagedata r:id="rId16" o:title=""/>
            </v:shape>
            <o:OLEObject Type="Embed" ProgID="Equation.DSMT4" ShapeID="_x0000_i1028" DrawAspect="Content" ObjectID="_1476793111" r:id="rId17"/>
          </w:object>
        </w:r>
      </w:ins>
      <w:ins w:id="123" w:author="Gao Wang" w:date="2014-10-28T16:06:00Z">
        <w:r w:rsidR="00121A97">
          <w:rPr>
            <w:rFonts w:ascii="Times New Roman" w:hAnsi="Times New Roman"/>
            <w:sz w:val="24"/>
          </w:rPr>
          <w:t xml:space="preserve"> </w:t>
        </w:r>
      </w:ins>
      <w:ins w:id="124" w:author="Gao Wang" w:date="2014-10-28T16:07:00Z">
        <w:r w:rsidR="00121A97">
          <w:rPr>
            <w:rFonts w:ascii="Times New Roman" w:hAnsi="Times New Roman"/>
            <w:sz w:val="24"/>
          </w:rPr>
          <w:t xml:space="preserve">and </w:t>
        </w:r>
      </w:ins>
      <w:ins w:id="125" w:author="Gao Wang" w:date="2014-10-28T16:07:00Z">
        <w:r w:rsidR="00121A97" w:rsidRPr="00121A97">
          <w:rPr>
            <w:rFonts w:ascii="Times New Roman" w:hAnsi="Times New Roman"/>
            <w:position w:val="-14"/>
            <w:sz w:val="24"/>
          </w:rPr>
          <w:object w:dxaOrig="340" w:dyaOrig="380">
            <v:shape id="_x0000_i1029" type="#_x0000_t75" style="width:17.65pt;height:18.35pt" o:ole="">
              <v:imagedata r:id="rId18" o:title=""/>
            </v:shape>
            <o:OLEObject Type="Embed" ProgID="Equation.DSMT4" ShapeID="_x0000_i1029" DrawAspect="Content" ObjectID="_1476793112" r:id="rId19"/>
          </w:object>
        </w:r>
      </w:ins>
      <w:ins w:id="126" w:author="Gao Wang" w:date="2014-10-28T16:07:00Z">
        <w:r w:rsidR="00121A97">
          <w:rPr>
            <w:rFonts w:ascii="Times New Roman" w:hAnsi="Times New Roman"/>
            <w:sz w:val="24"/>
          </w:rPr>
          <w:t xml:space="preserve"> can be computed by </w:t>
        </w:r>
      </w:ins>
      <w:ins w:id="127" w:author="Gao Wang" w:date="2014-10-28T16:07:00Z">
        <w:r w:rsidR="00D30F13" w:rsidRPr="00BF5F58">
          <w:rPr>
            <w:rFonts w:ascii="Times New Roman" w:hAnsi="Times New Roman"/>
            <w:position w:val="-16"/>
            <w:sz w:val="24"/>
          </w:rPr>
          <w:object w:dxaOrig="3720" w:dyaOrig="440">
            <v:shape id="_x0000_i1030" type="#_x0000_t75" style="width:185.45pt;height:21.75pt" o:ole="">
              <v:imagedata r:id="rId20" o:title=""/>
            </v:shape>
            <o:OLEObject Type="Embed" ProgID="Equation.DSMT4" ShapeID="_x0000_i1030" DrawAspect="Content" ObjectID="_1476793113" r:id="rId21"/>
          </w:object>
        </w:r>
      </w:ins>
      <w:ins w:id="128" w:author="Gao Wang" w:date="2014-10-28T16:07:00Z">
        <w:r w:rsidR="00121A97">
          <w:rPr>
            <w:rFonts w:ascii="Times New Roman" w:hAnsi="Times New Roman"/>
            <w:sz w:val="24"/>
          </w:rPr>
          <w:t xml:space="preserve"> </w:t>
        </w:r>
      </w:ins>
      <w:ins w:id="129" w:author="Gao Wang" w:date="2014-10-28T16:09:00Z">
        <w:r w:rsidR="00121A97">
          <w:rPr>
            <w:rFonts w:ascii="Times New Roman" w:hAnsi="Times New Roman"/>
            <w:sz w:val="24"/>
          </w:rPr>
          <w:t xml:space="preserve">where </w:t>
        </w:r>
      </w:ins>
      <w:ins w:id="130" w:author="Gao Wang" w:date="2014-10-28T16:09:00Z">
        <w:r w:rsidR="00121A97" w:rsidRPr="00BF5F58">
          <w:rPr>
            <w:rFonts w:ascii="Times New Roman" w:hAnsi="Times New Roman"/>
            <w:position w:val="-14"/>
            <w:sz w:val="24"/>
          </w:rPr>
          <w:object w:dxaOrig="260" w:dyaOrig="400">
            <v:shape id="_x0000_i1031" type="#_x0000_t75" style="width:12.25pt;height:19.7pt" o:ole="">
              <v:imagedata r:id="rId22" o:title=""/>
            </v:shape>
            <o:OLEObject Type="Embed" ProgID="Equation.DSMT4" ShapeID="_x0000_i1031" DrawAspect="Content" ObjectID="_1476793114" r:id="rId23"/>
          </w:object>
        </w:r>
      </w:ins>
      <w:ins w:id="131" w:author="Gao Wang" w:date="2014-10-28T16:09:00Z">
        <w:r w:rsidR="00121A97">
          <w:rPr>
            <w:rFonts w:ascii="Times New Roman" w:hAnsi="Times New Roman"/>
            <w:sz w:val="24"/>
          </w:rPr>
          <w:t xml:space="preserve"> is </w:t>
        </w:r>
      </w:ins>
      <w:ins w:id="132" w:author="Gao Wang" w:date="2014-10-28T16:10:00Z">
        <w:r w:rsidR="00121A97">
          <w:rPr>
            <w:rFonts w:ascii="Times New Roman" w:hAnsi="Times New Roman"/>
            <w:sz w:val="24"/>
          </w:rPr>
          <w:t xml:space="preserve">the </w:t>
        </w:r>
      </w:ins>
      <w:ins w:id="133" w:author="Gao Wang" w:date="2014-10-28T16:09:00Z">
        <w:r w:rsidR="00121A97">
          <w:rPr>
            <w:rFonts w:ascii="Times New Roman" w:hAnsi="Times New Roman"/>
            <w:sz w:val="24"/>
          </w:rPr>
          <w:t xml:space="preserve">LD </w:t>
        </w:r>
      </w:ins>
      <w:ins w:id="134" w:author="Gao Wang" w:date="2014-10-28T16:10:00Z">
        <w:r w:rsidR="00121A97">
          <w:rPr>
            <w:rFonts w:ascii="Times New Roman" w:hAnsi="Times New Roman"/>
            <w:sz w:val="24"/>
          </w:rPr>
          <w:t xml:space="preserve">coefficient, </w:t>
        </w:r>
      </w:ins>
      <w:ins w:id="135" w:author="Gao Wang" w:date="2014-10-28T16:10:00Z">
        <w:r w:rsidR="003653B3" w:rsidRPr="00BF5F58">
          <w:rPr>
            <w:rFonts w:ascii="Times New Roman" w:hAnsi="Times New Roman"/>
            <w:position w:val="-10"/>
            <w:sz w:val="24"/>
          </w:rPr>
          <w:object w:dxaOrig="240" w:dyaOrig="260">
            <v:shape id="_x0000_i1032" type="#_x0000_t75" style="width:12.25pt;height:12.25pt" o:ole="">
              <v:imagedata r:id="rId24" o:title=""/>
            </v:shape>
            <o:OLEObject Type="Embed" ProgID="Equation.DSMT4" ShapeID="_x0000_i1032" DrawAspect="Content" ObjectID="_1476793115" r:id="rId25"/>
          </w:object>
        </w:r>
      </w:ins>
      <w:ins w:id="136" w:author="Gao Wang" w:date="2014-10-28T16:10:00Z">
        <w:r w:rsidR="003653B3">
          <w:rPr>
            <w:rFonts w:ascii="Times New Roman" w:hAnsi="Times New Roman"/>
            <w:sz w:val="24"/>
          </w:rPr>
          <w:t xml:space="preserve"> </w:t>
        </w:r>
      </w:ins>
      <w:ins w:id="137" w:author="Gao Wang" w:date="2014-10-28T16:11:00Z">
        <w:r w:rsidR="003653B3">
          <w:rPr>
            <w:rFonts w:ascii="Times New Roman" w:hAnsi="Times New Roman"/>
            <w:sz w:val="24"/>
          </w:rPr>
          <w:t>is</w:t>
        </w:r>
      </w:ins>
      <w:ins w:id="138" w:author="Gao Wang" w:date="2014-10-28T16:12:00Z">
        <w:r w:rsidR="003653B3">
          <w:rPr>
            <w:rFonts w:ascii="Times New Roman" w:hAnsi="Times New Roman"/>
            <w:sz w:val="24"/>
          </w:rPr>
          <w:t xml:space="preserve"> population</w:t>
        </w:r>
      </w:ins>
      <w:ins w:id="139" w:author="Gao Wang" w:date="2014-10-28T16:11:00Z">
        <w:r w:rsidR="003653B3">
          <w:rPr>
            <w:rFonts w:ascii="Times New Roman" w:hAnsi="Times New Roman"/>
            <w:sz w:val="24"/>
          </w:rPr>
          <w:t xml:space="preserve"> MAF and </w:t>
        </w:r>
      </w:ins>
      <w:ins w:id="140" w:author="Gao Wang" w:date="2014-10-28T16:12:00Z">
        <w:r w:rsidR="003653B3" w:rsidRPr="00BF5F58">
          <w:rPr>
            <w:rFonts w:ascii="Times New Roman" w:hAnsi="Times New Roman"/>
            <w:position w:val="-6"/>
            <w:sz w:val="24"/>
          </w:rPr>
          <w:object w:dxaOrig="279" w:dyaOrig="279">
            <v:shape id="_x0000_i1033" type="#_x0000_t75" style="width:14.25pt;height:14.25pt" o:ole="">
              <v:imagedata r:id="rId26" o:title=""/>
            </v:shape>
            <o:OLEObject Type="Embed" ProgID="Equation.DSMT4" ShapeID="_x0000_i1033" DrawAspect="Content" ObjectID="_1476793116" r:id="rId27"/>
          </w:object>
        </w:r>
      </w:ins>
      <w:ins w:id="141" w:author="Gao Wang" w:date="2014-10-28T16:12:00Z">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ins>
      <w:ins w:id="142" w:author="Gao Wang" w:date="2014-10-28T16:27:00Z">
        <w:r w:rsidR="004C357C">
          <w:rPr>
            <w:rFonts w:ascii="Times New Roman" w:hAnsi="Times New Roman"/>
            <w:sz w:val="24"/>
          </w:rPr>
          <w:t>Therefore f</w:t>
        </w:r>
      </w:ins>
      <w:ins w:id="143" w:author="Gao Wang" w:date="2014-10-28T16:15:00Z">
        <w:r w:rsidR="00AD113C">
          <w:rPr>
            <w:rFonts w:ascii="Times New Roman" w:hAnsi="Times New Roman"/>
            <w:sz w:val="24"/>
          </w:rPr>
          <w:t xml:space="preserve">or </w:t>
        </w:r>
      </w:ins>
      <w:ins w:id="144" w:author="Suzanne M. Leal" w:date="2014-11-06T10:25:00Z">
        <w:r w:rsidR="00811B06">
          <w:rPr>
            <w:rFonts w:ascii="Times New Roman" w:hAnsi="Times New Roman"/>
            <w:sz w:val="24"/>
          </w:rPr>
          <w:t xml:space="preserve">a </w:t>
        </w:r>
      </w:ins>
      <w:ins w:id="145" w:author="Gao Wang" w:date="2014-10-28T16:15:00Z">
        <w:r w:rsidR="00AD113C">
          <w:rPr>
            <w:rFonts w:ascii="Times New Roman" w:hAnsi="Times New Roman"/>
            <w:sz w:val="24"/>
          </w:rPr>
          <w:t xml:space="preserve">given </w:t>
        </w:r>
        <w:proofErr w:type="spellStart"/>
        <w:r w:rsidR="00AD113C">
          <w:rPr>
            <w:rFonts w:ascii="Times New Roman" w:hAnsi="Times New Roman"/>
            <w:sz w:val="24"/>
          </w:rPr>
          <w:t>haplotype</w:t>
        </w:r>
        <w:proofErr w:type="spellEnd"/>
        <w:r w:rsidR="00AD113C">
          <w:rPr>
            <w:rFonts w:ascii="Times New Roman" w:hAnsi="Times New Roman"/>
            <w:sz w:val="24"/>
          </w:rPr>
          <w:t xml:space="preserve"> pattern </w:t>
        </w:r>
      </w:ins>
      <w:ins w:id="146" w:author="Gao Wang" w:date="2014-10-28T16:24:00Z">
        <w:r w:rsidR="0018066A" w:rsidRPr="00BF5F58">
          <w:rPr>
            <w:rFonts w:ascii="Times New Roman" w:hAnsi="Times New Roman"/>
            <w:position w:val="-12"/>
            <w:sz w:val="24"/>
          </w:rPr>
          <w:object w:dxaOrig="2900" w:dyaOrig="360">
            <v:shape id="_x0000_i1034" type="#_x0000_t75" style="width:144.7pt;height:17.65pt" o:ole="">
              <v:imagedata r:id="rId28" o:title=""/>
            </v:shape>
            <o:OLEObject Type="Embed" ProgID="Equation.DSMT4" ShapeID="_x0000_i1034" DrawAspect="Content" ObjectID="_1476793117" r:id="rId29"/>
          </w:object>
        </w:r>
      </w:ins>
      <w:ins w:id="147" w:author="Gao Wang" w:date="2014-10-28T16:26:00Z">
        <w:r w:rsidR="003A227F">
          <w:rPr>
            <w:rFonts w:ascii="Times New Roman" w:hAnsi="Times New Roman"/>
            <w:sz w:val="24"/>
          </w:rPr>
          <w:t>the correspondi</w:t>
        </w:r>
        <w:r w:rsidR="004C357C">
          <w:rPr>
            <w:rFonts w:ascii="Times New Roman" w:hAnsi="Times New Roman"/>
            <w:sz w:val="24"/>
          </w:rPr>
          <w:t xml:space="preserve">ng frequency </w:t>
        </w:r>
      </w:ins>
      <w:ins w:id="148" w:author="Gao Wang" w:date="2014-10-28T16:27:00Z">
        <w:r w:rsidR="004C357C" w:rsidRPr="004F13E0">
          <w:rPr>
            <w:rFonts w:ascii="Times New Roman" w:hAnsi="Times New Roman"/>
            <w:position w:val="-14"/>
            <w:sz w:val="24"/>
          </w:rPr>
          <w:object w:dxaOrig="1400" w:dyaOrig="380">
            <v:shape id="_x0000_i1035" type="#_x0000_t75" style="width:69.95pt;height:18.35pt" o:ole="">
              <v:imagedata r:id="rId30" o:title=""/>
            </v:shape>
            <o:OLEObject Type="Embed" ProgID="Equation.DSMT4" ShapeID="_x0000_i1035" DrawAspect="Content" ObjectID="_1476793118" r:id="rId31"/>
          </w:object>
        </w:r>
      </w:ins>
      <w:ins w:id="149" w:author="Gao Wang" w:date="2014-10-28T16:27:00Z">
        <w:r w:rsidR="004C357C">
          <w:rPr>
            <w:rFonts w:ascii="Times New Roman" w:hAnsi="Times New Roman"/>
            <w:sz w:val="24"/>
          </w:rPr>
          <w:t xml:space="preserve"> </w:t>
        </w:r>
      </w:ins>
      <w:ins w:id="150" w:author="Gao Wang" w:date="2014-10-28T16:26:00Z">
        <w:r w:rsidR="004C357C">
          <w:rPr>
            <w:rFonts w:ascii="Times New Roman" w:hAnsi="Times New Roman"/>
            <w:sz w:val="24"/>
          </w:rPr>
          <w:t xml:space="preserve">can </w:t>
        </w:r>
        <w:r w:rsidR="003A227F">
          <w:rPr>
            <w:rFonts w:ascii="Times New Roman" w:hAnsi="Times New Roman"/>
            <w:sz w:val="24"/>
          </w:rPr>
          <w:t>be computed</w:t>
        </w:r>
      </w:ins>
      <w:ins w:id="151" w:author="Gao Wang" w:date="2014-10-30T15:01:00Z">
        <w:r w:rsidR="004D777A">
          <w:rPr>
            <w:rFonts w:ascii="Times New Roman" w:hAnsi="Times New Roman"/>
            <w:sz w:val="24"/>
          </w:rPr>
          <w:t xml:space="preserve"> from the probability mass function</w:t>
        </w:r>
      </w:ins>
      <w:ins w:id="152" w:author="Gao Wang" w:date="2014-10-28T16:26:00Z">
        <w:r w:rsidR="003A227F">
          <w:rPr>
            <w:rFonts w:ascii="Times New Roman" w:hAnsi="Times New Roman"/>
            <w:sz w:val="24"/>
          </w:rPr>
          <w:t xml:space="preserve">. </w:t>
        </w:r>
      </w:ins>
      <w:ins w:id="153" w:author="Gao Wang" w:date="2014-10-28T16:27:00Z">
        <w:r w:rsidR="0048324C">
          <w:rPr>
            <w:rFonts w:ascii="Times New Roman" w:hAnsi="Times New Roman"/>
            <w:sz w:val="24"/>
          </w:rPr>
          <w:t xml:space="preserve">When collapsing is applied, </w:t>
        </w:r>
      </w:ins>
      <w:ins w:id="154" w:author="Gao Wang" w:date="2014-10-30T15:03:00Z">
        <w:r w:rsidR="001A2836">
          <w:rPr>
            <w:rFonts w:ascii="Times New Roman" w:hAnsi="Times New Roman"/>
            <w:sz w:val="24"/>
          </w:rPr>
          <w:t>MAF for the collapsed unit is given as</w:t>
        </w:r>
      </w:ins>
      <w:ins w:id="155" w:author="Gao Wang" w:date="2014-10-28T16:33:00Z">
        <w:r w:rsidR="001B183F">
          <w:rPr>
            <w:rFonts w:ascii="Times New Roman" w:hAnsi="Times New Roman"/>
            <w:sz w:val="24"/>
          </w:rPr>
          <w:t xml:space="preserve"> </w:t>
        </w:r>
      </w:ins>
      <w:ins w:id="156" w:author="Gao Wang" w:date="2014-10-28T16:29:00Z">
        <w:r w:rsidR="0018066A" w:rsidRPr="004F13E0">
          <w:rPr>
            <w:rFonts w:ascii="Times New Roman" w:hAnsi="Times New Roman"/>
            <w:position w:val="-14"/>
            <w:sz w:val="24"/>
          </w:rPr>
          <w:object w:dxaOrig="2360" w:dyaOrig="380">
            <v:shape id="_x0000_i1036" type="#_x0000_t75" style="width:119.55pt;height:18.35pt" o:ole="">
              <v:imagedata r:id="rId32" o:title=""/>
            </v:shape>
            <o:OLEObject Type="Embed" ProgID="Equation.DSMT4" ShapeID="_x0000_i1036" DrawAspect="Content" ObjectID="_1476793119" r:id="rId33"/>
          </w:object>
        </w:r>
      </w:ins>
      <w:ins w:id="157" w:author="Gao Wang" w:date="2014-10-28T16:24:00Z">
        <w:r w:rsidR="00DC2B43">
          <w:rPr>
            <w:rFonts w:ascii="Times New Roman" w:hAnsi="Times New Roman"/>
            <w:sz w:val="24"/>
          </w:rPr>
          <w:t xml:space="preserve"> </w:t>
        </w:r>
      </w:ins>
      <w:ins w:id="158" w:author="Gao Wang" w:date="2014-10-30T15:03:00Z">
        <w:r w:rsidR="00F40999">
          <w:rPr>
            <w:rFonts w:ascii="Times New Roman" w:hAnsi="Times New Roman"/>
            <w:sz w:val="24"/>
          </w:rPr>
          <w:t>by definition</w:t>
        </w:r>
      </w:ins>
      <w:ins w:id="159" w:author="Gao Wang" w:date="2014-10-28T16:24:00Z">
        <w:r w:rsidR="0048324C">
          <w:rPr>
            <w:rFonts w:ascii="Times New Roman" w:hAnsi="Times New Roman"/>
            <w:sz w:val="24"/>
          </w:rPr>
          <w:t xml:space="preserve">. </w:t>
        </w:r>
      </w:ins>
      <w:del w:id="160" w:author="Gao Wang" w:date="2014-10-28T15:31:00Z">
        <w:r w:rsidRPr="00566129" w:rsidDel="000637DE">
          <w:rPr>
            <w:rFonts w:ascii="Times New Roman" w:hAnsi="Times New Roman"/>
            <w:sz w:val="24"/>
          </w:rPr>
          <w:delText xml:space="preserve">within collapsed bins. Consider a haplotype divided into </w:delText>
        </w:r>
        <w:r w:rsidRPr="0016487C" w:rsidDel="000637DE">
          <w:rPr>
            <w:rFonts w:ascii="Times New Roman" w:hAnsi="Times New Roman"/>
            <w:i/>
            <w:sz w:val="24"/>
          </w:rPr>
          <w:delText>K</w:delText>
        </w:r>
        <w:r w:rsidRPr="00566129" w:rsidDel="000637DE">
          <w:rPr>
            <w:rFonts w:ascii="Times New Roman" w:hAnsi="Times New Roman"/>
            <w:sz w:val="24"/>
          </w:rPr>
          <w:delText xml:space="preserve"> bins with each bin having </w:delText>
        </w:r>
        <w:r w:rsidRPr="0016487C" w:rsidDel="000637DE">
          <w:rPr>
            <w:rFonts w:ascii="Times New Roman" w:hAnsi="Times New Roman"/>
            <w:i/>
            <w:sz w:val="24"/>
          </w:rPr>
          <w:delText>J</w:delText>
        </w:r>
        <w:r w:rsidRPr="00566129" w:rsidDel="000637DE">
          <w:rPr>
            <w:rFonts w:ascii="Times New Roman" w:hAnsi="Times New Roman"/>
            <w:sz w:val="24"/>
          </w:rPr>
          <w:delText xml:space="preserve"> variants. Cumulative MAF for bin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is </w:delText>
        </w:r>
        <w:r w:rsidR="002D6051" w:rsidRPr="002D6051" w:rsidDel="000637DE">
          <w:rPr>
            <w:rFonts w:ascii="Times New Roman" w:hAnsi="Times New Roman"/>
            <w:position w:val="-14"/>
            <w:sz w:val="24"/>
          </w:rPr>
          <w:object w:dxaOrig="1980" w:dyaOrig="460">
            <v:shape id="_x0000_i1037" type="#_x0000_t75" style="width:101.2pt;height:21.75pt" o:ole="">
              <v:imagedata r:id="rId34" o:title=""/>
            </v:shape>
            <o:OLEObject Type="Embed" ProgID="Equation.DSMT4" ShapeID="_x0000_i1037" DrawAspect="Content" ObjectID="_1476793120" r:id="rId35"/>
          </w:object>
        </w:r>
        <w:r w:rsidRPr="00566129" w:rsidDel="000637DE">
          <w:rPr>
            <w:rFonts w:ascii="Times New Roman" w:hAnsi="Times New Roman"/>
            <w:sz w:val="24"/>
          </w:rPr>
          <w:delText xml:space="preserve"> where</w:delText>
        </w:r>
        <w:r w:rsidR="000A70C3" w:rsidDel="000637DE">
          <w:rPr>
            <w:rFonts w:ascii="Times New Roman" w:hAnsi="Times New Roman"/>
            <w:sz w:val="24"/>
          </w:rPr>
          <w:delText xml:space="preserve"> </w:delText>
        </w:r>
        <w:r w:rsidR="000A70C3" w:rsidRPr="002D6051" w:rsidDel="000637DE">
          <w:rPr>
            <w:rFonts w:ascii="Times New Roman" w:hAnsi="Times New Roman"/>
            <w:position w:val="-14"/>
            <w:sz w:val="24"/>
          </w:rPr>
          <w:object w:dxaOrig="360" w:dyaOrig="380">
            <v:shape id="_x0000_i1038" type="#_x0000_t75" style="width:21.75pt;height:21.75pt" o:ole="">
              <v:imagedata r:id="rId36" o:title=""/>
            </v:shape>
            <o:OLEObject Type="Embed" ProgID="Equation.DSMT4" ShapeID="_x0000_i1038" DrawAspect="Content" ObjectID="_1476793121" r:id="rId37"/>
          </w:object>
        </w:r>
        <w:r w:rsidRPr="00566129" w:rsidDel="000637DE">
          <w:rPr>
            <w:rFonts w:ascii="Times New Roman" w:hAnsi="Times New Roman"/>
            <w:sz w:val="24"/>
          </w:rPr>
          <w:delText xml:space="preserve"> is MAF for the </w:delText>
        </w:r>
        <w:r w:rsidRPr="00561D98" w:rsidDel="000637DE">
          <w:rPr>
            <w:rFonts w:ascii="Times New Roman" w:hAnsi="Times New Roman"/>
            <w:i/>
            <w:sz w:val="24"/>
          </w:rPr>
          <w:delText>j</w:delText>
        </w:r>
        <w:r w:rsidRPr="00561D98" w:rsidDel="000637DE">
          <w:rPr>
            <w:rFonts w:ascii="Times New Roman" w:hAnsi="Times New Roman"/>
            <w:sz w:val="24"/>
            <w:vertAlign w:val="superscript"/>
          </w:rPr>
          <w:delText>th</w:delText>
        </w:r>
        <w:r w:rsidRPr="00566129" w:rsidDel="000637DE">
          <w:rPr>
            <w:rFonts w:ascii="Times New Roman" w:hAnsi="Times New Roman"/>
            <w:sz w:val="24"/>
          </w:rPr>
          <w:delText xml:space="preserve"> locus in the bin. The collapsed haplotype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contains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elements</w:delText>
        </w:r>
        <w:r w:rsidR="00D60383" w:rsidDel="000637DE">
          <w:rPr>
            <w:rFonts w:ascii="Times New Roman" w:hAnsi="Times New Roman"/>
            <w:sz w:val="24"/>
          </w:rPr>
          <w:delText xml:space="preserve"> </w:delText>
        </w:r>
        <w:r w:rsidR="00D60383" w:rsidRPr="00D60383" w:rsidDel="000637DE">
          <w:rPr>
            <w:rFonts w:ascii="Times New Roman" w:hAnsi="Times New Roman"/>
            <w:position w:val="-12"/>
            <w:sz w:val="24"/>
          </w:rPr>
          <w:object w:dxaOrig="2740" w:dyaOrig="360">
            <v:shape id="_x0000_i1039" type="#_x0000_t75" style="width:136.55pt;height:21.75pt" o:ole="">
              <v:imagedata r:id="rId38" o:title=""/>
            </v:shape>
            <o:OLEObject Type="Embed" ProgID="Equation.DSMT4" ShapeID="_x0000_i1039" DrawAspect="Content" ObjectID="_1476793122" r:id="rId39"/>
          </w:object>
        </w:r>
        <w:r w:rsidRPr="00566129" w:rsidDel="000637DE">
          <w:rPr>
            <w:rFonts w:ascii="Times New Roman" w:hAnsi="Times New Roman"/>
            <w:sz w:val="24"/>
          </w:rPr>
          <w:delText xml:space="preserve">, and the allele frequency for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is given by</w:delText>
        </w:r>
        <w:r w:rsidR="00856654" w:rsidDel="000637DE">
          <w:rPr>
            <w:rFonts w:ascii="Times New Roman" w:hAnsi="Times New Roman"/>
            <w:sz w:val="24"/>
          </w:rPr>
          <w:delText xml:space="preserve"> </w:delText>
        </w:r>
        <w:r w:rsidR="00856654" w:rsidRPr="00856654" w:rsidDel="000637DE">
          <w:rPr>
            <w:rFonts w:ascii="Times New Roman" w:hAnsi="Times New Roman"/>
            <w:position w:val="-12"/>
            <w:sz w:val="24"/>
          </w:rPr>
          <w:object w:dxaOrig="1800" w:dyaOrig="440">
            <v:shape id="_x0000_i1040" type="#_x0000_t75" style="width:93.75pt;height:21.75pt" o:ole="">
              <v:imagedata r:id="rId40" o:title=""/>
            </v:shape>
            <o:OLEObject Type="Embed" ProgID="Equation.DSMT4" ShapeID="_x0000_i1040" DrawAspect="Content" ObjectID="_1476793123" r:id="rId41"/>
          </w:object>
        </w:r>
        <w:r w:rsidR="00856654" w:rsidDel="000637DE">
          <w:rPr>
            <w:rFonts w:ascii="Times New Roman" w:hAnsi="Times New Roman"/>
            <w:sz w:val="24"/>
          </w:rPr>
          <w:delText xml:space="preserve"> </w:delText>
        </w:r>
        <w:r w:rsidRPr="00566129" w:rsidDel="000637DE">
          <w:rPr>
            <w:rFonts w:ascii="Times New Roman" w:hAnsi="Times New Roman"/>
            <w:sz w:val="24"/>
          </w:rPr>
          <w:delText xml:space="preserve">. </w:delText>
        </w:r>
      </w:del>
      <w:ins w:id="161" w:author="Gao Wang" w:date="2014-10-28T16:40:00Z">
        <w:r w:rsidR="00F815DF">
          <w:rPr>
            <w:rFonts w:ascii="Times New Roman" w:hAnsi="Times New Roman"/>
            <w:sz w:val="24"/>
          </w:rPr>
          <w:t xml:space="preserve">Calculations of </w:t>
        </w:r>
        <w:proofErr w:type="spellStart"/>
        <w:r w:rsidR="00F815DF">
          <w:rPr>
            <w:rFonts w:ascii="Times New Roman" w:hAnsi="Times New Roman"/>
            <w:sz w:val="24"/>
          </w:rPr>
          <w:t>h</w:t>
        </w:r>
      </w:ins>
      <w:ins w:id="162" w:author="Gao Wang" w:date="2014-10-28T16:39:00Z">
        <w:r w:rsidR="00F815DF">
          <w:rPr>
            <w:rFonts w:ascii="Times New Roman" w:hAnsi="Times New Roman"/>
            <w:sz w:val="24"/>
          </w:rPr>
          <w:t>aplotype</w:t>
        </w:r>
        <w:proofErr w:type="spellEnd"/>
        <w:r w:rsidR="00F815DF">
          <w:rPr>
            <w:rFonts w:ascii="Times New Roman" w:hAnsi="Times New Roman"/>
            <w:sz w:val="24"/>
          </w:rPr>
          <w:t xml:space="preserve"> pattern frequencies </w:t>
        </w:r>
      </w:ins>
      <w:ins w:id="163" w:author="Gao Wang" w:date="2014-10-28T16:40:00Z">
        <w:r w:rsidR="00F815DF">
          <w:rPr>
            <w:rFonts w:ascii="Times New Roman" w:hAnsi="Times New Roman"/>
            <w:sz w:val="24"/>
          </w:rPr>
          <w:t>are based on population MAF</w:t>
        </w:r>
      </w:ins>
      <w:ins w:id="164" w:author="Gao Wang" w:date="2014-10-28T16:44:00Z">
        <w:r w:rsidR="00802DBE">
          <w:rPr>
            <w:rFonts w:ascii="Times New Roman" w:hAnsi="Times New Roman"/>
            <w:sz w:val="24"/>
          </w:rPr>
          <w:t xml:space="preserve"> of rare variants</w:t>
        </w:r>
      </w:ins>
      <w:ins w:id="165" w:author="Gao Wang" w:date="2014-10-28T16:42:00Z">
        <w:r w:rsidR="00F815DF">
          <w:rPr>
            <w:rFonts w:ascii="Times New Roman" w:hAnsi="Times New Roman"/>
            <w:sz w:val="24"/>
          </w:rPr>
          <w:t>;</w:t>
        </w:r>
      </w:ins>
      <w:ins w:id="166" w:author="Gao Wang" w:date="2014-10-28T16:40:00Z">
        <w:r w:rsidR="00F815DF">
          <w:rPr>
            <w:rFonts w:ascii="Times New Roman" w:hAnsi="Times New Roman"/>
            <w:sz w:val="24"/>
          </w:rPr>
          <w:t xml:space="preserve"> but in </w:t>
        </w:r>
      </w:ins>
      <w:ins w:id="167" w:author="Gao Wang" w:date="2014-10-28T16:41:00Z">
        <w:r w:rsidR="00F815DF">
          <w:rPr>
            <w:rFonts w:ascii="Times New Roman" w:hAnsi="Times New Roman"/>
            <w:sz w:val="24"/>
          </w:rPr>
          <w:t xml:space="preserve">a </w:t>
        </w:r>
      </w:ins>
      <w:ins w:id="168" w:author="Gao Wang" w:date="2014-10-28T16:40:00Z">
        <w:r w:rsidR="00F815DF">
          <w:rPr>
            <w:rFonts w:ascii="Times New Roman" w:hAnsi="Times New Roman"/>
            <w:sz w:val="24"/>
          </w:rPr>
          <w:t xml:space="preserve">given family where </w:t>
        </w:r>
      </w:ins>
      <w:ins w:id="169" w:author="Gao Wang" w:date="2014-10-28T16:41:00Z">
        <w:r w:rsidR="00F815DF">
          <w:rPr>
            <w:rFonts w:ascii="Times New Roman" w:hAnsi="Times New Roman"/>
            <w:sz w:val="24"/>
          </w:rPr>
          <w:t xml:space="preserve">only limited </w:t>
        </w:r>
        <w:proofErr w:type="spellStart"/>
        <w:r w:rsidR="00F815DF">
          <w:rPr>
            <w:rFonts w:ascii="Times New Roman" w:hAnsi="Times New Roman"/>
            <w:sz w:val="24"/>
          </w:rPr>
          <w:t>haplotypes</w:t>
        </w:r>
        <w:proofErr w:type="spellEnd"/>
        <w:r w:rsidR="00F815DF">
          <w:rPr>
            <w:rFonts w:ascii="Times New Roman" w:hAnsi="Times New Roman"/>
            <w:sz w:val="24"/>
          </w:rPr>
          <w:t xml:space="preserve"> are observed,</w:t>
        </w:r>
      </w:ins>
      <w:ins w:id="170" w:author="Gao Wang" w:date="2014-10-28T16:42:00Z">
        <w:r w:rsidR="00A93C76">
          <w:rPr>
            <w:rFonts w:ascii="Times New Roman" w:hAnsi="Times New Roman"/>
            <w:sz w:val="24"/>
          </w:rPr>
          <w:t xml:space="preserve"> </w:t>
        </w:r>
        <w:proofErr w:type="spellStart"/>
        <w:r w:rsidR="00A93C76">
          <w:rPr>
            <w:rFonts w:ascii="Times New Roman" w:hAnsi="Times New Roman"/>
            <w:sz w:val="24"/>
          </w:rPr>
          <w:t>haplotype</w:t>
        </w:r>
        <w:proofErr w:type="spellEnd"/>
        <w:r w:rsidR="00A93C76">
          <w:rPr>
            <w:rFonts w:ascii="Times New Roman" w:hAnsi="Times New Roman"/>
            <w:sz w:val="24"/>
          </w:rPr>
          <w:t xml:space="preserve"> pattern frequency should be adjusted to </w:t>
        </w:r>
      </w:ins>
      <w:ins w:id="171" w:author="Gao Wang" w:date="2014-10-28T16:47:00Z">
        <w:r w:rsidR="00851710">
          <w:rPr>
            <w:rFonts w:ascii="Times New Roman" w:hAnsi="Times New Roman"/>
            <w:sz w:val="24"/>
          </w:rPr>
          <w:t>reflect the</w:t>
        </w:r>
      </w:ins>
      <w:ins w:id="172" w:author="Gao Wang" w:date="2014-10-28T16:49:00Z">
        <w:r w:rsidR="0039288A">
          <w:rPr>
            <w:rFonts w:ascii="Times New Roman" w:hAnsi="Times New Roman"/>
            <w:sz w:val="24"/>
          </w:rPr>
          <w:t>ir</w:t>
        </w:r>
      </w:ins>
      <w:ins w:id="173" w:author="Gao Wang" w:date="2014-10-28T16:47:00Z">
        <w:r w:rsidR="00851710">
          <w:rPr>
            <w:rFonts w:ascii="Times New Roman" w:hAnsi="Times New Roman"/>
            <w:sz w:val="24"/>
          </w:rPr>
          <w:t xml:space="preserve"> relative </w:t>
        </w:r>
      </w:ins>
      <w:ins w:id="174" w:author="Gao Wang" w:date="2014-10-28T16:49:00Z">
        <w:r w:rsidR="00F12926">
          <w:rPr>
            <w:rFonts w:ascii="Times New Roman" w:hAnsi="Times New Roman"/>
            <w:sz w:val="24"/>
          </w:rPr>
          <w:t>probability</w:t>
        </w:r>
      </w:ins>
      <w:ins w:id="175" w:author="Gao Wang" w:date="2014-10-28T16:47:00Z">
        <w:r w:rsidR="00851710">
          <w:rPr>
            <w:rFonts w:ascii="Times New Roman" w:hAnsi="Times New Roman"/>
            <w:sz w:val="24"/>
          </w:rPr>
          <w:t xml:space="preserve"> of occurrence in the family</w:t>
        </w:r>
      </w:ins>
      <w:ins w:id="176" w:author="Gao Wang" w:date="2014-10-28T16:48:00Z">
        <w:r w:rsidR="00851710">
          <w:rPr>
            <w:rFonts w:ascii="Times New Roman" w:hAnsi="Times New Roman"/>
            <w:sz w:val="24"/>
          </w:rPr>
          <w:t xml:space="preserve">. Therefore </w:t>
        </w:r>
      </w:ins>
      <w:ins w:id="177" w:author="Gao Wang" w:date="2014-10-28T16:50:00Z">
        <w:r w:rsidR="00092649">
          <w:rPr>
            <w:rFonts w:ascii="Times New Roman" w:hAnsi="Times New Roman"/>
            <w:sz w:val="24"/>
          </w:rPr>
          <w:t xml:space="preserve">for </w:t>
        </w:r>
        <w:proofErr w:type="spellStart"/>
        <w:r w:rsidR="00092649">
          <w:rPr>
            <w:rFonts w:ascii="Times New Roman" w:hAnsi="Times New Roman"/>
            <w:sz w:val="24"/>
          </w:rPr>
          <w:t>haplotypes</w:t>
        </w:r>
        <w:proofErr w:type="spellEnd"/>
        <w:r w:rsidR="00092649">
          <w:rPr>
            <w:rFonts w:ascii="Times New Roman" w:hAnsi="Times New Roman"/>
            <w:sz w:val="24"/>
          </w:rPr>
          <w:t xml:space="preserve"> in a family </w:t>
        </w:r>
      </w:ins>
      <w:ins w:id="178" w:author="Gao Wang" w:date="2014-10-28T16:48:00Z">
        <w:r w:rsidR="00851710">
          <w:rPr>
            <w:rFonts w:ascii="Times New Roman" w:hAnsi="Times New Roman"/>
            <w:sz w:val="24"/>
          </w:rPr>
          <w:t xml:space="preserve">we normalize </w:t>
        </w:r>
      </w:ins>
      <w:ins w:id="179" w:author="Gao Wang" w:date="2014-10-28T16:49:00Z">
        <w:r w:rsidR="00AA19CE">
          <w:rPr>
            <w:rFonts w:ascii="Times New Roman" w:hAnsi="Times New Roman"/>
            <w:sz w:val="24"/>
          </w:rPr>
          <w:t xml:space="preserve">the </w:t>
        </w:r>
      </w:ins>
      <w:ins w:id="180" w:author="Gao Wang" w:date="2014-10-28T16:50:00Z">
        <w:r w:rsidR="00AA19CE">
          <w:rPr>
            <w:rFonts w:ascii="Times New Roman" w:hAnsi="Times New Roman"/>
            <w:sz w:val="24"/>
          </w:rPr>
          <w:t>f</w:t>
        </w:r>
        <w:r w:rsidR="00F35974">
          <w:rPr>
            <w:rFonts w:ascii="Times New Roman" w:hAnsi="Times New Roman"/>
            <w:sz w:val="24"/>
          </w:rPr>
          <w:t>requencies</w:t>
        </w:r>
      </w:ins>
      <w:ins w:id="181" w:author="Gao Wang" w:date="2014-10-28T17:01:00Z">
        <w:r w:rsidR="00F721D8">
          <w:rPr>
            <w:rFonts w:ascii="Times New Roman" w:hAnsi="Times New Roman"/>
            <w:sz w:val="24"/>
          </w:rPr>
          <w:t xml:space="preserve"> </w:t>
        </w:r>
      </w:ins>
      <w:ins w:id="182" w:author="Gao Wang" w:date="2014-10-28T16:48:00Z">
        <w:r w:rsidR="00851710">
          <w:rPr>
            <w:rFonts w:ascii="Times New Roman" w:hAnsi="Times New Roman"/>
            <w:sz w:val="24"/>
          </w:rPr>
          <w:t>s</w:t>
        </w:r>
      </w:ins>
      <w:ins w:id="183" w:author="Suzanne M. Leal" w:date="2014-11-06T10:24:00Z">
        <w:r w:rsidR="00811B06">
          <w:rPr>
            <w:rFonts w:ascii="Times New Roman" w:hAnsi="Times New Roman"/>
            <w:sz w:val="24"/>
          </w:rPr>
          <w:t>o</w:t>
        </w:r>
      </w:ins>
      <w:ins w:id="184" w:author="Gao Wang" w:date="2014-10-28T16:48:00Z">
        <w:del w:id="185" w:author="Suzanne M. Leal" w:date="2014-11-06T10:24:00Z">
          <w:r w:rsidR="00851710" w:rsidDel="00811B06">
            <w:rPr>
              <w:rFonts w:ascii="Times New Roman" w:hAnsi="Times New Roman"/>
              <w:sz w:val="24"/>
            </w:rPr>
            <w:delText>uch that</w:delText>
          </w:r>
        </w:del>
        <w:r w:rsidR="00851710">
          <w:rPr>
            <w:rFonts w:ascii="Times New Roman" w:hAnsi="Times New Roman"/>
            <w:sz w:val="24"/>
          </w:rPr>
          <w:t xml:space="preserve"> </w:t>
        </w:r>
      </w:ins>
      <w:del w:id="186" w:author="Gao Wang" w:date="2014-10-28T16:49:00Z">
        <w:r w:rsidRPr="00566129" w:rsidDel="00851710">
          <w:rPr>
            <w:rFonts w:ascii="Times New Roman" w:hAnsi="Times New Roman"/>
            <w:sz w:val="24"/>
          </w:rPr>
          <w:delText>For collapsed haplot</w:delText>
        </w:r>
        <w:r w:rsidR="008A0C70" w:rsidDel="00851710">
          <w:rPr>
            <w:rFonts w:ascii="Times New Roman" w:hAnsi="Times New Roman"/>
            <w:sz w:val="24"/>
          </w:rPr>
          <w:delText xml:space="preserve">ype patterns </w:delText>
        </w:r>
      </w:del>
      <w:del w:id="187" w:author="Gao Wang" w:date="2014-10-28T16:34:00Z">
        <w:r w:rsidR="008A0C70" w:rsidDel="000C11F7">
          <w:rPr>
            <w:rFonts w:ascii="Times New Roman" w:hAnsi="Times New Roman"/>
            <w:sz w:val="24"/>
          </w:rPr>
          <w:delText xml:space="preserve">within </w:delText>
        </w:r>
      </w:del>
      <w:del w:id="188" w:author="Gao Wang" w:date="2014-10-28T16:49:00Z">
        <w:r w:rsidR="008A0C70" w:rsidDel="00851710">
          <w:rPr>
            <w:rFonts w:ascii="Times New Roman" w:hAnsi="Times New Roman"/>
            <w:sz w:val="24"/>
          </w:rPr>
          <w:delText xml:space="preserve">a pedigree, </w:delText>
        </w:r>
        <w:r w:rsidRPr="00566129" w:rsidDel="00851710">
          <w:rPr>
            <w:rFonts w:ascii="Times New Roman" w:hAnsi="Times New Roman"/>
            <w:sz w:val="24"/>
          </w:rPr>
          <w:delText xml:space="preserve">the frequencies will be </w:delText>
        </w:r>
        <w:commentRangeStart w:id="189"/>
        <w:r w:rsidRPr="00566129" w:rsidDel="00851710">
          <w:rPr>
            <w:rFonts w:ascii="Times New Roman" w:hAnsi="Times New Roman"/>
            <w:sz w:val="24"/>
          </w:rPr>
          <w:delText xml:space="preserve">normalized </w:delText>
        </w:r>
      </w:del>
      <w:commentRangeEnd w:id="189"/>
      <w:r w:rsidR="006109DA">
        <w:rPr>
          <w:rStyle w:val="CommentReference"/>
        </w:rPr>
        <w:commentReference w:id="189"/>
      </w:r>
      <w:del w:id="190" w:author="Gao Wang" w:date="2014-10-28T16:49:00Z">
        <w:r w:rsidRPr="00566129" w:rsidDel="00851710">
          <w:rPr>
            <w:rFonts w:ascii="Times New Roman" w:hAnsi="Times New Roman"/>
            <w:sz w:val="24"/>
          </w:rPr>
          <w:delText xml:space="preserve">such that </w:delText>
        </w:r>
      </w:del>
      <w:r w:rsidRPr="00566129">
        <w:rPr>
          <w:rFonts w:ascii="Times New Roman" w:hAnsi="Times New Roman"/>
          <w:sz w:val="24"/>
        </w:rPr>
        <w:t xml:space="preserve">they sum to 1. The normalized collapsed </w:t>
      </w:r>
      <w:proofErr w:type="spellStart"/>
      <w:r w:rsidRPr="00566129">
        <w:rPr>
          <w:rFonts w:ascii="Times New Roman" w:hAnsi="Times New Roman"/>
          <w:sz w:val="24"/>
        </w:rPr>
        <w:t>haplotype</w:t>
      </w:r>
      <w:proofErr w:type="spellEnd"/>
      <w:r w:rsidRPr="00566129">
        <w:rPr>
          <w:rFonts w:ascii="Times New Roman" w:hAnsi="Times New Roman"/>
          <w:sz w:val="24"/>
        </w:rPr>
        <w:t xml:space="preserve"> pattern frequencies are then used as the allele frequencies for the corresponding regional genotype markers.</w:t>
      </w:r>
    </w:p>
    <w:p w:rsidR="000758AF" w:rsidRDefault="000A70C3" w:rsidP="007C1BB5">
      <w:pPr>
        <w:spacing w:afterLines="280" w:line="480" w:lineRule="auto"/>
        <w:jc w:val="both"/>
        <w:rPr>
          <w:rFonts w:ascii="Times New Roman" w:hAnsi="Times New Roman"/>
          <w:sz w:val="24"/>
        </w:rPr>
      </w:pPr>
      <w:r w:rsidRPr="000A70C3">
        <w:rPr>
          <w:rFonts w:ascii="Times New Roman" w:hAnsi="Times New Roman"/>
          <w:sz w:val="24"/>
        </w:rPr>
        <w:t xml:space="preserve">To facilitate linkage analysis using sequence data in VCF format, we developed the </w:t>
      </w:r>
      <w:proofErr w:type="spellStart"/>
      <w:r w:rsidRPr="000A70C3">
        <w:rPr>
          <w:rFonts w:ascii="Times New Roman" w:hAnsi="Times New Roman"/>
          <w:sz w:val="24"/>
        </w:rPr>
        <w:t>SEQLinkage</w:t>
      </w:r>
      <w:proofErr w:type="spellEnd"/>
      <w:r w:rsidRPr="000A70C3">
        <w:rPr>
          <w:rFonts w:ascii="Times New Roman" w:hAnsi="Times New Roman"/>
          <w:sz w:val="24"/>
        </w:rPr>
        <w:t xml:space="preserve"> </w:t>
      </w:r>
      <w:r w:rsidRPr="000A70C3">
        <w:rPr>
          <w:rFonts w:ascii="Times New Roman" w:hAnsi="Times New Roman"/>
          <w:sz w:val="24"/>
        </w:rPr>
        <w:lastRenderedPageBreak/>
        <w:t xml:space="preserve">software that uses the </w:t>
      </w:r>
      <w:proofErr w:type="spellStart"/>
      <w:r w:rsidRPr="000A70C3">
        <w:rPr>
          <w:rFonts w:ascii="Times New Roman" w:hAnsi="Times New Roman"/>
          <w:sz w:val="24"/>
        </w:rPr>
        <w:t>Elston</w:t>
      </w:r>
      <w:proofErr w:type="spellEnd"/>
      <w:r w:rsidRPr="000A70C3">
        <w:rPr>
          <w:rFonts w:ascii="Times New Roman" w:hAnsi="Times New Roman"/>
          <w:sz w:val="24"/>
        </w:rPr>
        <w:t>-Stewart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xml:space="preserve">. It provides results in text format and high quality graphical reports for both LOD and HLOD scores. Additionally </w:t>
      </w:r>
      <w:proofErr w:type="spellStart"/>
      <w:r w:rsidRPr="000A70C3">
        <w:rPr>
          <w:rFonts w:ascii="Times New Roman" w:hAnsi="Times New Roman"/>
          <w:sz w:val="24"/>
        </w:rPr>
        <w:t>SEQLinkage</w:t>
      </w:r>
      <w:proofErr w:type="spellEnd"/>
      <w:r w:rsidRPr="000A70C3">
        <w:rPr>
          <w:rFonts w:ascii="Times New Roman" w:hAnsi="Times New Roman"/>
          <w:sz w:val="24"/>
        </w:rPr>
        <w:t xml:space="preserv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rsidR="000758AF" w:rsidRDefault="00135840" w:rsidP="007C1BB5">
      <w:pPr>
        <w:spacing w:afterLines="280" w:line="480" w:lineRule="auto"/>
        <w:jc w:val="both"/>
        <w:rPr>
          <w:ins w:id="191" w:author="Gao Wang" w:date="2014-10-29T14:57:00Z"/>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ins w:id="192" w:author="Gao Wang" w:date="2014-10-29T14:08:00Z">
        <w:r w:rsidR="00394BDA">
          <w:rPr>
            <w:rFonts w:ascii="Times New Roman" w:hAnsi="Times New Roman"/>
            <w:sz w:val="24"/>
            <w:szCs w:val="24"/>
          </w:rPr>
          <w:t xml:space="preserve">type I error and </w:t>
        </w:r>
      </w:ins>
      <w:r w:rsidR="002E14F8">
        <w:rPr>
          <w:rFonts w:ascii="Times New Roman" w:hAnsi="Times New Roman"/>
          <w:sz w:val="24"/>
          <w:szCs w:val="24"/>
        </w:rPr>
        <w:t xml:space="preserve">power calculations </w:t>
      </w:r>
      <w:ins w:id="193" w:author="suzanne" w:date="2014-11-06T09:52:00Z">
        <w:r w:rsidR="00043C32">
          <w:rPr>
            <w:rFonts w:ascii="Times New Roman" w:hAnsi="Times New Roman"/>
            <w:sz w:val="24"/>
            <w:szCs w:val="24"/>
          </w:rPr>
          <w:t>for</w:t>
        </w:r>
      </w:ins>
      <w:del w:id="194" w:author="suzanne" w:date="2014-11-06T09:52:00Z">
        <w:r w:rsidR="002E14F8" w:rsidDel="00043C32">
          <w:rPr>
            <w:rFonts w:ascii="Times New Roman" w:hAnsi="Times New Roman"/>
            <w:sz w:val="24"/>
            <w:szCs w:val="24"/>
          </w:rPr>
          <w:delText>of</w:delText>
        </w:r>
      </w:del>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non-</w:t>
      </w:r>
      <w:proofErr w:type="spellStart"/>
      <w:r w:rsidR="002E14F8" w:rsidRPr="00F00F79">
        <w:rPr>
          <w:rFonts w:ascii="Times New Roman" w:hAnsi="Times New Roman"/>
          <w:sz w:val="24"/>
          <w:szCs w:val="24"/>
        </w:rPr>
        <w:t>syndromic</w:t>
      </w:r>
      <w:proofErr w:type="spellEnd"/>
      <w:r w:rsidR="002E14F8" w:rsidRPr="00F00F79">
        <w:rPr>
          <w:rFonts w:ascii="Times New Roman" w:hAnsi="Times New Roman"/>
          <w:sz w:val="24"/>
          <w:szCs w:val="24"/>
        </w:rPr>
        <w:t xml:space="preserve">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w:t>
      </w:r>
      <w:proofErr w:type="spellStart"/>
      <w:r w:rsidR="002E14F8">
        <w:rPr>
          <w:rFonts w:ascii="Times New Roman" w:hAnsi="Times New Roman"/>
          <w:sz w:val="24"/>
          <w:szCs w:val="24"/>
        </w:rPr>
        <w:t>autosomal</w:t>
      </w:r>
      <w:proofErr w:type="spellEnd"/>
      <w:r w:rsidR="002E14F8">
        <w:rPr>
          <w:rFonts w:ascii="Times New Roman" w:hAnsi="Times New Roman"/>
          <w:sz w:val="24"/>
          <w:szCs w:val="24"/>
        </w:rPr>
        <w:t xml:space="preserve">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w:t>
      </w:r>
      <w:proofErr w:type="spellStart"/>
      <w:r w:rsidR="002E14F8">
        <w:rPr>
          <w:rFonts w:ascii="Times New Roman" w:hAnsi="Times New Roman"/>
          <w:sz w:val="24"/>
          <w:szCs w:val="24"/>
        </w:rPr>
        <w:t>autosomal</w:t>
      </w:r>
      <w:proofErr w:type="spellEnd"/>
      <w:r w:rsidR="002E14F8">
        <w:rPr>
          <w:rFonts w:ascii="Times New Roman" w:hAnsi="Times New Roman"/>
          <w:sz w:val="24"/>
          <w:szCs w:val="24"/>
        </w:rPr>
        <w:t xml:space="preserve">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ins w:id="195" w:author="suzanne" w:date="2014-11-05T22:45:00Z">
        <w:r w:rsidR="0095551C">
          <w:rPr>
            <w:rFonts w:ascii="Times New Roman" w:hAnsi="Times New Roman"/>
            <w:sz w:val="24"/>
            <w:szCs w:val="24"/>
          </w:rPr>
          <w:t xml:space="preserve">with </w:t>
        </w:r>
      </w:ins>
      <w:del w:id="196" w:author="suzanne" w:date="2014-11-05T22:45:00Z">
        <w:r w:rsidR="002E14F8" w:rsidDel="0095551C">
          <w:rPr>
            <w:rFonts w:ascii="Times New Roman" w:hAnsi="Times New Roman"/>
            <w:sz w:val="24"/>
            <w:szCs w:val="24"/>
          </w:rPr>
          <w:delText xml:space="preserve">allowing for </w:delText>
        </w:r>
      </w:del>
      <w:r w:rsidR="002E14F8">
        <w:rPr>
          <w:rFonts w:ascii="Times New Roman" w:hAnsi="Times New Roman"/>
          <w:sz w:val="24"/>
          <w:szCs w:val="24"/>
        </w:rPr>
        <w:t>3</w:t>
      </w:r>
      <w:del w:id="197" w:author="suzanne" w:date="2014-11-05T22:45:00Z">
        <w:r w:rsidR="002E14F8" w:rsidDel="0095551C">
          <w:rPr>
            <w:rFonts w:ascii="Times New Roman" w:hAnsi="Times New Roman"/>
            <w:sz w:val="24"/>
            <w:szCs w:val="24"/>
          </w:rPr>
          <w:delText xml:space="preserve"> up</w:delText>
        </w:r>
      </w:del>
      <w:r w:rsidR="002E14F8">
        <w:rPr>
          <w:rFonts w:ascii="Times New Roman" w:hAnsi="Times New Roman"/>
          <w:sz w:val="24"/>
          <w:szCs w:val="24"/>
        </w:rPr>
        <w:t xml:space="preserve"> to 8 offspring in the last generation with the proportions determined by the distribution of number of children per family in the United States in 2012, rescaled s</w:t>
      </w:r>
      <w:ins w:id="198" w:author="suzanne" w:date="2014-11-05T22:45:00Z">
        <w:r w:rsidR="003D5766">
          <w:rPr>
            <w:rFonts w:ascii="Times New Roman" w:hAnsi="Times New Roman"/>
            <w:sz w:val="24"/>
            <w:szCs w:val="24"/>
          </w:rPr>
          <w:t xml:space="preserve">o </w:t>
        </w:r>
      </w:ins>
      <w:del w:id="199" w:author="suzanne" w:date="2014-11-05T22:45:00Z">
        <w:r w:rsidR="002E14F8" w:rsidDel="003D5766">
          <w:rPr>
            <w:rFonts w:ascii="Times New Roman" w:hAnsi="Times New Roman"/>
            <w:sz w:val="24"/>
            <w:szCs w:val="24"/>
          </w:rPr>
          <w:delText xml:space="preserve">uch </w:delText>
        </w:r>
      </w:del>
      <w:r w:rsidR="002E14F8">
        <w:rPr>
          <w:rFonts w:ascii="Times New Roman" w:hAnsi="Times New Roman"/>
          <w:sz w:val="24"/>
          <w:szCs w:val="24"/>
        </w:rPr>
        <w:t>that the</w:t>
      </w:r>
      <w:ins w:id="200" w:author="suzanne" w:date="2014-11-05T22:46:00Z">
        <w:r w:rsidR="003D5766">
          <w:rPr>
            <w:rFonts w:ascii="Times New Roman" w:hAnsi="Times New Roman"/>
            <w:sz w:val="24"/>
            <w:szCs w:val="24"/>
          </w:rPr>
          <w:t>y</w:t>
        </w:r>
      </w:ins>
      <w:del w:id="201" w:author="suzanne" w:date="2014-11-05T22:46:00Z">
        <w:r w:rsidR="002E14F8" w:rsidDel="003D5766">
          <w:rPr>
            <w:rFonts w:ascii="Times New Roman" w:hAnsi="Times New Roman"/>
            <w:sz w:val="24"/>
            <w:szCs w:val="24"/>
          </w:rPr>
          <w:delText>se proportions</w:delText>
        </w:r>
      </w:del>
      <w:del w:id="202" w:author="suzanne" w:date="2014-11-06T09:52:00Z">
        <w:r w:rsidR="002E14F8" w:rsidDel="00043C32">
          <w:rPr>
            <w:rFonts w:ascii="Times New Roman" w:hAnsi="Times New Roman"/>
            <w:sz w:val="24"/>
            <w:szCs w:val="24"/>
          </w:rPr>
          <w:delText xml:space="preserve"> add up</w:delText>
        </w:r>
      </w:del>
      <w:r w:rsidR="002E14F8">
        <w:rPr>
          <w:rFonts w:ascii="Times New Roman" w:hAnsi="Times New Roman"/>
          <w:sz w:val="24"/>
          <w:szCs w:val="24"/>
        </w:rPr>
        <w:t xml:space="preserve"> </w:t>
      </w:r>
      <w:ins w:id="203" w:author="suzanne" w:date="2014-11-06T09:53:00Z">
        <w:r w:rsidR="00043C32">
          <w:rPr>
            <w:rFonts w:ascii="Times New Roman" w:hAnsi="Times New Roman"/>
            <w:sz w:val="24"/>
            <w:szCs w:val="24"/>
          </w:rPr>
          <w:t xml:space="preserve">sum </w:t>
        </w:r>
      </w:ins>
      <w:r w:rsidR="002E14F8">
        <w:rPr>
          <w:rFonts w:ascii="Times New Roman" w:hAnsi="Times New Roman"/>
          <w:sz w:val="24"/>
          <w:szCs w:val="24"/>
        </w:rPr>
        <w:t>to 100% (3 children: 69.34%, 4 children: 20.52%, 5 children: 6.84%, 6 children: 2.28%, 7 children 0.76%, 8 children 0.26%). Genotypes are simulated for the four genes</w:t>
      </w:r>
      <w:ins w:id="204" w:author="suzanne" w:date="2014-11-05T22:48:00Z">
        <w:r w:rsidR="003D5766">
          <w:rPr>
            <w:rFonts w:ascii="Times New Roman" w:hAnsi="Times New Roman"/>
            <w:sz w:val="24"/>
            <w:szCs w:val="24"/>
          </w:rPr>
          <w:t xml:space="preserve"> </w:t>
        </w:r>
      </w:ins>
      <w:del w:id="205" w:author="suzanne" w:date="2014-11-05T22:48:00Z">
        <w:r w:rsidR="002E14F8" w:rsidDel="003D5766">
          <w:rPr>
            <w:rFonts w:ascii="Times New Roman" w:hAnsi="Times New Roman"/>
            <w:sz w:val="24"/>
            <w:szCs w:val="24"/>
          </w:rPr>
          <w:delText xml:space="preserve"> </w:delText>
        </w:r>
      </w:del>
      <w:r w:rsidR="002E14F8">
        <w:rPr>
          <w:rFonts w:ascii="Times New Roman" w:hAnsi="Times New Roman"/>
          <w:sz w:val="24"/>
          <w:szCs w:val="24"/>
        </w:rPr>
        <w:t xml:space="preserve">based on the variant sites and the corresponding minor allele frequencies in European Americans recorded in </w:t>
      </w:r>
      <w:ins w:id="206" w:author="suzanne" w:date="2014-11-05T22:46:00Z">
        <w:r w:rsidR="003D5766">
          <w:rPr>
            <w:rFonts w:ascii="Times New Roman" w:hAnsi="Times New Roman"/>
            <w:sz w:val="24"/>
            <w:szCs w:val="24"/>
          </w:rPr>
          <w:t xml:space="preserve">the </w:t>
        </w:r>
      </w:ins>
      <w:proofErr w:type="spellStart"/>
      <w:r w:rsidR="002E14F8">
        <w:rPr>
          <w:rFonts w:ascii="Times New Roman" w:hAnsi="Times New Roman"/>
          <w:sz w:val="24"/>
          <w:szCs w:val="24"/>
        </w:rPr>
        <w:t>Exome</w:t>
      </w:r>
      <w:proofErr w:type="spellEnd"/>
      <w:r w:rsidR="002E14F8">
        <w:rPr>
          <w:rFonts w:ascii="Times New Roman" w:hAnsi="Times New Roman"/>
          <w:sz w:val="24"/>
          <w:szCs w:val="24"/>
        </w:rPr>
        <w:t xml:space="preserve"> Variant Server</w:t>
      </w:r>
      <w:ins w:id="207" w:author="Gao Wang" w:date="2014-10-29T16:57:00Z">
        <w:r w:rsidR="00EF4EC2">
          <w:rPr>
            <w:rFonts w:ascii="Times New Roman" w:hAnsi="Times New Roman"/>
            <w:sz w:val="24"/>
            <w:szCs w:val="24"/>
          </w:rPr>
          <w:t xml:space="preserve"> (Table S</w:t>
        </w:r>
      </w:ins>
      <w:ins w:id="208" w:author="Suzanne M. Leal" w:date="2014-11-06T10:26:00Z">
        <w:r w:rsidR="007E7563">
          <w:rPr>
            <w:rFonts w:ascii="Times New Roman" w:hAnsi="Times New Roman"/>
            <w:sz w:val="24"/>
            <w:szCs w:val="24"/>
          </w:rPr>
          <w:t>1</w:t>
        </w:r>
      </w:ins>
      <w:ins w:id="209" w:author="Gao Wang" w:date="2014-10-29T16:57:00Z">
        <w:del w:id="210" w:author="Suzanne M. Leal" w:date="2014-11-06T10:26:00Z">
          <w:r w:rsidR="00EF4EC2" w:rsidDel="007E7563">
            <w:rPr>
              <w:rFonts w:ascii="Times New Roman" w:hAnsi="Times New Roman"/>
              <w:sz w:val="24"/>
              <w:szCs w:val="24"/>
            </w:rPr>
            <w:delText>2</w:delText>
          </w:r>
        </w:del>
        <w:r w:rsidR="009064B5">
          <w:rPr>
            <w:rFonts w:ascii="Times New Roman" w:hAnsi="Times New Roman"/>
            <w:sz w:val="24"/>
            <w:szCs w:val="24"/>
          </w:rPr>
          <w:t>)</w:t>
        </w:r>
      </w:ins>
      <w:r w:rsidR="002E14F8">
        <w:rPr>
          <w:rFonts w:ascii="Times New Roman" w:hAnsi="Times New Roman"/>
          <w:sz w:val="24"/>
          <w:szCs w:val="24"/>
        </w:rPr>
        <w:t xml:space="preserve">. </w:t>
      </w:r>
    </w:p>
    <w:p w:rsidR="000758AF" w:rsidRDefault="0009388F" w:rsidP="007C1BB5">
      <w:pPr>
        <w:spacing w:afterLines="280" w:line="480" w:lineRule="auto"/>
        <w:jc w:val="both"/>
        <w:rPr>
          <w:ins w:id="211" w:author="Gao Wang" w:date="2014-10-29T14:57:00Z"/>
          <w:rFonts w:ascii="Times New Roman" w:hAnsi="Times New Roman"/>
          <w:sz w:val="24"/>
          <w:szCs w:val="24"/>
        </w:rPr>
      </w:pPr>
      <w:ins w:id="212" w:author="Gao Wang" w:date="2014-10-29T14:49:00Z">
        <w:r>
          <w:rPr>
            <w:rFonts w:ascii="Times New Roman" w:hAnsi="Times New Roman"/>
            <w:sz w:val="24"/>
            <w:szCs w:val="24"/>
          </w:rPr>
          <w:t>For power evaluations w</w:t>
        </w:r>
      </w:ins>
      <w:del w:id="213" w:author="Gao Wang" w:date="2014-10-29T14:49:00Z">
        <w:r w:rsidR="002E14F8" w:rsidDel="0009388F">
          <w:rPr>
            <w:rFonts w:ascii="Times New Roman" w:hAnsi="Times New Roman"/>
            <w:sz w:val="24"/>
            <w:szCs w:val="24"/>
          </w:rPr>
          <w:delText>W</w:delText>
        </w:r>
      </w:del>
      <w:r w:rsidR="002E14F8">
        <w:rPr>
          <w:rFonts w:ascii="Times New Roman" w:hAnsi="Times New Roman"/>
          <w:sz w:val="24"/>
          <w:szCs w:val="24"/>
        </w:rPr>
        <w:t xml:space="preserve">e annotate </w:t>
      </w:r>
      <w:del w:id="214" w:author="suzanne" w:date="2014-11-05T22:47:00Z">
        <w:r w:rsidR="002E14F8" w:rsidDel="003D5766">
          <w:rPr>
            <w:rFonts w:ascii="Times New Roman" w:hAnsi="Times New Roman"/>
            <w:sz w:val="24"/>
            <w:szCs w:val="24"/>
          </w:rPr>
          <w:delText xml:space="preserve">these </w:delText>
        </w:r>
      </w:del>
      <w:r w:rsidR="002E14F8">
        <w:rPr>
          <w:rFonts w:ascii="Times New Roman" w:hAnsi="Times New Roman"/>
          <w:sz w:val="24"/>
          <w:szCs w:val="24"/>
        </w:rPr>
        <w:t xml:space="preserve">variants </w:t>
      </w:r>
      <w:ins w:id="215" w:author="suzanne" w:date="2014-11-05T22:47:00Z">
        <w:r w:rsidR="003D5766">
          <w:rPr>
            <w:rFonts w:ascii="Times New Roman" w:hAnsi="Times New Roman"/>
            <w:sz w:val="24"/>
            <w:szCs w:val="24"/>
          </w:rPr>
          <w:t xml:space="preserve">in these four genes </w:t>
        </w:r>
      </w:ins>
      <w:r w:rsidR="002E14F8">
        <w:rPr>
          <w:rFonts w:ascii="Times New Roman" w:hAnsi="Times New Roman"/>
          <w:sz w:val="24"/>
          <w:szCs w:val="24"/>
        </w:rPr>
        <w:t xml:space="preserve">using Deafness Variation Database (DVD) and NCBI </w:t>
      </w:r>
      <w:proofErr w:type="spellStart"/>
      <w:r w:rsidR="002E14F8">
        <w:rPr>
          <w:rFonts w:ascii="Times New Roman" w:hAnsi="Times New Roman"/>
          <w:sz w:val="24"/>
          <w:szCs w:val="24"/>
        </w:rPr>
        <w:t>ClinVar</w:t>
      </w:r>
      <w:proofErr w:type="spellEnd"/>
      <w:r w:rsidR="002E14F8">
        <w:rPr>
          <w:rFonts w:ascii="Times New Roman" w:hAnsi="Times New Roman"/>
          <w:sz w:val="24"/>
          <w:szCs w:val="24"/>
        </w:rPr>
        <w:t xml:space="preserve">, </w:t>
      </w:r>
      <w:proofErr w:type="spellStart"/>
      <w:r w:rsidR="002E14F8">
        <w:rPr>
          <w:rFonts w:ascii="Times New Roman" w:hAnsi="Times New Roman"/>
          <w:sz w:val="24"/>
          <w:szCs w:val="24"/>
        </w:rPr>
        <w:t>labelling</w:t>
      </w:r>
      <w:proofErr w:type="spellEnd"/>
      <w:r w:rsidR="002E14F8">
        <w:rPr>
          <w:rFonts w:ascii="Times New Roman" w:hAnsi="Times New Roman"/>
          <w:sz w:val="24"/>
          <w:szCs w:val="24"/>
        </w:rPr>
        <w:t xml:space="preserve"> variants as “</w:t>
      </w:r>
      <w:del w:id="216" w:author="Gao Wang" w:date="2014-10-29T11:20:00Z">
        <w:r w:rsidR="002E14F8" w:rsidDel="00657263">
          <w:rPr>
            <w:rFonts w:ascii="Times New Roman" w:hAnsi="Times New Roman"/>
            <w:sz w:val="24"/>
            <w:szCs w:val="24"/>
          </w:rPr>
          <w:delText>pathogenic</w:delText>
        </w:r>
      </w:del>
      <w:ins w:id="217" w:author="Gao Wang" w:date="2014-10-29T11:20:00Z">
        <w:r w:rsidR="00657263">
          <w:rPr>
            <w:rFonts w:ascii="Times New Roman" w:hAnsi="Times New Roman"/>
            <w:sz w:val="24"/>
            <w:szCs w:val="24"/>
          </w:rPr>
          <w:t>causal</w:t>
        </w:r>
      </w:ins>
      <w:r w:rsidR="002E14F8">
        <w:rPr>
          <w:rFonts w:ascii="Times New Roman" w:hAnsi="Times New Roman"/>
          <w:sz w:val="24"/>
          <w:szCs w:val="24"/>
        </w:rPr>
        <w:t xml:space="preserve">” if they </w:t>
      </w:r>
      <w:ins w:id="218" w:author="Gao Wang" w:date="2014-10-29T17:09:00Z">
        <w:r w:rsidR="00F31AAA">
          <w:rPr>
            <w:rFonts w:ascii="Times New Roman" w:hAnsi="Times New Roman"/>
            <w:sz w:val="24"/>
            <w:szCs w:val="24"/>
          </w:rPr>
          <w:t xml:space="preserve">are </w:t>
        </w:r>
      </w:ins>
      <w:ins w:id="219" w:author="suzanne" w:date="2014-11-05T00:11:00Z">
        <w:r w:rsidR="00A33872">
          <w:rPr>
            <w:rFonts w:ascii="Times New Roman" w:hAnsi="Times New Roman"/>
            <w:sz w:val="24"/>
            <w:szCs w:val="24"/>
          </w:rPr>
          <w:t xml:space="preserve">so </w:t>
        </w:r>
      </w:ins>
      <w:ins w:id="220" w:author="Gao Wang" w:date="2014-10-29T17:09:00Z">
        <w:r w:rsidR="00F31AAA">
          <w:rPr>
            <w:rFonts w:ascii="Times New Roman" w:hAnsi="Times New Roman"/>
            <w:sz w:val="24"/>
            <w:szCs w:val="24"/>
          </w:rPr>
          <w:t xml:space="preserve">deemed </w:t>
        </w:r>
        <w:del w:id="221" w:author="suzanne" w:date="2014-11-05T00:11:00Z">
          <w:r w:rsidR="00F31AAA" w:rsidDel="00A33872">
            <w:rPr>
              <w:rFonts w:ascii="Times New Roman" w:hAnsi="Times New Roman"/>
              <w:sz w:val="24"/>
              <w:szCs w:val="24"/>
            </w:rPr>
            <w:delText>“HI-causal”</w:delText>
          </w:r>
        </w:del>
        <w:r w:rsidR="00F31AAA">
          <w:rPr>
            <w:rFonts w:ascii="Times New Roman" w:hAnsi="Times New Roman"/>
            <w:sz w:val="24"/>
            <w:szCs w:val="24"/>
          </w:rPr>
          <w:t xml:space="preserve"> by </w:t>
        </w:r>
      </w:ins>
      <w:del w:id="222" w:author="Gao Wang" w:date="2014-10-29T17:09:00Z">
        <w:r w:rsidR="002E14F8" w:rsidDel="00F31AAA">
          <w:rPr>
            <w:rFonts w:ascii="Times New Roman" w:hAnsi="Times New Roman"/>
            <w:sz w:val="24"/>
            <w:szCs w:val="24"/>
          </w:rPr>
          <w:delText xml:space="preserve">present in </w:delText>
        </w:r>
      </w:del>
      <w:r w:rsidR="002E14F8">
        <w:rPr>
          <w:rFonts w:ascii="Times New Roman" w:hAnsi="Times New Roman"/>
          <w:sz w:val="24"/>
          <w:szCs w:val="24"/>
        </w:rPr>
        <w:t>both databases</w:t>
      </w:r>
      <w:ins w:id="223" w:author="Gao Wang" w:date="2014-10-29T17:10:00Z">
        <w:r w:rsidR="00F31AAA">
          <w:rPr>
            <w:rFonts w:ascii="Times New Roman" w:hAnsi="Times New Roman"/>
            <w:sz w:val="24"/>
            <w:szCs w:val="24"/>
          </w:rPr>
          <w:t>.</w:t>
        </w:r>
      </w:ins>
      <w:del w:id="224" w:author="Gao Wang" w:date="2014-10-29T17:10:00Z">
        <w:r w:rsidR="002E14F8" w:rsidDel="00F31AAA">
          <w:rPr>
            <w:rFonts w:ascii="Times New Roman" w:hAnsi="Times New Roman"/>
            <w:sz w:val="24"/>
            <w:szCs w:val="24"/>
          </w:rPr>
          <w:delText xml:space="preserve"> </w:delText>
        </w:r>
      </w:del>
      <w:del w:id="225" w:author="Gao Wang" w:date="2014-10-29T17:09:00Z">
        <w:r w:rsidR="002E14F8" w:rsidDel="00F31AAA">
          <w:rPr>
            <w:rFonts w:ascii="Times New Roman" w:hAnsi="Times New Roman"/>
            <w:sz w:val="24"/>
            <w:szCs w:val="24"/>
          </w:rPr>
          <w:delText>as pathogenic.</w:delText>
        </w:r>
      </w:del>
      <w:r w:rsidR="002E14F8">
        <w:rPr>
          <w:rFonts w:ascii="Times New Roman" w:hAnsi="Times New Roman"/>
          <w:sz w:val="24"/>
          <w:szCs w:val="24"/>
        </w:rPr>
        <w:t xml:space="preserve"> Disease status for individuals are determined by genotypes on those </w:t>
      </w:r>
      <w:del w:id="226" w:author="Gao Wang" w:date="2014-10-29T11:20:00Z">
        <w:r w:rsidR="002E14F8" w:rsidDel="004164F2">
          <w:rPr>
            <w:rFonts w:ascii="Times New Roman" w:hAnsi="Times New Roman"/>
            <w:sz w:val="24"/>
            <w:szCs w:val="24"/>
          </w:rPr>
          <w:delText xml:space="preserve">pathogenic </w:delText>
        </w:r>
      </w:del>
      <w:ins w:id="227" w:author="Gao Wang" w:date="2014-10-29T11:20:00Z">
        <w:r w:rsidR="004164F2">
          <w:rPr>
            <w:rFonts w:ascii="Times New Roman" w:hAnsi="Times New Roman"/>
            <w:sz w:val="24"/>
            <w:szCs w:val="24"/>
          </w:rPr>
          <w:t xml:space="preserve">causal </w:t>
        </w:r>
      </w:ins>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w:t>
      </w:r>
      <w:proofErr w:type="spellStart"/>
      <w:r w:rsidR="002E14F8">
        <w:rPr>
          <w:rFonts w:ascii="Times New Roman" w:hAnsi="Times New Roman"/>
          <w:sz w:val="24"/>
          <w:szCs w:val="24"/>
        </w:rPr>
        <w:t>heterozygotes</w:t>
      </w:r>
      <w:proofErr w:type="spellEnd"/>
      <w:r w:rsidR="002E14F8">
        <w:rPr>
          <w:rFonts w:ascii="Times New Roman" w:hAnsi="Times New Roman"/>
          <w:sz w:val="24"/>
          <w:szCs w:val="24"/>
        </w:rPr>
        <w:t xml:space="preserve"> and </w:t>
      </w:r>
      <w:proofErr w:type="spellStart"/>
      <w:r w:rsidR="002E14F8">
        <w:rPr>
          <w:rFonts w:ascii="Times New Roman" w:hAnsi="Times New Roman"/>
          <w:sz w:val="24"/>
          <w:szCs w:val="24"/>
        </w:rPr>
        <w:t>homozygotes</w:t>
      </w:r>
      <w:proofErr w:type="spellEnd"/>
      <w:r w:rsidR="002E14F8">
        <w:rPr>
          <w:rFonts w:ascii="Times New Roman" w:hAnsi="Times New Roman"/>
          <w:sz w:val="24"/>
          <w:szCs w:val="24"/>
        </w:rPr>
        <w:t xml:space="preserve">) </w:t>
      </w:r>
      <w:r w:rsidR="002E14F8">
        <w:rPr>
          <w:rFonts w:ascii="Times New Roman" w:hAnsi="Times New Roman"/>
          <w:sz w:val="24"/>
          <w:szCs w:val="24"/>
        </w:rPr>
        <w:lastRenderedPageBreak/>
        <w:t xml:space="preserve">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w:t>
      </w:r>
      <w:proofErr w:type="spellStart"/>
      <w:r w:rsidR="002E14F8">
        <w:rPr>
          <w:rFonts w:ascii="Times New Roman" w:hAnsi="Times New Roman"/>
          <w:sz w:val="24"/>
          <w:szCs w:val="24"/>
        </w:rPr>
        <w:t>penetrance</w:t>
      </w:r>
      <w:proofErr w:type="spellEnd"/>
      <w:r w:rsidR="002E14F8">
        <w:rPr>
          <w:rFonts w:ascii="Times New Roman" w:hAnsi="Times New Roman"/>
          <w:sz w:val="24"/>
          <w:szCs w:val="24"/>
        </w:rPr>
        <w:t xml:space="preserve">. Additionally for each mode of inheritance we allow for allelic heterogeneity among families, i.e., the causal variant site in a gene may not be the same for different families. We </w:t>
      </w:r>
      <w:ins w:id="228" w:author="suzanne" w:date="2014-11-05T22:50:00Z">
        <w:r w:rsidR="003D5766">
          <w:rPr>
            <w:rFonts w:ascii="Times New Roman" w:hAnsi="Times New Roman"/>
            <w:sz w:val="24"/>
            <w:szCs w:val="24"/>
          </w:rPr>
          <w:t>“</w:t>
        </w:r>
      </w:ins>
      <w:r w:rsidR="002E14F8">
        <w:rPr>
          <w:rFonts w:ascii="Times New Roman" w:hAnsi="Times New Roman"/>
          <w:sz w:val="24"/>
          <w:szCs w:val="24"/>
        </w:rPr>
        <w:t>ascertain</w:t>
      </w:r>
      <w:ins w:id="229" w:author="suzanne" w:date="2014-11-05T22:50:00Z">
        <w:r w:rsidR="003D5766">
          <w:rPr>
            <w:rFonts w:ascii="Times New Roman" w:hAnsi="Times New Roman"/>
            <w:sz w:val="24"/>
            <w:szCs w:val="24"/>
          </w:rPr>
          <w:t>”</w:t>
        </w:r>
      </w:ins>
      <w:r w:rsidR="002E14F8">
        <w:rPr>
          <w:rFonts w:ascii="Times New Roman" w:hAnsi="Times New Roman"/>
          <w:sz w:val="24"/>
          <w:szCs w:val="24"/>
        </w:rPr>
        <w:t xml:space="preserve"> simulated families having two or more affected offspring for linkage analysis. To introduce locus heterogeneity we </w:t>
      </w:r>
      <w:ins w:id="230" w:author="suzanne" w:date="2014-11-05T00:12:00Z">
        <w:r w:rsidR="00FA3970">
          <w:rPr>
            <w:rFonts w:ascii="Times New Roman" w:hAnsi="Times New Roman"/>
            <w:sz w:val="24"/>
            <w:szCs w:val="24"/>
          </w:rPr>
          <w:t xml:space="preserve">sample </w:t>
        </w:r>
      </w:ins>
      <w:del w:id="231" w:author="suzanne" w:date="2014-11-05T00:12:00Z">
        <w:r w:rsidR="002E14F8" w:rsidDel="00A33872">
          <w:rPr>
            <w:rFonts w:ascii="Times New Roman" w:hAnsi="Times New Roman"/>
            <w:sz w:val="24"/>
            <w:szCs w:val="24"/>
          </w:rPr>
          <w:delText xml:space="preserve">mix </w:delText>
        </w:r>
      </w:del>
      <w:r w:rsidR="002E14F8">
        <w:rPr>
          <w:rFonts w:ascii="Times New Roman" w:hAnsi="Times New Roman"/>
          <w:sz w:val="24"/>
          <w:szCs w:val="24"/>
        </w:rPr>
        <w:t xml:space="preserve">families having </w:t>
      </w:r>
      <w:del w:id="232" w:author="Gao Wang" w:date="2014-10-29T11:20:00Z">
        <w:r w:rsidR="002E14F8" w:rsidDel="006B662F">
          <w:rPr>
            <w:rFonts w:ascii="Times New Roman" w:hAnsi="Times New Roman"/>
            <w:sz w:val="24"/>
            <w:szCs w:val="24"/>
          </w:rPr>
          <w:delText xml:space="preserve">pathogenic </w:delText>
        </w:r>
      </w:del>
      <w:ins w:id="233" w:author="Gao Wang" w:date="2014-10-29T11:20:00Z">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ins>
      <w:del w:id="234" w:author="Gao Wang" w:date="2014-10-29T11:18:00Z">
        <w:r w:rsidR="002E14F8" w:rsidDel="00BF5F58">
          <w:rPr>
            <w:rFonts w:ascii="Times New Roman" w:hAnsi="Times New Roman"/>
            <w:sz w:val="24"/>
            <w:szCs w:val="24"/>
          </w:rPr>
          <w:delText xml:space="preserve">mutations </w:delText>
        </w:r>
      </w:del>
      <w:ins w:id="235" w:author="Gao Wang" w:date="2014-10-29T11:18:00Z">
        <w:r w:rsidR="00BF5F58">
          <w:rPr>
            <w:rFonts w:ascii="Times New Roman" w:hAnsi="Times New Roman"/>
            <w:sz w:val="24"/>
            <w:szCs w:val="24"/>
          </w:rPr>
          <w:t xml:space="preserve">variants </w:t>
        </w:r>
      </w:ins>
      <w:r w:rsidR="002E14F8">
        <w:rPr>
          <w:rFonts w:ascii="Times New Roman" w:hAnsi="Times New Roman"/>
          <w:sz w:val="24"/>
          <w:szCs w:val="24"/>
        </w:rPr>
        <w:t xml:space="preserve">in one gene but not </w:t>
      </w:r>
      <w:ins w:id="236" w:author="suzanne" w:date="2014-11-06T09:54:00Z">
        <w:r w:rsidR="00043C32">
          <w:rPr>
            <w:rFonts w:ascii="Times New Roman" w:hAnsi="Times New Roman"/>
            <w:sz w:val="24"/>
            <w:szCs w:val="24"/>
          </w:rPr>
          <w:t xml:space="preserve">the </w:t>
        </w:r>
      </w:ins>
      <w:r w:rsidR="002E14F8">
        <w:rPr>
          <w:rFonts w:ascii="Times New Roman" w:hAnsi="Times New Roman"/>
          <w:sz w:val="24"/>
          <w:szCs w:val="24"/>
        </w:rPr>
        <w:t>other</w:t>
      </w:r>
      <w:del w:id="237" w:author="suzanne" w:date="2014-11-06T09:54:00Z">
        <w:r w:rsidR="002E14F8" w:rsidDel="00043C32">
          <w:rPr>
            <w:rFonts w:ascii="Times New Roman" w:hAnsi="Times New Roman"/>
            <w:sz w:val="24"/>
            <w:szCs w:val="24"/>
          </w:rPr>
          <w:delText>s</w:delText>
        </w:r>
      </w:del>
      <w:r w:rsidR="002E14F8">
        <w:rPr>
          <w:rFonts w:ascii="Times New Roman" w:hAnsi="Times New Roman"/>
          <w:sz w:val="24"/>
          <w:szCs w:val="24"/>
        </w:rPr>
        <w:t xml:space="preserve">, so that each simulated gene contributes to etiology of only a proportion of families in the entire dataset. We simulate 500 replicates under each different setting of sample size, mode of inheritance, presence of allelic heterogeneity and locus heterogeneity. For each replicate we compute LOD and HLOD scores using </w:t>
      </w:r>
      <w:r w:rsidR="00913563">
        <w:rPr>
          <w:rFonts w:ascii="Times New Roman" w:hAnsi="Times New Roman"/>
          <w:sz w:val="24"/>
          <w:szCs w:val="24"/>
        </w:rPr>
        <w:t>the CHP method</w:t>
      </w:r>
      <w:ins w:id="238" w:author="Suzanne M. Leal" w:date="2014-11-06T09:34:00Z">
        <w:r w:rsidR="002D18AA">
          <w:rPr>
            <w:rFonts w:ascii="Times New Roman" w:hAnsi="Times New Roman"/>
            <w:sz w:val="24"/>
            <w:szCs w:val="24"/>
          </w:rPr>
          <w:t>.  For comparison purposes we als</w:t>
        </w:r>
      </w:ins>
      <w:ins w:id="239" w:author="Suzanne M. Leal" w:date="2014-11-06T09:35:00Z">
        <w:r w:rsidR="002D18AA">
          <w:rPr>
            <w:rFonts w:ascii="Times New Roman" w:hAnsi="Times New Roman"/>
            <w:sz w:val="24"/>
            <w:szCs w:val="24"/>
          </w:rPr>
          <w:t>o</w:t>
        </w:r>
      </w:ins>
      <w:ins w:id="240" w:author="Suzanne M. Leal" w:date="2014-11-06T09:34:00Z">
        <w:r w:rsidR="002D18AA">
          <w:rPr>
            <w:rFonts w:ascii="Times New Roman" w:hAnsi="Times New Roman"/>
            <w:sz w:val="24"/>
            <w:szCs w:val="24"/>
          </w:rPr>
          <w:t xml:space="preserve"> analyze </w:t>
        </w:r>
      </w:ins>
      <w:del w:id="241" w:author="Suzanne M. Leal" w:date="2014-11-06T09:35:00Z">
        <w:r w:rsidR="00913563" w:rsidDel="002D18AA">
          <w:rPr>
            <w:rFonts w:ascii="Times New Roman" w:hAnsi="Times New Roman"/>
            <w:sz w:val="24"/>
            <w:szCs w:val="24"/>
          </w:rPr>
          <w:delText xml:space="preserve"> and also for </w:delText>
        </w:r>
      </w:del>
      <w:r w:rsidR="002E14F8">
        <w:rPr>
          <w:rFonts w:ascii="Times New Roman" w:hAnsi="Times New Roman"/>
          <w:sz w:val="24"/>
          <w:szCs w:val="24"/>
        </w:rPr>
        <w:t xml:space="preserve">SNV markers </w:t>
      </w:r>
      <w:ins w:id="242" w:author="Suzanne M. Leal" w:date="2014-11-06T09:35:00Z">
        <w:r w:rsidR="002D18AA">
          <w:rPr>
            <w:rFonts w:ascii="Times New Roman" w:hAnsi="Times New Roman"/>
            <w:sz w:val="24"/>
            <w:szCs w:val="24"/>
          </w:rPr>
          <w:t>and perform multipoint linkage analysi</w:t>
        </w:r>
      </w:ins>
      <w:ins w:id="243" w:author="Suzanne M. Leal" w:date="2014-11-06T09:36:00Z">
        <w:r w:rsidR="002D18AA">
          <w:rPr>
            <w:rFonts w:ascii="Times New Roman" w:hAnsi="Times New Roman"/>
            <w:sz w:val="24"/>
            <w:szCs w:val="24"/>
          </w:rPr>
          <w:t>s</w:t>
        </w:r>
      </w:ins>
      <w:ins w:id="244" w:author="Suzanne M. Leal" w:date="2014-11-06T12:09:00Z">
        <w:r w:rsidR="0034309B">
          <w:rPr>
            <w:rFonts w:ascii="Times New Roman" w:hAnsi="Times New Roman"/>
            <w:sz w:val="24"/>
            <w:szCs w:val="24"/>
          </w:rPr>
          <w:t xml:space="preserve">, with </w:t>
        </w:r>
        <w:r w:rsidR="007C1BB5">
          <w:rPr>
            <w:rFonts w:ascii="Times New Roman" w:hAnsi="Times New Roman"/>
            <w:sz w:val="24"/>
            <w:szCs w:val="24"/>
          </w:rPr>
          <w:t xml:space="preserve">multipoint linkage analysis being performed using </w:t>
        </w:r>
        <w:commentRangeStart w:id="245"/>
        <w:proofErr w:type="spellStart"/>
        <w:r w:rsidR="007C1BB5">
          <w:rPr>
            <w:rFonts w:ascii="Times New Roman" w:hAnsi="Times New Roman"/>
            <w:sz w:val="24"/>
            <w:szCs w:val="24"/>
          </w:rPr>
          <w:t>GeneHunter</w:t>
        </w:r>
        <w:commentRangeEnd w:id="245"/>
        <w:proofErr w:type="spellEnd"/>
        <w:r w:rsidR="007C1BB5">
          <w:rPr>
            <w:rStyle w:val="CommentReference"/>
          </w:rPr>
          <w:commentReference w:id="245"/>
        </w:r>
      </w:ins>
      <w:ins w:id="246" w:author="Suzanne M. Leal" w:date="2014-11-06T12:08:00Z">
        <w:r w:rsidR="007C1BB5">
          <w:rPr>
            <w:rFonts w:ascii="Times New Roman" w:hAnsi="Times New Roman"/>
            <w:sz w:val="24"/>
            <w:szCs w:val="24"/>
          </w:rPr>
          <w:t xml:space="preserve">. </w:t>
        </w:r>
      </w:ins>
      <w:del w:id="247" w:author="Suzanne M. Leal" w:date="2014-11-06T09:36:00Z">
        <w:r w:rsidR="002E14F8" w:rsidDel="002D18AA">
          <w:rPr>
            <w:rFonts w:ascii="Times New Roman" w:hAnsi="Times New Roman"/>
            <w:sz w:val="24"/>
            <w:szCs w:val="24"/>
          </w:rPr>
          <w:delText xml:space="preserve">for comparison purposes. </w:delText>
        </w:r>
      </w:del>
      <w:ins w:id="248" w:author="Suzanne M. Leal" w:date="2014-11-06T09:34:00Z">
        <w:r w:rsidR="002D18AA">
          <w:rPr>
            <w:rFonts w:ascii="Times New Roman" w:hAnsi="Times New Roman"/>
            <w:sz w:val="24"/>
            <w:szCs w:val="24"/>
          </w:rPr>
          <w:t xml:space="preserve"> </w:t>
        </w:r>
      </w:ins>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v:shape id="_x0000_i1041" type="#_x0000_t75" style="width:50.25pt;height:29.2pt" o:ole="">
            <v:imagedata r:id="rId42" o:title=""/>
          </v:shape>
          <o:OLEObject Type="Embed" ProgID="Equation.DSMT4" ShapeID="_x0000_i1041" DrawAspect="Content" ObjectID="_1476793124" r:id="rId43"/>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4F13E0">
        <w:rPr>
          <w:rFonts w:ascii="Times New Roman" w:hAnsi="Times New Roman"/>
          <w:sz w:val="24"/>
          <w:szCs w:val="24"/>
        </w:rPr>
        <w:instrText xml:space="preserve"> ADDIN ZOTERO_ITEM CSL_CITATION {"citationID":"DjboVF56","properties":{"formattedCitation":"{\\rtf \\super 12\\nosupersub{}}","plainCitation":"12"},"citationItems":[{"id":365,"uris":["http://zotero.org/users/1116201/items/MCMDWBX5"],"uri":["http://zotero.org/users/1116201/items/MCMDWBX5"],"itemData":{"id":365,"type":"article-journal","title":"Genetic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4F13E0" w:rsidRPr="004F13E0">
        <w:rPr>
          <w:rFonts w:ascii="Times New Roman" w:hAnsi="Times New Roman"/>
          <w:sz w:val="24"/>
          <w:szCs w:val="24"/>
          <w:vertAlign w:val="superscript"/>
        </w:rPr>
        <w:t>12</w:t>
      </w:r>
      <w:r w:rsidR="00BF4C3B">
        <w:rPr>
          <w:rFonts w:ascii="Times New Roman" w:hAnsi="Times New Roman"/>
          <w:sz w:val="24"/>
          <w:szCs w:val="24"/>
        </w:rPr>
        <w:fldChar w:fldCharType="end"/>
      </w:r>
      <w:r w:rsidR="002E14F8">
        <w:rPr>
          <w:rFonts w:ascii="Times New Roman" w:hAnsi="Times New Roman"/>
          <w:sz w:val="24"/>
          <w:szCs w:val="24"/>
        </w:rPr>
        <w:t>.</w:t>
      </w:r>
      <w:ins w:id="249" w:author="Gao Wang" w:date="2014-10-29T14:49:00Z">
        <w:r w:rsidR="007A6062">
          <w:rPr>
            <w:rFonts w:ascii="Times New Roman" w:hAnsi="Times New Roman"/>
            <w:sz w:val="24"/>
            <w:szCs w:val="24"/>
          </w:rPr>
          <w:t xml:space="preserve"> </w:t>
        </w:r>
      </w:ins>
    </w:p>
    <w:p w:rsidR="000758AF" w:rsidRDefault="007A6062" w:rsidP="007C1BB5">
      <w:pPr>
        <w:spacing w:afterLines="280" w:line="480" w:lineRule="auto"/>
        <w:jc w:val="both"/>
        <w:rPr>
          <w:rFonts w:ascii="Times New Roman" w:hAnsi="Times New Roman"/>
          <w:sz w:val="24"/>
          <w:szCs w:val="24"/>
        </w:rPr>
      </w:pPr>
      <w:commentRangeStart w:id="250"/>
      <w:commentRangeStart w:id="251"/>
      <w:ins w:id="252" w:author="Gao Wang" w:date="2014-10-29T14:49:00Z">
        <w:r>
          <w:rPr>
            <w:rFonts w:ascii="Times New Roman" w:hAnsi="Times New Roman"/>
            <w:sz w:val="24"/>
            <w:szCs w:val="24"/>
          </w:rPr>
          <w:t xml:space="preserve">For </w:t>
        </w:r>
      </w:ins>
      <w:commentRangeEnd w:id="250"/>
      <w:ins w:id="253" w:author="Gao Wang" w:date="2014-11-04T18:20:00Z">
        <w:r w:rsidR="00441FB9">
          <w:rPr>
            <w:rStyle w:val="CommentReference"/>
          </w:rPr>
          <w:commentReference w:id="250"/>
        </w:r>
      </w:ins>
      <w:ins w:id="254" w:author="Gao Wang" w:date="2014-10-29T14:49:00Z">
        <w:r>
          <w:rPr>
            <w:rFonts w:ascii="Times New Roman" w:hAnsi="Times New Roman"/>
            <w:sz w:val="24"/>
            <w:szCs w:val="24"/>
          </w:rPr>
          <w:t xml:space="preserve">type I error evaluations we use the same gene </w:t>
        </w:r>
      </w:ins>
      <w:ins w:id="255" w:author="Gao Wang" w:date="2014-11-04T17:58:00Z">
        <w:r w:rsidR="001F2364">
          <w:rPr>
            <w:rFonts w:ascii="Times New Roman" w:hAnsi="Times New Roman"/>
            <w:sz w:val="24"/>
            <w:szCs w:val="24"/>
          </w:rPr>
          <w:t xml:space="preserve">sequences </w:t>
        </w:r>
      </w:ins>
      <w:ins w:id="256" w:author="Gao Wang" w:date="2014-10-29T14:50:00Z">
        <w:r>
          <w:rPr>
            <w:rFonts w:ascii="Times New Roman" w:hAnsi="Times New Roman"/>
            <w:sz w:val="24"/>
            <w:szCs w:val="24"/>
          </w:rPr>
          <w:t xml:space="preserve">and demographic data, </w:t>
        </w:r>
      </w:ins>
      <w:ins w:id="257" w:author="Gao Wang" w:date="2014-10-29T14:53:00Z">
        <w:r w:rsidR="00BF2CC8">
          <w:rPr>
            <w:rFonts w:ascii="Times New Roman" w:hAnsi="Times New Roman"/>
            <w:sz w:val="24"/>
            <w:szCs w:val="24"/>
          </w:rPr>
          <w:t xml:space="preserve">yet </w:t>
        </w:r>
      </w:ins>
      <w:ins w:id="258" w:author="Gao Wang" w:date="2014-10-29T14:50:00Z">
        <w:r w:rsidR="00424604">
          <w:rPr>
            <w:rFonts w:ascii="Times New Roman" w:hAnsi="Times New Roman"/>
            <w:sz w:val="24"/>
            <w:szCs w:val="24"/>
          </w:rPr>
          <w:t>sim</w:t>
        </w:r>
        <w:r w:rsidR="00563AB9">
          <w:rPr>
            <w:rFonts w:ascii="Times New Roman" w:hAnsi="Times New Roman"/>
            <w:sz w:val="24"/>
            <w:szCs w:val="24"/>
          </w:rPr>
          <w:t>ulate</w:t>
        </w:r>
        <w:r w:rsidR="00424604">
          <w:rPr>
            <w:rFonts w:ascii="Times New Roman" w:hAnsi="Times New Roman"/>
            <w:sz w:val="24"/>
            <w:szCs w:val="24"/>
          </w:rPr>
          <w:t xml:space="preserve"> </w:t>
        </w:r>
      </w:ins>
      <w:ins w:id="259" w:author="Gao Wang" w:date="2014-10-29T14:51:00Z">
        <w:r w:rsidR="00931EBC">
          <w:rPr>
            <w:rFonts w:ascii="Times New Roman" w:hAnsi="Times New Roman"/>
            <w:sz w:val="24"/>
            <w:szCs w:val="24"/>
          </w:rPr>
          <w:t xml:space="preserve">disease </w:t>
        </w:r>
      </w:ins>
      <w:ins w:id="260" w:author="Gao Wang" w:date="2014-10-29T14:50:00Z">
        <w:r w:rsidR="00424604">
          <w:rPr>
            <w:rFonts w:ascii="Times New Roman" w:hAnsi="Times New Roman"/>
            <w:sz w:val="24"/>
            <w:szCs w:val="24"/>
          </w:rPr>
          <w:t xml:space="preserve">pedigrees </w:t>
        </w:r>
      </w:ins>
      <w:ins w:id="261" w:author="Gao Wang" w:date="2014-10-29T14:53:00Z">
        <w:r w:rsidR="005F26B7">
          <w:rPr>
            <w:rFonts w:ascii="Times New Roman" w:hAnsi="Times New Roman"/>
            <w:sz w:val="24"/>
            <w:szCs w:val="24"/>
          </w:rPr>
          <w:t xml:space="preserve">under the null, i.e., </w:t>
        </w:r>
      </w:ins>
      <w:ins w:id="262" w:author="Gao Wang" w:date="2014-10-29T14:52:00Z">
        <w:r w:rsidR="008414F7">
          <w:rPr>
            <w:rFonts w:ascii="Times New Roman" w:hAnsi="Times New Roman"/>
            <w:sz w:val="24"/>
            <w:szCs w:val="24"/>
          </w:rPr>
          <w:t xml:space="preserve">affection status not </w:t>
        </w:r>
      </w:ins>
      <w:ins w:id="263" w:author="suzanne" w:date="2014-11-05T00:13:00Z">
        <w:r w:rsidR="00FA3970">
          <w:rPr>
            <w:rFonts w:ascii="Times New Roman" w:hAnsi="Times New Roman"/>
            <w:sz w:val="24"/>
            <w:szCs w:val="24"/>
          </w:rPr>
          <w:t xml:space="preserve">due to </w:t>
        </w:r>
      </w:ins>
      <w:ins w:id="264" w:author="Gao Wang" w:date="2014-10-29T14:52:00Z">
        <w:del w:id="265" w:author="suzanne" w:date="2014-11-05T00:13:00Z">
          <w:r w:rsidR="008414F7" w:rsidDel="00FA3970">
            <w:rPr>
              <w:rFonts w:ascii="Times New Roman" w:hAnsi="Times New Roman"/>
              <w:sz w:val="24"/>
              <w:szCs w:val="24"/>
            </w:rPr>
            <w:delText xml:space="preserve">caused by </w:delText>
          </w:r>
        </w:del>
        <w:r w:rsidR="008414F7">
          <w:rPr>
            <w:rFonts w:ascii="Times New Roman" w:hAnsi="Times New Roman"/>
            <w:sz w:val="24"/>
            <w:szCs w:val="24"/>
          </w:rPr>
          <w:t xml:space="preserve">any of the </w:t>
        </w:r>
      </w:ins>
      <w:ins w:id="266" w:author="Gao Wang" w:date="2014-10-29T14:50:00Z">
        <w:r w:rsidR="00424604">
          <w:rPr>
            <w:rFonts w:ascii="Times New Roman" w:hAnsi="Times New Roman"/>
            <w:sz w:val="24"/>
            <w:szCs w:val="24"/>
          </w:rPr>
          <w:t>rare variant</w:t>
        </w:r>
      </w:ins>
      <w:ins w:id="267" w:author="Gao Wang" w:date="2014-10-29T14:51:00Z">
        <w:r w:rsidR="00931EBC">
          <w:rPr>
            <w:rFonts w:ascii="Times New Roman" w:hAnsi="Times New Roman"/>
            <w:sz w:val="24"/>
            <w:szCs w:val="24"/>
          </w:rPr>
          <w:t>s in</w:t>
        </w:r>
      </w:ins>
      <w:ins w:id="268" w:author="Gao Wang" w:date="2014-10-29T14:50:00Z">
        <w:r w:rsidR="00424604">
          <w:rPr>
            <w:rFonts w:ascii="Times New Roman" w:hAnsi="Times New Roman"/>
            <w:sz w:val="24"/>
            <w:szCs w:val="24"/>
          </w:rPr>
          <w:t xml:space="preserve"> the gene of in</w:t>
        </w:r>
        <w:r w:rsidR="008414F7">
          <w:rPr>
            <w:rFonts w:ascii="Times New Roman" w:hAnsi="Times New Roman"/>
            <w:sz w:val="24"/>
            <w:szCs w:val="24"/>
          </w:rPr>
          <w:t>terest</w:t>
        </w:r>
      </w:ins>
      <w:ins w:id="269" w:author="Gao Wang" w:date="2014-10-29T14:52:00Z">
        <w:r w:rsidR="00322921">
          <w:rPr>
            <w:rFonts w:ascii="Times New Roman" w:hAnsi="Times New Roman"/>
            <w:sz w:val="24"/>
            <w:szCs w:val="24"/>
          </w:rPr>
          <w:t>.</w:t>
        </w:r>
        <w:r w:rsidR="008414F7">
          <w:rPr>
            <w:rFonts w:ascii="Times New Roman" w:hAnsi="Times New Roman"/>
            <w:sz w:val="24"/>
            <w:szCs w:val="24"/>
          </w:rPr>
          <w:t xml:space="preserve"> </w:t>
        </w:r>
      </w:ins>
      <w:ins w:id="270" w:author="Gao Wang" w:date="2014-10-29T14:53:00Z">
        <w:r w:rsidR="00E261D4">
          <w:rPr>
            <w:rFonts w:ascii="Times New Roman" w:hAnsi="Times New Roman"/>
            <w:sz w:val="24"/>
            <w:szCs w:val="24"/>
          </w:rPr>
          <w:t xml:space="preserve">We </w:t>
        </w:r>
      </w:ins>
      <w:ins w:id="271" w:author="Gao Wang" w:date="2014-10-29T15:04:00Z">
        <w:r w:rsidR="00AE35E0">
          <w:rPr>
            <w:rFonts w:ascii="Times New Roman" w:hAnsi="Times New Roman"/>
            <w:sz w:val="24"/>
            <w:szCs w:val="24"/>
          </w:rPr>
          <w:t>consider</w:t>
        </w:r>
      </w:ins>
      <w:ins w:id="272" w:author="Gao Wang" w:date="2014-10-29T14:54:00Z">
        <w:r w:rsidR="00E261D4">
          <w:rPr>
            <w:rFonts w:ascii="Times New Roman" w:hAnsi="Times New Roman"/>
            <w:sz w:val="24"/>
            <w:szCs w:val="24"/>
          </w:rPr>
          <w:t xml:space="preserve"> different genetic </w:t>
        </w:r>
      </w:ins>
      <w:ins w:id="273" w:author="Gao Wang" w:date="2014-10-29T14:55:00Z">
        <w:r w:rsidR="00E261D4">
          <w:rPr>
            <w:rFonts w:ascii="Times New Roman" w:hAnsi="Times New Roman"/>
            <w:sz w:val="24"/>
            <w:szCs w:val="24"/>
          </w:rPr>
          <w:t>architectures</w:t>
        </w:r>
      </w:ins>
      <w:ins w:id="274" w:author="Gao Wang" w:date="2014-10-29T14:54:00Z">
        <w:r w:rsidR="00E261D4">
          <w:rPr>
            <w:rFonts w:ascii="Times New Roman" w:hAnsi="Times New Roman"/>
            <w:sz w:val="24"/>
            <w:szCs w:val="24"/>
          </w:rPr>
          <w:t xml:space="preserve"> under the null</w:t>
        </w:r>
      </w:ins>
      <w:ins w:id="275" w:author="Gao Wang" w:date="2014-10-29T14:55:00Z">
        <w:r w:rsidR="00E261D4">
          <w:rPr>
            <w:rFonts w:ascii="Times New Roman" w:hAnsi="Times New Roman"/>
            <w:sz w:val="24"/>
            <w:szCs w:val="24"/>
          </w:rPr>
          <w:t xml:space="preserve"> including situations when </w:t>
        </w:r>
        <w:r w:rsidR="00E261D4" w:rsidRPr="00E261D4">
          <w:rPr>
            <w:rFonts w:ascii="Times New Roman" w:hAnsi="Times New Roman"/>
            <w:sz w:val="24"/>
            <w:szCs w:val="24"/>
          </w:rPr>
          <w:t xml:space="preserve">1) variants in the gene region are </w:t>
        </w:r>
      </w:ins>
      <w:ins w:id="276" w:author="Suzanne M. Leal" w:date="2014-11-06T12:11:00Z">
        <w:r w:rsidR="0034309B">
          <w:rPr>
            <w:rFonts w:ascii="Times New Roman" w:hAnsi="Times New Roman"/>
            <w:sz w:val="24"/>
            <w:szCs w:val="24"/>
          </w:rPr>
          <w:t xml:space="preserve">in </w:t>
        </w:r>
      </w:ins>
      <w:ins w:id="277" w:author="suzanne" w:date="2014-11-05T00:14:00Z">
        <w:r w:rsidR="00833915">
          <w:rPr>
            <w:rFonts w:ascii="Times New Roman" w:hAnsi="Times New Roman"/>
            <w:sz w:val="24"/>
            <w:szCs w:val="24"/>
          </w:rPr>
          <w:t>linkage equilibrium</w:t>
        </w:r>
      </w:ins>
      <w:ins w:id="278" w:author="Gao Wang" w:date="2014-10-29T14:55:00Z">
        <w:del w:id="279" w:author="suzanne" w:date="2014-11-05T00:14:00Z">
          <w:r w:rsidR="00E261D4" w:rsidRPr="00E261D4" w:rsidDel="00833915">
            <w:rPr>
              <w:rFonts w:ascii="Times New Roman" w:hAnsi="Times New Roman"/>
              <w:sz w:val="24"/>
              <w:szCs w:val="24"/>
            </w:rPr>
            <w:delText>independent</w:delText>
          </w:r>
        </w:del>
        <w:r w:rsidR="00E261D4" w:rsidRPr="00E261D4">
          <w:rPr>
            <w:rFonts w:ascii="Times New Roman" w:hAnsi="Times New Roman"/>
            <w:sz w:val="24"/>
            <w:szCs w:val="24"/>
          </w:rPr>
          <w:t>, 2) ther</w:t>
        </w:r>
        <w:r w:rsidR="00E261D4">
          <w:rPr>
            <w:rFonts w:ascii="Times New Roman" w:hAnsi="Times New Roman"/>
            <w:sz w:val="24"/>
            <w:szCs w:val="24"/>
          </w:rPr>
          <w:t xml:space="preserve">e is </w:t>
        </w:r>
      </w:ins>
      <w:ins w:id="280" w:author="Gao Wang" w:date="2014-11-04T17:46:00Z">
        <w:r w:rsidR="00B335BE">
          <w:rPr>
            <w:rFonts w:ascii="Times New Roman" w:hAnsi="Times New Roman"/>
            <w:sz w:val="24"/>
            <w:szCs w:val="24"/>
          </w:rPr>
          <w:t>complete</w:t>
        </w:r>
      </w:ins>
      <w:ins w:id="281" w:author="Gao Wang" w:date="2014-10-29T14:55:00Z">
        <w:r w:rsidR="00E261D4">
          <w:rPr>
            <w:rFonts w:ascii="Times New Roman" w:hAnsi="Times New Roman"/>
            <w:sz w:val="24"/>
            <w:szCs w:val="24"/>
          </w:rPr>
          <w:t xml:space="preserve"> LD between variants </w:t>
        </w:r>
        <w:r w:rsidR="00E261D4" w:rsidRPr="00E261D4">
          <w:rPr>
            <w:rFonts w:ascii="Times New Roman" w:hAnsi="Times New Roman"/>
            <w:sz w:val="24"/>
            <w:szCs w:val="24"/>
          </w:rPr>
          <w:t xml:space="preserve">and 3) </w:t>
        </w:r>
      </w:ins>
      <w:ins w:id="282" w:author="suzanne" w:date="2014-11-05T10:13:00Z">
        <w:r w:rsidR="006B6ED9">
          <w:rPr>
            <w:rFonts w:ascii="Times New Roman" w:hAnsi="Times New Roman"/>
            <w:sz w:val="24"/>
            <w:szCs w:val="24"/>
          </w:rPr>
          <w:t xml:space="preserve">under the extreme case where </w:t>
        </w:r>
      </w:ins>
      <w:ins w:id="283" w:author="Gao Wang" w:date="2014-10-29T14:55:00Z">
        <w:r w:rsidR="00E261D4" w:rsidRPr="00E261D4">
          <w:rPr>
            <w:rFonts w:ascii="Times New Roman" w:hAnsi="Times New Roman"/>
            <w:sz w:val="24"/>
            <w:szCs w:val="24"/>
          </w:rPr>
          <w:t>there are recombi</w:t>
        </w:r>
        <w:r w:rsidR="00C441AD">
          <w:rPr>
            <w:rFonts w:ascii="Times New Roman" w:hAnsi="Times New Roman"/>
            <w:sz w:val="24"/>
            <w:szCs w:val="24"/>
          </w:rPr>
          <w:t xml:space="preserve">nation </w:t>
        </w:r>
      </w:ins>
      <w:ins w:id="284" w:author="Gao Wang" w:date="2014-11-04T17:47:00Z">
        <w:r w:rsidR="00F6485C">
          <w:rPr>
            <w:rFonts w:ascii="Times New Roman" w:hAnsi="Times New Roman"/>
            <w:sz w:val="24"/>
            <w:szCs w:val="24"/>
          </w:rPr>
          <w:t>events</w:t>
        </w:r>
      </w:ins>
      <w:ins w:id="285" w:author="Gao Wang" w:date="2014-10-29T14:55:00Z">
        <w:r w:rsidR="00C441AD">
          <w:rPr>
            <w:rFonts w:ascii="Times New Roman" w:hAnsi="Times New Roman"/>
            <w:sz w:val="24"/>
            <w:szCs w:val="24"/>
          </w:rPr>
          <w:t xml:space="preserve"> within a gene</w:t>
        </w:r>
      </w:ins>
      <w:ins w:id="286" w:author="Gao Wang" w:date="2014-11-04T17:47:00Z">
        <w:r w:rsidR="00F6485C">
          <w:rPr>
            <w:rFonts w:ascii="Times New Roman" w:hAnsi="Times New Roman"/>
            <w:sz w:val="24"/>
            <w:szCs w:val="24"/>
          </w:rPr>
          <w:t xml:space="preserve"> </w:t>
        </w:r>
      </w:ins>
      <w:ins w:id="287" w:author="suzanne" w:date="2014-11-05T23:01:00Z">
        <w:r w:rsidR="00E93EE9">
          <w:rPr>
            <w:rFonts w:ascii="Times New Roman" w:hAnsi="Times New Roman"/>
            <w:sz w:val="24"/>
            <w:szCs w:val="24"/>
          </w:rPr>
          <w:t>for</w:t>
        </w:r>
      </w:ins>
      <w:ins w:id="288" w:author="Gao Wang" w:date="2014-11-04T17:47:00Z">
        <w:del w:id="289" w:author="suzanne" w:date="2014-11-05T23:01:00Z">
          <w:r w:rsidR="00F6485C" w:rsidDel="00E93EE9">
            <w:rPr>
              <w:rFonts w:ascii="Times New Roman" w:hAnsi="Times New Roman"/>
              <w:sz w:val="24"/>
              <w:szCs w:val="24"/>
            </w:rPr>
            <w:delText>at</w:delText>
          </w:r>
        </w:del>
        <w:r w:rsidR="00F6485C">
          <w:rPr>
            <w:rFonts w:ascii="Times New Roman" w:hAnsi="Times New Roman"/>
            <w:sz w:val="24"/>
            <w:szCs w:val="24"/>
          </w:rPr>
          <w:t xml:space="preserve"> </w:t>
        </w:r>
        <w:commentRangeStart w:id="290"/>
        <w:r w:rsidR="00F6485C">
          <w:rPr>
            <w:rFonts w:ascii="Times New Roman" w:hAnsi="Times New Roman"/>
            <w:sz w:val="24"/>
            <w:szCs w:val="24"/>
          </w:rPr>
          <w:t>each</w:t>
        </w:r>
      </w:ins>
      <w:commentRangeEnd w:id="290"/>
      <w:r w:rsidR="0034309B">
        <w:rPr>
          <w:rStyle w:val="CommentReference"/>
        </w:rPr>
        <w:commentReference w:id="290"/>
      </w:r>
      <w:ins w:id="291" w:author="Gao Wang" w:date="2014-11-04T17:47:00Z">
        <w:r w:rsidR="00F6485C">
          <w:rPr>
            <w:rFonts w:ascii="Times New Roman" w:hAnsi="Times New Roman"/>
            <w:sz w:val="24"/>
            <w:szCs w:val="24"/>
          </w:rPr>
          <w:t xml:space="preserve"> meiosis </w:t>
        </w:r>
      </w:ins>
      <w:ins w:id="292" w:author="suzanne" w:date="2014-11-05T09:08:00Z">
        <w:r w:rsidR="005276FA">
          <w:rPr>
            <w:rFonts w:ascii="Times New Roman" w:hAnsi="Times New Roman"/>
            <w:sz w:val="24"/>
            <w:szCs w:val="24"/>
          </w:rPr>
          <w:t xml:space="preserve">and </w:t>
        </w:r>
      </w:ins>
      <w:ins w:id="293" w:author="Gao Wang" w:date="2014-11-04T17:47:00Z">
        <w:del w:id="294" w:author="suzanne" w:date="2014-11-05T09:08:00Z">
          <w:r w:rsidR="00F6485C" w:rsidDel="005276FA">
            <w:rPr>
              <w:rFonts w:ascii="Times New Roman" w:hAnsi="Times New Roman"/>
              <w:sz w:val="24"/>
              <w:szCs w:val="24"/>
            </w:rPr>
            <w:delText xml:space="preserve">yet the </w:delText>
          </w:r>
        </w:del>
        <w:r w:rsidR="00F6485C">
          <w:rPr>
            <w:rFonts w:ascii="Times New Roman" w:hAnsi="Times New Roman"/>
            <w:sz w:val="24"/>
            <w:szCs w:val="24"/>
          </w:rPr>
          <w:t>recombination breakpoints are</w:t>
        </w:r>
        <w:r w:rsidR="00F2429E">
          <w:rPr>
            <w:rFonts w:ascii="Times New Roman" w:hAnsi="Times New Roman"/>
            <w:sz w:val="24"/>
            <w:szCs w:val="24"/>
          </w:rPr>
          <w:t xml:space="preserve"> different across </w:t>
        </w:r>
        <w:del w:id="295" w:author="suzanne" w:date="2014-11-05T09:08:00Z">
          <w:r w:rsidR="00F2429E" w:rsidDel="005276FA">
            <w:rPr>
              <w:rFonts w:ascii="Times New Roman" w:hAnsi="Times New Roman"/>
              <w:sz w:val="24"/>
              <w:szCs w:val="24"/>
            </w:rPr>
            <w:delText xml:space="preserve">sample </w:delText>
          </w:r>
        </w:del>
      </w:ins>
      <w:ins w:id="296" w:author="suzanne" w:date="2014-11-05T23:01:00Z">
        <w:r w:rsidR="00E93EE9">
          <w:rPr>
            <w:rFonts w:ascii="Times New Roman" w:hAnsi="Times New Roman"/>
            <w:sz w:val="24"/>
            <w:szCs w:val="24"/>
          </w:rPr>
          <w:t xml:space="preserve">“ascertained” </w:t>
        </w:r>
      </w:ins>
      <w:ins w:id="297" w:author="Gao Wang" w:date="2014-11-04T17:47:00Z">
        <w:r w:rsidR="00F2429E">
          <w:rPr>
            <w:rFonts w:ascii="Times New Roman" w:hAnsi="Times New Roman"/>
            <w:sz w:val="24"/>
            <w:szCs w:val="24"/>
          </w:rPr>
          <w:t>families</w:t>
        </w:r>
      </w:ins>
      <w:ins w:id="298" w:author="Gao Wang" w:date="2014-10-29T14:55:00Z">
        <w:r w:rsidR="00E261D4" w:rsidRPr="00E261D4">
          <w:rPr>
            <w:rFonts w:ascii="Times New Roman" w:hAnsi="Times New Roman"/>
            <w:sz w:val="24"/>
            <w:szCs w:val="24"/>
          </w:rPr>
          <w:t>.</w:t>
        </w:r>
      </w:ins>
      <w:ins w:id="299" w:author="Gao Wang" w:date="2014-10-29T14:56:00Z">
        <w:r w:rsidR="00C441AD">
          <w:rPr>
            <w:rFonts w:ascii="Times New Roman" w:hAnsi="Times New Roman"/>
            <w:sz w:val="24"/>
            <w:szCs w:val="24"/>
          </w:rPr>
          <w:t xml:space="preserve"> </w:t>
        </w:r>
      </w:ins>
      <w:ins w:id="300" w:author="suzanne" w:date="2014-11-05T10:16:00Z">
        <w:r w:rsidR="00F4435D">
          <w:rPr>
            <w:rFonts w:ascii="Times New Roman" w:hAnsi="Times New Roman"/>
            <w:sz w:val="24"/>
            <w:szCs w:val="24"/>
          </w:rPr>
          <w:t xml:space="preserve">Simulating data based upon a </w:t>
        </w:r>
      </w:ins>
      <w:ins w:id="301" w:author="suzanne" w:date="2014-11-05T10:22:00Z">
        <w:r w:rsidR="00F4435D">
          <w:rPr>
            <w:rFonts w:ascii="Times New Roman" w:hAnsi="Times New Roman"/>
            <w:sz w:val="24"/>
            <w:szCs w:val="24"/>
          </w:rPr>
          <w:t>realistic</w:t>
        </w:r>
      </w:ins>
      <w:ins w:id="302" w:author="suzanne" w:date="2014-11-05T10:16:00Z">
        <w:r w:rsidR="00F4435D">
          <w:rPr>
            <w:rFonts w:ascii="Times New Roman" w:hAnsi="Times New Roman"/>
            <w:sz w:val="24"/>
            <w:szCs w:val="24"/>
          </w:rPr>
          <w:t xml:space="preserve"> </w:t>
        </w:r>
      </w:ins>
      <w:ins w:id="303" w:author="suzanne" w:date="2014-11-05T10:17:00Z">
        <w:r w:rsidR="00F4435D">
          <w:rPr>
            <w:rFonts w:ascii="Times New Roman" w:hAnsi="Times New Roman"/>
            <w:sz w:val="24"/>
            <w:szCs w:val="24"/>
          </w:rPr>
          <w:t>θ value</w:t>
        </w:r>
      </w:ins>
      <w:ins w:id="304" w:author="suzanne" w:date="2014-11-05T10:22:00Z">
        <w:r w:rsidR="00F4435D">
          <w:rPr>
            <w:rFonts w:ascii="Times New Roman" w:hAnsi="Times New Roman"/>
            <w:sz w:val="24"/>
            <w:szCs w:val="24"/>
          </w:rPr>
          <w:t>, which is small,</w:t>
        </w:r>
      </w:ins>
      <w:ins w:id="305" w:author="suzanne" w:date="2014-11-05T10:17:00Z">
        <w:r w:rsidR="00F4435D">
          <w:rPr>
            <w:rFonts w:ascii="Times New Roman" w:hAnsi="Times New Roman"/>
            <w:sz w:val="24"/>
            <w:szCs w:val="24"/>
          </w:rPr>
          <w:t xml:space="preserve"> </w:t>
        </w:r>
      </w:ins>
      <w:ins w:id="306" w:author="suzanne" w:date="2014-11-05T10:19:00Z">
        <w:r w:rsidR="00F4435D">
          <w:rPr>
            <w:rFonts w:ascii="Times New Roman" w:hAnsi="Times New Roman"/>
            <w:sz w:val="24"/>
            <w:szCs w:val="24"/>
          </w:rPr>
          <w:t xml:space="preserve">within a gene region </w:t>
        </w:r>
      </w:ins>
      <w:ins w:id="307" w:author="suzanne" w:date="2014-11-05T10:17:00Z">
        <w:r w:rsidR="00F4435D">
          <w:rPr>
            <w:rFonts w:ascii="Times New Roman" w:hAnsi="Times New Roman"/>
            <w:sz w:val="24"/>
            <w:szCs w:val="24"/>
          </w:rPr>
          <w:t>w</w:t>
        </w:r>
      </w:ins>
      <w:ins w:id="308" w:author="suzanne" w:date="2014-11-05T10:22:00Z">
        <w:r w:rsidR="00F4435D">
          <w:rPr>
            <w:rFonts w:ascii="Times New Roman" w:hAnsi="Times New Roman"/>
            <w:sz w:val="24"/>
            <w:szCs w:val="24"/>
          </w:rPr>
          <w:t xml:space="preserve">ill </w:t>
        </w:r>
      </w:ins>
      <w:ins w:id="309" w:author="suzanne" w:date="2014-11-05T10:17:00Z">
        <w:r w:rsidR="00F4435D">
          <w:rPr>
            <w:rFonts w:ascii="Times New Roman" w:hAnsi="Times New Roman"/>
            <w:sz w:val="24"/>
            <w:szCs w:val="24"/>
          </w:rPr>
          <w:t>introduce</w:t>
        </w:r>
      </w:ins>
      <w:ins w:id="310" w:author="suzanne" w:date="2014-11-05T10:20:00Z">
        <w:r w:rsidR="00F4435D">
          <w:rPr>
            <w:rFonts w:ascii="Times New Roman" w:hAnsi="Times New Roman"/>
            <w:sz w:val="24"/>
            <w:szCs w:val="24"/>
          </w:rPr>
          <w:t xml:space="preserve"> few or </w:t>
        </w:r>
      </w:ins>
      <w:ins w:id="311" w:author="suzanne" w:date="2014-11-05T10:17:00Z">
        <w:r w:rsidR="00F4435D">
          <w:rPr>
            <w:rFonts w:ascii="Times New Roman" w:hAnsi="Times New Roman"/>
            <w:sz w:val="24"/>
            <w:szCs w:val="24"/>
          </w:rPr>
          <w:t>n</w:t>
        </w:r>
      </w:ins>
      <w:ins w:id="312" w:author="suzanne" w:date="2014-11-05T10:20:00Z">
        <w:r w:rsidR="00F4435D">
          <w:rPr>
            <w:rFonts w:ascii="Times New Roman" w:hAnsi="Times New Roman"/>
            <w:sz w:val="24"/>
            <w:szCs w:val="24"/>
          </w:rPr>
          <w:t>o</w:t>
        </w:r>
      </w:ins>
      <w:ins w:id="313" w:author="suzanne" w:date="2014-11-05T10:17:00Z">
        <w:r w:rsidR="00F4435D">
          <w:rPr>
            <w:rFonts w:ascii="Times New Roman" w:hAnsi="Times New Roman"/>
            <w:sz w:val="24"/>
            <w:szCs w:val="24"/>
          </w:rPr>
          <w:t xml:space="preserve"> recombination events within </w:t>
        </w:r>
      </w:ins>
      <w:ins w:id="314" w:author="suzanne" w:date="2014-11-05T10:21:00Z">
        <w:r w:rsidR="00F4435D">
          <w:rPr>
            <w:rFonts w:ascii="Times New Roman" w:hAnsi="Times New Roman"/>
            <w:sz w:val="24"/>
            <w:szCs w:val="24"/>
          </w:rPr>
          <w:t xml:space="preserve">the </w:t>
        </w:r>
        <w:r w:rsidR="00F4435D">
          <w:rPr>
            <w:rFonts w:ascii="Times New Roman" w:hAnsi="Times New Roman"/>
            <w:sz w:val="24"/>
            <w:szCs w:val="24"/>
          </w:rPr>
          <w:lastRenderedPageBreak/>
          <w:t xml:space="preserve">generated </w:t>
        </w:r>
      </w:ins>
      <w:ins w:id="315" w:author="suzanne" w:date="2014-11-05T10:17:00Z">
        <w:r w:rsidR="00F4435D">
          <w:rPr>
            <w:rFonts w:ascii="Times New Roman" w:hAnsi="Times New Roman"/>
            <w:sz w:val="24"/>
            <w:szCs w:val="24"/>
          </w:rPr>
          <w:t>famil</w:t>
        </w:r>
      </w:ins>
      <w:ins w:id="316" w:author="suzanne" w:date="2014-11-05T10:20:00Z">
        <w:r w:rsidR="00F4435D">
          <w:rPr>
            <w:rFonts w:ascii="Times New Roman" w:hAnsi="Times New Roman"/>
            <w:sz w:val="24"/>
            <w:szCs w:val="24"/>
          </w:rPr>
          <w:t>ies</w:t>
        </w:r>
      </w:ins>
      <w:ins w:id="317" w:author="suzanne" w:date="2014-11-05T10:17:00Z">
        <w:r w:rsidR="00F4435D">
          <w:rPr>
            <w:rFonts w:ascii="Times New Roman" w:hAnsi="Times New Roman"/>
            <w:sz w:val="24"/>
            <w:szCs w:val="24"/>
          </w:rPr>
          <w:t>, therefore this extreme scenario is used to</w:t>
        </w:r>
      </w:ins>
      <w:ins w:id="318" w:author="suzanne" w:date="2014-11-05T10:21:00Z">
        <w:r w:rsidR="00F4435D">
          <w:rPr>
            <w:rFonts w:ascii="Times New Roman" w:hAnsi="Times New Roman"/>
            <w:sz w:val="24"/>
            <w:szCs w:val="24"/>
          </w:rPr>
          <w:t xml:space="preserve"> evaluate the effect of recombination events on </w:t>
        </w:r>
      </w:ins>
      <w:ins w:id="319" w:author="suzanne" w:date="2014-11-05T10:19:00Z">
        <w:r w:rsidR="00F4435D">
          <w:rPr>
            <w:rFonts w:ascii="Times New Roman" w:hAnsi="Times New Roman"/>
            <w:sz w:val="24"/>
            <w:szCs w:val="24"/>
          </w:rPr>
          <w:t>type I error</w:t>
        </w:r>
      </w:ins>
      <w:ins w:id="320" w:author="suzanne" w:date="2014-11-05T10:17:00Z">
        <w:r w:rsidR="00F4435D">
          <w:rPr>
            <w:rFonts w:ascii="Times New Roman" w:hAnsi="Times New Roman"/>
            <w:sz w:val="24"/>
            <w:szCs w:val="24"/>
          </w:rPr>
          <w:t xml:space="preserve">.  </w:t>
        </w:r>
      </w:ins>
      <w:ins w:id="321" w:author="Gao Wang" w:date="2014-10-29T14:56:00Z">
        <w:r w:rsidR="00C441AD">
          <w:rPr>
            <w:rFonts w:ascii="Times New Roman" w:hAnsi="Times New Roman"/>
            <w:sz w:val="24"/>
            <w:szCs w:val="24"/>
          </w:rPr>
          <w:t xml:space="preserve">Additionally </w:t>
        </w:r>
      </w:ins>
      <w:ins w:id="322" w:author="Gao Wang" w:date="2014-10-29T14:57:00Z">
        <w:r w:rsidR="003057CC">
          <w:rPr>
            <w:rFonts w:ascii="Times New Roman" w:hAnsi="Times New Roman"/>
            <w:sz w:val="24"/>
            <w:szCs w:val="24"/>
          </w:rPr>
          <w:t xml:space="preserve">we simulate scenarios when parental genotypes are missing </w:t>
        </w:r>
        <w:del w:id="323" w:author="suzanne" w:date="2014-11-05T23:02:00Z">
          <w:r w:rsidR="003057CC" w:rsidDel="00E93EE9">
            <w:rPr>
              <w:rFonts w:ascii="Times New Roman" w:hAnsi="Times New Roman"/>
              <w:sz w:val="24"/>
              <w:szCs w:val="24"/>
            </w:rPr>
            <w:delText>at random</w:delText>
          </w:r>
        </w:del>
      </w:ins>
      <w:ins w:id="324" w:author="Gao Wang" w:date="2014-10-29T14:58:00Z">
        <w:del w:id="325" w:author="suzanne" w:date="2014-11-05T23:02:00Z">
          <w:r w:rsidR="003057CC" w:rsidDel="00E93EE9">
            <w:rPr>
              <w:rFonts w:ascii="Times New Roman" w:hAnsi="Times New Roman"/>
              <w:sz w:val="24"/>
              <w:szCs w:val="24"/>
            </w:rPr>
            <w:delText xml:space="preserve"> </w:delText>
          </w:r>
        </w:del>
        <w:r w:rsidR="003057CC">
          <w:rPr>
            <w:rFonts w:ascii="Times New Roman" w:hAnsi="Times New Roman"/>
            <w:sz w:val="24"/>
            <w:szCs w:val="24"/>
          </w:rPr>
          <w:t xml:space="preserve">to evaluate type I error when CHP marker frequencies have to be </w:t>
        </w:r>
      </w:ins>
      <w:ins w:id="326" w:author="Gao Wang" w:date="2014-11-04T17:48:00Z">
        <w:r w:rsidR="00FD271D">
          <w:rPr>
            <w:rFonts w:ascii="Times New Roman" w:hAnsi="Times New Roman"/>
            <w:sz w:val="24"/>
            <w:szCs w:val="24"/>
          </w:rPr>
          <w:t>calculated</w:t>
        </w:r>
        <w:r w:rsidR="008E1EE9">
          <w:rPr>
            <w:rFonts w:ascii="Times New Roman" w:hAnsi="Times New Roman"/>
            <w:sz w:val="24"/>
            <w:szCs w:val="24"/>
          </w:rPr>
          <w:t xml:space="preserve"> using </w:t>
        </w:r>
      </w:ins>
      <w:commentRangeEnd w:id="251"/>
      <w:r w:rsidR="00043C32">
        <w:rPr>
          <w:rStyle w:val="CommentReference"/>
        </w:rPr>
        <w:commentReference w:id="251"/>
      </w:r>
      <w:ins w:id="327" w:author="Gao Wang" w:date="2014-11-04T17:48:00Z">
        <w:r w:rsidR="008E1EE9">
          <w:rPr>
            <w:rFonts w:ascii="Times New Roman" w:hAnsi="Times New Roman"/>
            <w:sz w:val="24"/>
            <w:szCs w:val="24"/>
          </w:rPr>
          <w:t>population MAF and LD estimated from data</w:t>
        </w:r>
      </w:ins>
      <w:ins w:id="328" w:author="Gao Wang" w:date="2014-10-29T14:58:00Z">
        <w:r w:rsidR="003057CC">
          <w:rPr>
            <w:rFonts w:ascii="Times New Roman" w:hAnsi="Times New Roman"/>
            <w:sz w:val="24"/>
            <w:szCs w:val="24"/>
          </w:rPr>
          <w:t>.</w:t>
        </w:r>
      </w:ins>
      <w:ins w:id="329" w:author="Gao Wang" w:date="2014-10-29T15:05:00Z">
        <w:r w:rsidR="00ED7D71">
          <w:rPr>
            <w:rFonts w:ascii="Times New Roman" w:hAnsi="Times New Roman"/>
            <w:sz w:val="24"/>
            <w:szCs w:val="24"/>
          </w:rPr>
          <w:t xml:space="preserve"> Type I error</w:t>
        </w:r>
      </w:ins>
      <w:ins w:id="330" w:author="Gao Wang" w:date="2014-11-04T17:52:00Z">
        <w:r w:rsidR="00E75EC3">
          <w:rPr>
            <w:rFonts w:ascii="Times New Roman" w:hAnsi="Times New Roman"/>
            <w:sz w:val="24"/>
            <w:szCs w:val="24"/>
          </w:rPr>
          <w:t xml:space="preserve">s are computed for </w:t>
        </w:r>
        <w:r w:rsidR="00F75C4D">
          <w:rPr>
            <w:rFonts w:ascii="Times New Roman" w:hAnsi="Times New Roman"/>
            <w:sz w:val="24"/>
            <w:szCs w:val="24"/>
          </w:rPr>
          <w:t xml:space="preserve">cumulative </w:t>
        </w:r>
      </w:ins>
      <w:ins w:id="331" w:author="Gao Wang" w:date="2014-11-04T17:49:00Z">
        <w:r w:rsidR="00D70592">
          <w:rPr>
            <w:rFonts w:ascii="Times New Roman" w:hAnsi="Times New Roman"/>
            <w:sz w:val="24"/>
            <w:szCs w:val="24"/>
          </w:rPr>
          <w:t xml:space="preserve">HLOD scores on gene </w:t>
        </w:r>
        <w:r w:rsidR="00D70592">
          <w:rPr>
            <w:rFonts w:ascii="Times New Roman" w:hAnsi="Times New Roman"/>
            <w:i/>
            <w:sz w:val="24"/>
            <w:szCs w:val="24"/>
          </w:rPr>
          <w:t xml:space="preserve">SLC26A4 </w:t>
        </w:r>
      </w:ins>
      <w:ins w:id="332" w:author="Gao Wang" w:date="2014-11-04T17:52:00Z">
        <w:r w:rsidR="00F75C4D">
          <w:rPr>
            <w:rFonts w:ascii="Times New Roman" w:hAnsi="Times New Roman"/>
            <w:sz w:val="24"/>
            <w:szCs w:val="24"/>
          </w:rPr>
          <w:t>across</w:t>
        </w:r>
      </w:ins>
      <w:ins w:id="333" w:author="Gao Wang" w:date="2014-11-04T11:49:00Z">
        <w:r w:rsidR="00D70592">
          <w:rPr>
            <w:rFonts w:ascii="Times New Roman" w:hAnsi="Times New Roman"/>
            <w:sz w:val="24"/>
            <w:szCs w:val="24"/>
          </w:rPr>
          <w:t xml:space="preserve"> 20 families using </w:t>
        </w:r>
      </w:ins>
      <w:ins w:id="334" w:author="Gao Wang" w:date="2014-11-04T17:53:00Z">
        <w:r w:rsidR="00F75C4D">
          <w:rPr>
            <w:rFonts w:ascii="Times New Roman" w:hAnsi="Times New Roman"/>
            <w:sz w:val="24"/>
            <w:szCs w:val="24"/>
          </w:rPr>
          <w:t>500 replicates.</w:t>
        </w:r>
      </w:ins>
      <w:r w:rsidR="00423756">
        <w:rPr>
          <w:rFonts w:ascii="Times New Roman" w:hAnsi="Times New Roman"/>
          <w:sz w:val="24"/>
          <w:szCs w:val="24"/>
        </w:rPr>
        <w:t xml:space="preserve"> </w:t>
      </w:r>
    </w:p>
    <w:p w:rsidR="000758AF" w:rsidRDefault="005A3A78" w:rsidP="007C1BB5">
      <w:pPr>
        <w:spacing w:afterLines="280"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rsidR="000758AF" w:rsidRDefault="00006A31" w:rsidP="0034309B">
      <w:pPr>
        <w:spacing w:afterLines="280" w:line="480" w:lineRule="auto"/>
        <w:jc w:val="both"/>
        <w:rPr>
          <w:del w:id="335" w:author="suzanne" w:date="2014-11-05T09:16:00Z"/>
          <w:rFonts w:ascii="Times New Roman" w:hAnsi="Times New Roman"/>
          <w:sz w:val="24"/>
        </w:rPr>
      </w:pPr>
      <w:ins w:id="336" w:author="Gao Wang" w:date="2014-10-29T15:07:00Z">
        <w:r>
          <w:rPr>
            <w:rFonts w:ascii="Times New Roman" w:hAnsi="Times New Roman"/>
            <w:sz w:val="24"/>
          </w:rPr>
          <w:t>Empirical type I error</w:t>
        </w:r>
      </w:ins>
      <w:ins w:id="337" w:author="Gao Wang" w:date="2014-11-04T17:54:00Z">
        <w:r w:rsidR="008E5DE3">
          <w:rPr>
            <w:rFonts w:ascii="Times New Roman" w:hAnsi="Times New Roman"/>
            <w:sz w:val="24"/>
          </w:rPr>
          <w:t xml:space="preserve"> estimates</w:t>
        </w:r>
      </w:ins>
      <w:ins w:id="338" w:author="Gao Wang" w:date="2014-10-29T15:07:00Z">
        <w:r>
          <w:rPr>
            <w:rFonts w:ascii="Times New Roman" w:hAnsi="Times New Roman"/>
            <w:sz w:val="24"/>
          </w:rPr>
          <w:t xml:space="preserve"> </w:t>
        </w:r>
      </w:ins>
      <w:ins w:id="339" w:author="Gao Wang" w:date="2014-11-04T17:54:00Z">
        <w:r w:rsidR="001841D4">
          <w:rPr>
            <w:rFonts w:ascii="Times New Roman" w:hAnsi="Times New Roman"/>
            <w:sz w:val="24"/>
          </w:rPr>
          <w:t xml:space="preserve">are </w:t>
        </w:r>
      </w:ins>
      <w:ins w:id="340" w:author="Gao Wang" w:date="2014-11-04T17:55:00Z">
        <w:r w:rsidR="00046042">
          <w:rPr>
            <w:rFonts w:ascii="Times New Roman" w:hAnsi="Times New Roman"/>
            <w:sz w:val="24"/>
          </w:rPr>
          <w:t>constantly</w:t>
        </w:r>
        <w:r w:rsidR="001841D4">
          <w:rPr>
            <w:rFonts w:ascii="Times New Roman" w:hAnsi="Times New Roman"/>
            <w:sz w:val="24"/>
          </w:rPr>
          <w:t xml:space="preserve"> zero </w:t>
        </w:r>
      </w:ins>
      <w:ins w:id="341" w:author="Gao Wang" w:date="2014-11-04T17:53:00Z">
        <w:r w:rsidR="008E5DE3">
          <w:rPr>
            <w:rFonts w:ascii="Times New Roman" w:hAnsi="Times New Roman"/>
            <w:sz w:val="24"/>
          </w:rPr>
          <w:t xml:space="preserve">for all </w:t>
        </w:r>
      </w:ins>
      <w:ins w:id="342" w:author="suzanne" w:date="2014-11-05T09:09:00Z">
        <w:r w:rsidR="005276FA">
          <w:rPr>
            <w:rFonts w:ascii="Times New Roman" w:hAnsi="Times New Roman"/>
            <w:sz w:val="24"/>
          </w:rPr>
          <w:t>test</w:t>
        </w:r>
      </w:ins>
      <w:ins w:id="343" w:author="suzanne" w:date="2014-11-05T23:03:00Z">
        <w:r w:rsidR="00E93EE9">
          <w:rPr>
            <w:rFonts w:ascii="Times New Roman" w:hAnsi="Times New Roman"/>
            <w:sz w:val="24"/>
          </w:rPr>
          <w:t>ed</w:t>
        </w:r>
      </w:ins>
      <w:ins w:id="344" w:author="suzanne" w:date="2014-11-05T09:09:00Z">
        <w:r w:rsidR="005276FA">
          <w:rPr>
            <w:rFonts w:ascii="Times New Roman" w:hAnsi="Times New Roman"/>
            <w:sz w:val="24"/>
          </w:rPr>
          <w:t xml:space="preserve"> </w:t>
        </w:r>
      </w:ins>
      <w:ins w:id="345" w:author="Gao Wang" w:date="2014-11-04T17:53:00Z">
        <w:r w:rsidR="008E5DE3">
          <w:rPr>
            <w:rFonts w:ascii="Times New Roman" w:hAnsi="Times New Roman"/>
            <w:sz w:val="24"/>
          </w:rPr>
          <w:t>scenarios</w:t>
        </w:r>
        <w:del w:id="346" w:author="suzanne" w:date="2014-11-05T09:09:00Z">
          <w:r w:rsidR="008E5DE3" w:rsidDel="005276FA">
            <w:rPr>
              <w:rFonts w:ascii="Times New Roman" w:hAnsi="Times New Roman"/>
              <w:sz w:val="24"/>
            </w:rPr>
            <w:delText xml:space="preserve"> </w:delText>
          </w:r>
        </w:del>
      </w:ins>
      <w:ins w:id="347" w:author="Gao Wang" w:date="2014-11-04T17:54:00Z">
        <w:del w:id="348" w:author="suzanne" w:date="2014-11-05T09:09:00Z">
          <w:r w:rsidR="008E5DE3" w:rsidDel="005276FA">
            <w:rPr>
              <w:rFonts w:ascii="Times New Roman" w:hAnsi="Times New Roman"/>
              <w:sz w:val="24"/>
            </w:rPr>
            <w:delText>previously described</w:delText>
          </w:r>
        </w:del>
        <w:r w:rsidR="008E5DE3">
          <w:rPr>
            <w:rFonts w:ascii="Times New Roman" w:hAnsi="Times New Roman"/>
            <w:sz w:val="24"/>
          </w:rPr>
          <w:t>,</w:t>
        </w:r>
      </w:ins>
      <w:ins w:id="349" w:author="Gao Wang" w:date="2014-10-29T15:07:00Z">
        <w:r>
          <w:rPr>
            <w:rFonts w:ascii="Times New Roman" w:hAnsi="Times New Roman"/>
            <w:sz w:val="24"/>
          </w:rPr>
          <w:t xml:space="preserve"> </w:t>
        </w:r>
      </w:ins>
      <w:ins w:id="350" w:author="suzanne" w:date="2014-11-05T09:09:00Z">
        <w:r w:rsidR="005276FA">
          <w:rPr>
            <w:rFonts w:ascii="Times New Roman" w:hAnsi="Times New Roman"/>
            <w:sz w:val="24"/>
          </w:rPr>
          <w:t>assuring</w:t>
        </w:r>
      </w:ins>
      <w:ins w:id="351" w:author="Gao Wang" w:date="2014-11-04T17:54:00Z">
        <w:del w:id="352" w:author="suzanne" w:date="2014-11-05T09:09:00Z">
          <w:r w:rsidR="008E5DE3" w:rsidDel="005276FA">
            <w:rPr>
              <w:rFonts w:ascii="Times New Roman" w:hAnsi="Times New Roman"/>
              <w:sz w:val="24"/>
            </w:rPr>
            <w:delText>suggesting</w:delText>
          </w:r>
        </w:del>
      </w:ins>
      <w:ins w:id="353" w:author="Gao Wang" w:date="2014-10-29T15:07:00Z">
        <w:r>
          <w:rPr>
            <w:rFonts w:ascii="Times New Roman" w:hAnsi="Times New Roman"/>
            <w:sz w:val="24"/>
          </w:rPr>
          <w:t xml:space="preserve"> </w:t>
        </w:r>
      </w:ins>
      <w:ins w:id="354" w:author="Gao Wang" w:date="2014-10-29T15:10:00Z">
        <w:r w:rsidR="000B6E50">
          <w:rPr>
            <w:rFonts w:ascii="Times New Roman" w:hAnsi="Times New Roman"/>
            <w:sz w:val="24"/>
          </w:rPr>
          <w:t xml:space="preserve">that </w:t>
        </w:r>
        <w:r w:rsidR="00C454DF">
          <w:rPr>
            <w:rFonts w:ascii="Times New Roman" w:hAnsi="Times New Roman"/>
            <w:sz w:val="24"/>
          </w:rPr>
          <w:t xml:space="preserve">there is </w:t>
        </w:r>
      </w:ins>
      <w:ins w:id="355" w:author="Gao Wang" w:date="2014-10-29T15:07:00Z">
        <w:r>
          <w:rPr>
            <w:rFonts w:ascii="Times New Roman" w:hAnsi="Times New Roman"/>
            <w:sz w:val="24"/>
          </w:rPr>
          <w:t>no in</w:t>
        </w:r>
        <w:r w:rsidR="00495B33">
          <w:rPr>
            <w:rFonts w:ascii="Times New Roman" w:hAnsi="Times New Roman"/>
            <w:sz w:val="24"/>
          </w:rPr>
          <w:t xml:space="preserve">flation of </w:t>
        </w:r>
      </w:ins>
      <w:ins w:id="356" w:author="suzanne" w:date="2014-11-05T09:10:00Z">
        <w:r w:rsidR="005276FA">
          <w:rPr>
            <w:rFonts w:ascii="Times New Roman" w:hAnsi="Times New Roman"/>
            <w:sz w:val="24"/>
          </w:rPr>
          <w:t xml:space="preserve">the </w:t>
        </w:r>
      </w:ins>
      <w:ins w:id="357" w:author="Gao Wang" w:date="2014-10-29T15:07:00Z">
        <w:r w:rsidR="00495B33">
          <w:rPr>
            <w:rFonts w:ascii="Times New Roman" w:hAnsi="Times New Roman"/>
            <w:sz w:val="24"/>
          </w:rPr>
          <w:t xml:space="preserve">test statistic in the presence of </w:t>
        </w:r>
      </w:ins>
      <w:ins w:id="358" w:author="Gao Wang" w:date="2014-11-04T17:57:00Z">
        <w:r w:rsidR="00495B33">
          <w:rPr>
            <w:rFonts w:ascii="Times New Roman" w:hAnsi="Times New Roman"/>
            <w:sz w:val="24"/>
          </w:rPr>
          <w:t xml:space="preserve">within-gene </w:t>
        </w:r>
      </w:ins>
      <w:ins w:id="359" w:author="Gao Wang" w:date="2014-10-29T15:09:00Z">
        <w:r>
          <w:rPr>
            <w:rFonts w:ascii="Times New Roman" w:hAnsi="Times New Roman"/>
            <w:sz w:val="24"/>
          </w:rPr>
          <w:t>recombination</w:t>
        </w:r>
      </w:ins>
      <w:ins w:id="360" w:author="Gao Wang" w:date="2014-11-04T17:57:00Z">
        <w:r w:rsidR="00495B33">
          <w:rPr>
            <w:rFonts w:ascii="Times New Roman" w:hAnsi="Times New Roman"/>
            <w:sz w:val="24"/>
          </w:rPr>
          <w:t>, strong inter-marker LD or missing</w:t>
        </w:r>
      </w:ins>
      <w:ins w:id="361" w:author="Gao Wang" w:date="2014-11-04T11:49:00Z">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ns w:id="362" w:author="Gao Wang" w:date="2014-10-29T15:09:00Z">
        <w:r>
          <w:rPr>
            <w:rFonts w:ascii="Times New Roman" w:hAnsi="Times New Roman"/>
            <w:sz w:val="24"/>
          </w:rPr>
          <w:t xml:space="preserve">. </w:t>
        </w:r>
      </w:ins>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w:t>
      </w:r>
      <w:proofErr w:type="spellStart"/>
      <w:r w:rsidR="00AB2E27" w:rsidRPr="00745C62">
        <w:rPr>
          <w:rFonts w:ascii="Times New Roman" w:hAnsi="Times New Roman"/>
          <w:sz w:val="24"/>
        </w:rPr>
        <w:t>syndromic</w:t>
      </w:r>
      <w:proofErr w:type="spellEnd"/>
      <w:r w:rsidR="00AB2E27" w:rsidRPr="00745C62">
        <w:rPr>
          <w:rFonts w:ascii="Times New Roman" w:hAnsi="Times New Roman"/>
          <w:sz w:val="24"/>
        </w:rPr>
        <w:t xml:space="preserve">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ins w:id="363" w:author="suzanne" w:date="2014-11-05T09:10:00Z">
        <w:r w:rsidR="005276FA">
          <w:rPr>
            <w:rFonts w:ascii="Times New Roman" w:hAnsi="Times New Roman"/>
            <w:sz w:val="24"/>
            <w:szCs w:val="24"/>
          </w:rPr>
          <w:t>(</w:t>
        </w:r>
      </w:ins>
      <w:del w:id="364" w:author="suzanne" w:date="2014-11-05T09:10:00Z">
        <w:r w:rsidR="00AB2E27" w:rsidDel="005276FA">
          <w:rPr>
            <w:rFonts w:ascii="Times New Roman" w:hAnsi="Times New Roman"/>
            <w:sz w:val="24"/>
            <w:szCs w:val="24"/>
          </w:rPr>
          <w:delText xml:space="preserve">as displayed in </w:delText>
        </w:r>
      </w:del>
      <w:r w:rsidR="00AB2E27">
        <w:rPr>
          <w:rFonts w:ascii="Times New Roman" w:hAnsi="Times New Roman"/>
          <w:sz w:val="24"/>
          <w:szCs w:val="24"/>
        </w:rPr>
        <w:t xml:space="preserve">Figures </w:t>
      </w:r>
      <w:ins w:id="365" w:author="Gao Wang" w:date="2014-10-29T15:09:00Z">
        <w:r w:rsidR="006D6FE3">
          <w:rPr>
            <w:rFonts w:ascii="Times New Roman" w:hAnsi="Times New Roman"/>
            <w:sz w:val="24"/>
            <w:szCs w:val="24"/>
          </w:rPr>
          <w:t>2</w:t>
        </w:r>
      </w:ins>
      <w:ins w:id="366" w:author="suzanne" w:date="2014-11-05T09:10:00Z">
        <w:r w:rsidR="005276FA">
          <w:rPr>
            <w:rFonts w:ascii="Times New Roman" w:hAnsi="Times New Roman"/>
            <w:sz w:val="24"/>
            <w:szCs w:val="24"/>
          </w:rPr>
          <w:t>)</w:t>
        </w:r>
      </w:ins>
      <w:del w:id="367" w:author="Gao Wang" w:date="2014-10-29T15:09:00Z">
        <w:r w:rsidR="003D4FC1" w:rsidDel="006D6FE3">
          <w:rPr>
            <w:rFonts w:ascii="Times New Roman" w:hAnsi="Times New Roman"/>
            <w:sz w:val="24"/>
            <w:szCs w:val="24"/>
          </w:rPr>
          <w:delText>1</w:delText>
        </w:r>
      </w:del>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ins w:id="368" w:author="suzanne" w:date="2014-11-05T23:04:00Z">
        <w:r w:rsidR="00E93EE9">
          <w:rPr>
            <w:rFonts w:ascii="Times New Roman" w:hAnsi="Times New Roman"/>
            <w:sz w:val="24"/>
          </w:rPr>
          <w:t>based-</w:t>
        </w:r>
      </w:ins>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ins w:id="369" w:author="Gao Wang" w:date="2014-10-29T15:10:00Z">
        <w:r w:rsidR="000127C9">
          <w:rPr>
            <w:rFonts w:ascii="Times New Roman" w:hAnsi="Times New Roman"/>
            <w:sz w:val="24"/>
          </w:rPr>
          <w:t>2</w:t>
        </w:r>
      </w:ins>
      <w:del w:id="370"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ins w:id="371" w:author="Gao Wang" w:date="2014-10-29T15:10:00Z">
        <w:r w:rsidR="000127C9">
          <w:rPr>
            <w:rFonts w:ascii="Times New Roman" w:hAnsi="Times New Roman"/>
            <w:sz w:val="24"/>
          </w:rPr>
          <w:t>2</w:t>
        </w:r>
      </w:ins>
      <w:del w:id="372" w:author="Gao Wang" w:date="2014-10-29T15:10:00Z">
        <w:r w:rsidR="003D4FC1" w:rsidDel="000127C9">
          <w:rPr>
            <w:rFonts w:ascii="Times New Roman" w:hAnsi="Times New Roman"/>
            <w:sz w:val="24"/>
          </w:rPr>
          <w:delText>1</w:delText>
        </w:r>
      </w:del>
      <w:r w:rsidR="00021F2C">
        <w:rPr>
          <w:rFonts w:ascii="Times New Roman" w:hAnsi="Times New Roman"/>
          <w:sz w:val="24"/>
        </w:rPr>
        <w:t>A–</w:t>
      </w:r>
      <w:ins w:id="373" w:author="Gao Wang" w:date="2014-10-29T15:10:00Z">
        <w:r w:rsidR="000127C9">
          <w:rPr>
            <w:rFonts w:ascii="Times New Roman" w:hAnsi="Times New Roman"/>
            <w:sz w:val="24"/>
          </w:rPr>
          <w:t>2</w:t>
        </w:r>
      </w:ins>
      <w:del w:id="374"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xml:space="preserve">). </w:t>
      </w:r>
      <w:ins w:id="375" w:author="suzanne" w:date="2014-11-05T09:11:00Z">
        <w:r w:rsidR="005276FA">
          <w:rPr>
            <w:rFonts w:ascii="Times New Roman" w:hAnsi="Times New Roman"/>
            <w:sz w:val="24"/>
          </w:rPr>
          <w:t xml:space="preserve">For example </w:t>
        </w:r>
      </w:ins>
      <w:ins w:id="376" w:author="suzanne" w:date="2014-11-05T09:13:00Z">
        <w:r w:rsidR="005276FA">
          <w:rPr>
            <w:rFonts w:ascii="Times New Roman" w:hAnsi="Times New Roman"/>
            <w:sz w:val="24"/>
          </w:rPr>
          <w:t xml:space="preserve">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76FA" w:rsidRPr="00745C62" w:rsidDel="005276FA">
          <w:rPr>
            <w:rFonts w:ascii="Times New Roman" w:hAnsi="Times New Roman"/>
            <w:sz w:val="24"/>
          </w:rPr>
          <w:t xml:space="preserve"> </w:t>
        </w:r>
      </w:ins>
      <w:del w:id="377" w:author="suzanne" w:date="2014-11-05T09:11:00Z">
        <w:r w:rsidR="00745C62" w:rsidRPr="00745C62" w:rsidDel="005276FA">
          <w:rPr>
            <w:rFonts w:ascii="Times New Roman" w:hAnsi="Times New Roman"/>
            <w:sz w:val="24"/>
          </w:rPr>
          <w:delText xml:space="preserve">Specifically </w:delText>
        </w:r>
      </w:del>
      <w:del w:id="378" w:author="suzanne" w:date="2014-11-05T09:15:00Z">
        <w:r w:rsidR="00745C62" w:rsidRPr="00745C62" w:rsidDel="005276FA">
          <w:rPr>
            <w:rFonts w:ascii="Times New Roman" w:hAnsi="Times New Roman"/>
            <w:sz w:val="24"/>
          </w:rPr>
          <w:delText>for</w:delText>
        </w:r>
      </w:del>
      <w:r w:rsidR="00745C62" w:rsidRPr="00745C62">
        <w:rPr>
          <w:rFonts w:ascii="Times New Roman" w:hAnsi="Times New Roman"/>
          <w:sz w:val="24"/>
        </w:rPr>
        <w:t xml:space="preserve"> </w:t>
      </w:r>
      <w:ins w:id="379" w:author="suzanne" w:date="2014-11-05T09:15:00Z">
        <w:r w:rsidR="005276FA">
          <w:rPr>
            <w:rFonts w:ascii="Times New Roman" w:hAnsi="Times New Roman"/>
            <w:sz w:val="24"/>
          </w:rPr>
          <w:t xml:space="preserve">using </w:t>
        </w:r>
      </w:ins>
      <w:r w:rsidR="00745C62" w:rsidRPr="00745C62">
        <w:rPr>
          <w:rFonts w:ascii="Times New Roman" w:hAnsi="Times New Roman"/>
          <w:sz w:val="24"/>
        </w:rPr>
        <w:t xml:space="preserve">an </w:t>
      </w:r>
      <w:proofErr w:type="spellStart"/>
      <w:r w:rsidR="00745C62" w:rsidRPr="00745C62">
        <w:rPr>
          <w:rFonts w:ascii="Times New Roman" w:hAnsi="Times New Roman"/>
          <w:sz w:val="24"/>
        </w:rPr>
        <w:t>autosomal</w:t>
      </w:r>
      <w:proofErr w:type="spellEnd"/>
      <w:r w:rsidR="00745C62" w:rsidRPr="00745C62">
        <w:rPr>
          <w:rFonts w:ascii="Times New Roman" w:hAnsi="Times New Roman"/>
          <w:sz w:val="24"/>
        </w:rPr>
        <w:t xml:space="preserve"> recessive model with allelic heterogeneity, i.e. compound </w:t>
      </w:r>
      <w:proofErr w:type="spellStart"/>
      <w:r w:rsidR="00745C62" w:rsidRPr="00745C62">
        <w:rPr>
          <w:rFonts w:ascii="Times New Roman" w:hAnsi="Times New Roman"/>
          <w:sz w:val="24"/>
        </w:rPr>
        <w:t>heterozygotes</w:t>
      </w:r>
      <w:proofErr w:type="spellEnd"/>
      <w:r w:rsidR="00745C62" w:rsidRPr="00745C62">
        <w:rPr>
          <w:rFonts w:ascii="Times New Roman" w:hAnsi="Times New Roman"/>
          <w:sz w:val="24"/>
        </w:rPr>
        <w:t xml:space="preserve">, and also with locus heterogeneity of 50%, </w:t>
      </w:r>
      <w:del w:id="380" w:author="suzanne" w:date="2014-11-05T09:12:00Z">
        <w:r w:rsidR="00745C62" w:rsidRPr="00745C62" w:rsidDel="005276FA">
          <w:rPr>
            <w:rFonts w:ascii="Times New Roman" w:hAnsi="Times New Roman"/>
            <w:sz w:val="24"/>
          </w:rPr>
          <w:delText xml:space="preserve">it requires </w:delText>
        </w:r>
      </w:del>
      <w:r w:rsidR="00745C62" w:rsidRPr="00745C62">
        <w:rPr>
          <w:rFonts w:ascii="Times New Roman" w:hAnsi="Times New Roman"/>
          <w:sz w:val="24"/>
        </w:rPr>
        <w:t xml:space="preserve">12 families </w:t>
      </w:r>
      <w:ins w:id="381" w:author="suzanne" w:date="2014-11-05T09:12:00Z">
        <w:r w:rsidR="005276FA">
          <w:rPr>
            <w:rFonts w:ascii="Times New Roman" w:hAnsi="Times New Roman"/>
            <w:sz w:val="24"/>
          </w:rPr>
          <w:t xml:space="preserve">are required </w:t>
        </w:r>
      </w:ins>
      <w:r w:rsidR="00745C62" w:rsidRPr="00745C62">
        <w:rPr>
          <w:rFonts w:ascii="Times New Roman" w:hAnsi="Times New Roman"/>
          <w:sz w:val="24"/>
        </w:rPr>
        <w:t xml:space="preserve">for </w:t>
      </w:r>
      <w:ins w:id="382" w:author="suzanne" w:date="2014-11-05T09:15:00Z">
        <w:r w:rsidR="005276FA">
          <w:rPr>
            <w:rFonts w:ascii="Times New Roman" w:hAnsi="Times New Roman"/>
            <w:sz w:val="24"/>
          </w:rPr>
          <w:t xml:space="preserve">the </w:t>
        </w:r>
      </w:ins>
      <w:r w:rsidR="00745C62" w:rsidRPr="00745C62">
        <w:rPr>
          <w:rFonts w:ascii="Times New Roman" w:hAnsi="Times New Roman"/>
          <w:sz w:val="24"/>
        </w:rPr>
        <w:t xml:space="preserve">CHP </w:t>
      </w:r>
      <w:ins w:id="383" w:author="suzanne" w:date="2014-11-05T09:15:00Z">
        <w:r w:rsidR="005276FA">
          <w:rPr>
            <w:rFonts w:ascii="Times New Roman" w:hAnsi="Times New Roman"/>
            <w:sz w:val="24"/>
          </w:rPr>
          <w:t xml:space="preserve">method </w:t>
        </w:r>
      </w:ins>
      <w:r w:rsidR="00745C62" w:rsidRPr="00745C62">
        <w:rPr>
          <w:rFonts w:ascii="Times New Roman" w:hAnsi="Times New Roman"/>
          <w:sz w:val="24"/>
        </w:rPr>
        <w:t>to achieve a power of 90%</w:t>
      </w:r>
      <w:del w:id="384" w:author="suzanne" w:date="2014-11-05T09:15:00Z">
        <w:r w:rsidR="00745C62" w:rsidRPr="00745C62" w:rsidDel="005276FA">
          <w:rPr>
            <w:rFonts w:ascii="Times New Roman" w:hAnsi="Times New Roman"/>
            <w:sz w:val="24"/>
          </w:rPr>
          <w:delText xml:space="preserve"> for gene </w:delText>
        </w:r>
        <w:r w:rsidR="00745C62" w:rsidRPr="007A5AC9" w:rsidDel="005276FA">
          <w:rPr>
            <w:rFonts w:ascii="Times New Roman" w:hAnsi="Times New Roman"/>
            <w:i/>
            <w:sz w:val="24"/>
          </w:rPr>
          <w:delText>SLC26A4</w:delText>
        </w:r>
      </w:del>
      <w:r w:rsidR="00745C62" w:rsidRPr="00745C62">
        <w:rPr>
          <w:rFonts w:ascii="Times New Roman" w:hAnsi="Times New Roman"/>
          <w:sz w:val="24"/>
        </w:rPr>
        <w:t xml:space="preserve">, while analyzing individual SNVs requires &gt;50 families to achieve the same power at a </w:t>
      </w:r>
      <w:ins w:id="385" w:author="suzanne" w:date="2014-11-05T09:15:00Z">
        <w:r w:rsidR="005276FA">
          <w:rPr>
            <w:rFonts w:ascii="Times New Roman" w:hAnsi="Times New Roman"/>
            <w:sz w:val="24"/>
          </w:rPr>
          <w:t xml:space="preserve">genome wide </w:t>
        </w:r>
      </w:ins>
      <w:r w:rsidR="00745C62" w:rsidRPr="00745C62">
        <w:rPr>
          <w:rFonts w:ascii="Times New Roman" w:hAnsi="Times New Roman"/>
          <w:sz w:val="24"/>
        </w:rPr>
        <w:t>significance level of α=0.05.</w:t>
      </w:r>
      <w:ins w:id="386" w:author="Suzanne M. Leal" w:date="2014-11-06T09:37:00Z">
        <w:r w:rsidR="002D18AA">
          <w:rPr>
            <w:rFonts w:ascii="Times New Roman" w:hAnsi="Times New Roman"/>
            <w:sz w:val="24"/>
          </w:rPr>
          <w:t xml:space="preserve"> </w:t>
        </w:r>
      </w:ins>
    </w:p>
    <w:p w:rsidR="000758AF" w:rsidRDefault="002D18AA" w:rsidP="007C1BB5">
      <w:pPr>
        <w:spacing w:afterLines="280" w:line="480" w:lineRule="auto"/>
        <w:jc w:val="both"/>
        <w:rPr>
          <w:ins w:id="387" w:author="Suzanne M. Leal" w:date="2014-11-06T09:37:00Z"/>
          <w:rFonts w:ascii="Times New Roman" w:hAnsi="Times New Roman"/>
          <w:sz w:val="24"/>
        </w:rPr>
      </w:pPr>
      <w:ins w:id="388" w:author="Suzanne M. Leal" w:date="2014-11-06T09:38:00Z">
        <w:r>
          <w:rPr>
            <w:rFonts w:ascii="Times New Roman" w:hAnsi="Times New Roman"/>
            <w:sz w:val="24"/>
          </w:rPr>
          <w:t xml:space="preserve"> </w:t>
        </w:r>
      </w:ins>
      <w:ins w:id="389" w:author="Suzanne M. Leal" w:date="2014-11-06T12:16:00Z">
        <w:r w:rsidR="00E522FF">
          <w:rPr>
            <w:rFonts w:ascii="Times New Roman" w:hAnsi="Times New Roman"/>
            <w:sz w:val="24"/>
          </w:rPr>
          <w:t>Additionally, a</w:t>
        </w:r>
      </w:ins>
      <w:ins w:id="390" w:author="Suzanne M. Leal" w:date="2014-11-06T12:15:00Z">
        <w:r w:rsidR="00E522FF">
          <w:rPr>
            <w:rFonts w:ascii="Times New Roman" w:hAnsi="Times New Roman"/>
            <w:sz w:val="24"/>
          </w:rPr>
          <w:t xml:space="preserve">lthough multipoint </w:t>
        </w:r>
      </w:ins>
      <w:ins w:id="391" w:author="Suzanne M. Leal" w:date="2014-11-06T12:16:00Z">
        <w:r w:rsidR="00E522FF">
          <w:rPr>
            <w:rFonts w:ascii="Times New Roman" w:hAnsi="Times New Roman"/>
            <w:sz w:val="24"/>
          </w:rPr>
          <w:t xml:space="preserve">linkage </w:t>
        </w:r>
      </w:ins>
      <w:ins w:id="392" w:author="Suzanne M. Leal" w:date="2014-11-06T12:15:00Z">
        <w:r w:rsidR="00E522FF">
          <w:rPr>
            <w:rFonts w:ascii="Times New Roman" w:hAnsi="Times New Roman"/>
            <w:sz w:val="24"/>
          </w:rPr>
          <w:t xml:space="preserve">analysis is more </w:t>
        </w:r>
      </w:ins>
      <w:ins w:id="393" w:author="Suzanne M. Leal" w:date="2014-11-06T09:38:00Z">
        <w:r w:rsidRPr="00A67DE9">
          <w:rPr>
            <w:rFonts w:ascii="Times New Roman" w:hAnsi="Times New Roman"/>
            <w:sz w:val="24"/>
          </w:rPr>
          <w:t xml:space="preserve">powerful than </w:t>
        </w:r>
        <w:r w:rsidR="00E522FF">
          <w:rPr>
            <w:rFonts w:ascii="Times New Roman" w:hAnsi="Times New Roman"/>
            <w:sz w:val="24"/>
          </w:rPr>
          <w:t xml:space="preserve">analyzing </w:t>
        </w:r>
      </w:ins>
      <w:ins w:id="394" w:author="Suzanne M. Leal" w:date="2014-11-06T12:17:00Z">
        <w:r w:rsidR="00E522FF">
          <w:rPr>
            <w:rFonts w:ascii="Times New Roman" w:hAnsi="Times New Roman"/>
            <w:sz w:val="24"/>
          </w:rPr>
          <w:t>SNVs</w:t>
        </w:r>
      </w:ins>
      <w:ins w:id="395" w:author="Suzanne M. Leal" w:date="2014-11-06T12:16:00Z">
        <w:r w:rsidR="00E522FF">
          <w:rPr>
            <w:rFonts w:ascii="Times New Roman" w:hAnsi="Times New Roman"/>
            <w:sz w:val="24"/>
          </w:rPr>
          <w:t>, the CHP method is considerably more powerful than multipoint linkage analysis</w:t>
        </w:r>
      </w:ins>
      <w:ins w:id="396" w:author="Suzanne M. Leal" w:date="2014-11-06T09:38:00Z">
        <w:r>
          <w:rPr>
            <w:rFonts w:ascii="Times New Roman" w:hAnsi="Times New Roman"/>
            <w:sz w:val="24"/>
          </w:rPr>
          <w:t xml:space="preserve"> (</w:t>
        </w:r>
        <w:r w:rsidRPr="00A67DE9">
          <w:rPr>
            <w:rFonts w:ascii="Times New Roman" w:hAnsi="Times New Roman"/>
            <w:sz w:val="24"/>
          </w:rPr>
          <w:t xml:space="preserve">Table </w:t>
        </w:r>
        <w:r>
          <w:rPr>
            <w:rFonts w:ascii="Times New Roman" w:hAnsi="Times New Roman"/>
            <w:sz w:val="24"/>
          </w:rPr>
          <w:t>S1</w:t>
        </w:r>
        <w:r w:rsidRPr="00A67DE9">
          <w:rPr>
            <w:rFonts w:ascii="Times New Roman" w:hAnsi="Times New Roman"/>
            <w:sz w:val="24"/>
          </w:rPr>
          <w:t>)</w:t>
        </w:r>
        <w:r>
          <w:rPr>
            <w:rFonts w:ascii="Times New Roman" w:hAnsi="Times New Roman"/>
            <w:sz w:val="24"/>
          </w:rPr>
          <w:t xml:space="preserve">. </w:t>
        </w:r>
      </w:ins>
      <w:ins w:id="397" w:author="Suzanne M. Leal" w:date="2014-11-06T09:40:00Z">
        <w:r>
          <w:rPr>
            <w:rFonts w:ascii="Times New Roman" w:hAnsi="Times New Roman"/>
            <w:sz w:val="24"/>
          </w:rPr>
          <w:t xml:space="preserve"> </w:t>
        </w:r>
      </w:ins>
      <w:ins w:id="398" w:author="Suzanne M. Leal" w:date="2014-11-06T09:38:00Z">
        <w:r>
          <w:rPr>
            <w:rFonts w:ascii="Times New Roman" w:hAnsi="Times New Roman"/>
            <w:sz w:val="24"/>
          </w:rPr>
          <w:t xml:space="preserve"> </w:t>
        </w:r>
      </w:ins>
    </w:p>
    <w:p w:rsidR="000758AF" w:rsidRDefault="000F7592" w:rsidP="007C1BB5">
      <w:pPr>
        <w:spacing w:afterLines="280" w:line="480" w:lineRule="auto"/>
        <w:jc w:val="both"/>
        <w:rPr>
          <w:rFonts w:ascii="Times New Roman" w:hAnsi="Times New Roman"/>
          <w:sz w:val="24"/>
        </w:rPr>
      </w:pPr>
      <w:ins w:id="399" w:author="suzanne" w:date="2014-11-05T10:38:00Z">
        <w:r>
          <w:rPr>
            <w:rFonts w:ascii="Times New Roman" w:hAnsi="Times New Roman"/>
            <w:sz w:val="24"/>
          </w:rPr>
          <w:lastRenderedPageBreak/>
          <w:t>For sequence data</w:t>
        </w:r>
      </w:ins>
      <w:ins w:id="400" w:author="suzanne" w:date="2014-11-05T23:05:00Z">
        <w:r w:rsidR="00E93EE9">
          <w:rPr>
            <w:rFonts w:ascii="Times New Roman" w:hAnsi="Times New Roman"/>
            <w:sz w:val="24"/>
          </w:rPr>
          <w:t>,</w:t>
        </w:r>
      </w:ins>
      <w:ins w:id="401" w:author="suzanne" w:date="2014-11-05T10:38:00Z">
        <w:r>
          <w:rPr>
            <w:rFonts w:ascii="Times New Roman" w:hAnsi="Times New Roman"/>
            <w:sz w:val="24"/>
          </w:rPr>
          <w:t xml:space="preserve"> variants </w:t>
        </w:r>
      </w:ins>
      <w:ins w:id="402" w:author="suzanne" w:date="2014-11-05T10:41:00Z">
        <w:r>
          <w:rPr>
            <w:rFonts w:ascii="Times New Roman" w:hAnsi="Times New Roman"/>
            <w:sz w:val="24"/>
          </w:rPr>
          <w:t xml:space="preserve">are </w:t>
        </w:r>
      </w:ins>
      <w:ins w:id="403" w:author="suzanne" w:date="2014-11-05T10:38:00Z">
        <w:r>
          <w:rPr>
            <w:rFonts w:ascii="Times New Roman" w:hAnsi="Times New Roman"/>
            <w:sz w:val="24"/>
          </w:rPr>
          <w:t>sometimes missing</w:t>
        </w:r>
      </w:ins>
      <w:ins w:id="404" w:author="suzanne" w:date="2014-11-05T10:42:00Z">
        <w:r>
          <w:rPr>
            <w:rFonts w:ascii="Times New Roman" w:hAnsi="Times New Roman"/>
            <w:sz w:val="24"/>
          </w:rPr>
          <w:t xml:space="preserve"> </w:t>
        </w:r>
      </w:ins>
      <w:ins w:id="405" w:author="suzanne" w:date="2014-11-05T10:38:00Z">
        <w:r>
          <w:rPr>
            <w:rFonts w:ascii="Times New Roman" w:hAnsi="Times New Roman"/>
            <w:sz w:val="24"/>
          </w:rPr>
          <w:t xml:space="preserve">due to </w:t>
        </w:r>
      </w:ins>
      <w:ins w:id="406" w:author="suzanne" w:date="2014-11-05T23:05:00Z">
        <w:r w:rsidR="00E93EE9">
          <w:rPr>
            <w:rFonts w:ascii="Times New Roman" w:hAnsi="Times New Roman"/>
            <w:sz w:val="24"/>
          </w:rPr>
          <w:t xml:space="preserve">the </w:t>
        </w:r>
      </w:ins>
      <w:ins w:id="407" w:author="suzanne" w:date="2014-11-05T10:38:00Z">
        <w:r>
          <w:rPr>
            <w:rFonts w:ascii="Times New Roman" w:hAnsi="Times New Roman"/>
            <w:sz w:val="24"/>
          </w:rPr>
          <w:t>inability to call variant</w:t>
        </w:r>
      </w:ins>
      <w:ins w:id="408" w:author="suzanne" w:date="2014-11-05T10:41:00Z">
        <w:r>
          <w:rPr>
            <w:rFonts w:ascii="Times New Roman" w:hAnsi="Times New Roman"/>
            <w:sz w:val="24"/>
          </w:rPr>
          <w:t>s</w:t>
        </w:r>
      </w:ins>
      <w:ins w:id="409" w:author="suzanne" w:date="2014-11-05T10:38:00Z">
        <w:r>
          <w:rPr>
            <w:rFonts w:ascii="Times New Roman" w:hAnsi="Times New Roman"/>
            <w:sz w:val="24"/>
          </w:rPr>
          <w:t xml:space="preserve"> or </w:t>
        </w:r>
      </w:ins>
      <w:ins w:id="410" w:author="suzanne" w:date="2014-11-05T10:43:00Z">
        <w:r>
          <w:rPr>
            <w:rFonts w:ascii="Times New Roman" w:hAnsi="Times New Roman"/>
            <w:sz w:val="24"/>
          </w:rPr>
          <w:t>during quality control</w:t>
        </w:r>
      </w:ins>
      <w:ins w:id="411" w:author="suzanne" w:date="2014-11-05T23:05:00Z">
        <w:r w:rsidR="00E93EE9">
          <w:rPr>
            <w:rFonts w:ascii="Times New Roman" w:hAnsi="Times New Roman"/>
            <w:sz w:val="24"/>
          </w:rPr>
          <w:t>,</w:t>
        </w:r>
      </w:ins>
      <w:ins w:id="412" w:author="suzanne" w:date="2014-11-05T10:43:00Z">
        <w:r>
          <w:rPr>
            <w:rFonts w:ascii="Times New Roman" w:hAnsi="Times New Roman"/>
            <w:sz w:val="24"/>
          </w:rPr>
          <w:t xml:space="preserve"> </w:t>
        </w:r>
      </w:ins>
      <w:ins w:id="413" w:author="suzanne" w:date="2014-11-05T10:38:00Z">
        <w:r>
          <w:rPr>
            <w:rFonts w:ascii="Times New Roman" w:hAnsi="Times New Roman"/>
            <w:sz w:val="24"/>
          </w:rPr>
          <w:t>variant calls are removed</w:t>
        </w:r>
      </w:ins>
      <w:ins w:id="414" w:author="suzanne" w:date="2014-11-05T10:43:00Z">
        <w:r>
          <w:rPr>
            <w:rFonts w:ascii="Times New Roman" w:hAnsi="Times New Roman"/>
            <w:sz w:val="24"/>
          </w:rPr>
          <w:t xml:space="preserve"> because of </w:t>
        </w:r>
      </w:ins>
      <w:ins w:id="415" w:author="suzanne" w:date="2014-11-05T10:38:00Z">
        <w:r>
          <w:rPr>
            <w:rFonts w:ascii="Times New Roman" w:hAnsi="Times New Roman"/>
            <w:sz w:val="24"/>
          </w:rPr>
          <w:t xml:space="preserve">poor quality data. </w:t>
        </w:r>
      </w:ins>
      <w:ins w:id="416" w:author="Gao Wang" w:date="2014-10-29T15:16:00Z">
        <w:del w:id="417" w:author="suzanne" w:date="2014-11-05T09:16:00Z">
          <w:r w:rsidR="000262B9" w:rsidDel="003E2669">
            <w:rPr>
              <w:rFonts w:ascii="Times New Roman" w:hAnsi="Times New Roman"/>
              <w:sz w:val="24"/>
            </w:rPr>
            <w:delText>We provide sample size estimate</w:delText>
          </w:r>
        </w:del>
      </w:ins>
      <w:ins w:id="418" w:author="Gao Wang" w:date="2014-10-29T15:17:00Z">
        <w:del w:id="419" w:author="suzanne" w:date="2014-11-05T09:16:00Z">
          <w:r w:rsidR="009B25DA" w:rsidDel="003E2669">
            <w:rPr>
              <w:rFonts w:ascii="Times New Roman" w:hAnsi="Times New Roman"/>
              <w:sz w:val="24"/>
            </w:rPr>
            <w:delText>s</w:delText>
          </w:r>
        </w:del>
      </w:ins>
      <w:ins w:id="420" w:author="Gao Wang" w:date="2014-10-29T15:16:00Z">
        <w:del w:id="421" w:author="suzanne" w:date="2014-11-05T09:16:00Z">
          <w:r w:rsidR="000262B9" w:rsidDel="003E2669">
            <w:rPr>
              <w:rFonts w:ascii="Times New Roman" w:hAnsi="Times New Roman"/>
              <w:sz w:val="24"/>
            </w:rPr>
            <w:delText xml:space="preserve"> for the simulated NSHI linkage study</w:delText>
          </w:r>
        </w:del>
      </w:ins>
      <w:ins w:id="422" w:author="Gao Wang" w:date="2014-10-29T15:33:00Z">
        <w:del w:id="423" w:author="suzanne" w:date="2014-11-05T09:16:00Z">
          <w:r w:rsidR="005D07CA" w:rsidDel="003E2669">
            <w:rPr>
              <w:rFonts w:ascii="Times New Roman" w:hAnsi="Times New Roman"/>
              <w:sz w:val="24"/>
            </w:rPr>
            <w:delText xml:space="preserve"> based on HLOD score</w:delText>
          </w:r>
          <w:r w:rsidR="009733F3" w:rsidDel="003E2669">
            <w:rPr>
              <w:rFonts w:ascii="Times New Roman" w:hAnsi="Times New Roman"/>
              <w:sz w:val="24"/>
            </w:rPr>
            <w:delText>s</w:delText>
          </w:r>
        </w:del>
      </w:ins>
      <w:ins w:id="424" w:author="Gao Wang" w:date="2014-10-29T15:32:00Z">
        <w:del w:id="425" w:author="suzanne" w:date="2014-11-05T09:16:00Z">
          <w:r w:rsidR="0044071F" w:rsidDel="003E2669">
            <w:rPr>
              <w:rFonts w:ascii="Times New Roman" w:hAnsi="Times New Roman"/>
              <w:sz w:val="24"/>
            </w:rPr>
            <w:delText>, assuming 50% locus heterogeneity</w:delText>
          </w:r>
        </w:del>
      </w:ins>
      <w:ins w:id="426" w:author="Gao Wang" w:date="2014-10-29T15:16:00Z">
        <w:del w:id="427" w:author="suzanne" w:date="2014-11-05T09:16:00Z">
          <w:r w:rsidR="000262B9" w:rsidDel="003E2669">
            <w:rPr>
              <w:rFonts w:ascii="Times New Roman" w:hAnsi="Times New Roman"/>
              <w:sz w:val="24"/>
            </w:rPr>
            <w:delText xml:space="preserve">. </w:delText>
          </w:r>
        </w:del>
      </w:ins>
      <w:ins w:id="428" w:author="Gao Wang" w:date="2014-10-29T15:17:00Z">
        <w:del w:id="429" w:author="suzanne" w:date="2014-11-05T09:16:00Z">
          <w:r w:rsidR="009B25DA" w:rsidDel="003E2669">
            <w:rPr>
              <w:rFonts w:ascii="Times New Roman" w:hAnsi="Times New Roman"/>
              <w:sz w:val="24"/>
            </w:rPr>
            <w:delText>Specifically w</w:delText>
          </w:r>
        </w:del>
      </w:ins>
      <w:ins w:id="430" w:author="suzanne" w:date="2014-11-05T10:40:00Z">
        <w:r>
          <w:rPr>
            <w:rFonts w:ascii="Times New Roman" w:hAnsi="Times New Roman"/>
            <w:sz w:val="24"/>
          </w:rPr>
          <w:t xml:space="preserve">Therefore we </w:t>
        </w:r>
      </w:ins>
      <w:ins w:id="431" w:author="Gao Wang" w:date="2014-10-29T15:17:00Z">
        <w:del w:id="432" w:author="suzanne" w:date="2014-11-05T10:40:00Z">
          <w:r w:rsidR="009B25DA" w:rsidDel="000F7592">
            <w:rPr>
              <w:rFonts w:ascii="Times New Roman" w:hAnsi="Times New Roman"/>
              <w:sz w:val="24"/>
            </w:rPr>
            <w:delText xml:space="preserve">e </w:delText>
          </w:r>
        </w:del>
      </w:ins>
      <w:ins w:id="433" w:author="suzanne" w:date="2014-11-05T09:17:00Z">
        <w:r w:rsidR="003E2669">
          <w:rPr>
            <w:rFonts w:ascii="Times New Roman" w:hAnsi="Times New Roman"/>
            <w:sz w:val="24"/>
          </w:rPr>
          <w:t xml:space="preserve">also </w:t>
        </w:r>
      </w:ins>
      <w:ins w:id="434" w:author="Gao Wang" w:date="2014-10-29T15:17:00Z">
        <w:r w:rsidR="009B25DA">
          <w:rPr>
            <w:rFonts w:ascii="Times New Roman" w:hAnsi="Times New Roman"/>
            <w:sz w:val="24"/>
          </w:rPr>
          <w:t>estimated sample size requirement</w:t>
        </w:r>
      </w:ins>
      <w:ins w:id="435" w:author="suzanne" w:date="2014-11-05T09:17:00Z">
        <w:r w:rsidR="003E2669">
          <w:rPr>
            <w:rFonts w:ascii="Times New Roman" w:hAnsi="Times New Roman"/>
            <w:sz w:val="24"/>
          </w:rPr>
          <w:t>s</w:t>
        </w:r>
      </w:ins>
      <w:ins w:id="436" w:author="Gao Wang" w:date="2014-10-29T15:17:00Z">
        <w:r w:rsidR="009B25DA">
          <w:rPr>
            <w:rFonts w:ascii="Times New Roman" w:hAnsi="Times New Roman"/>
            <w:sz w:val="24"/>
          </w:rPr>
          <w:t xml:space="preserve"> for </w:t>
        </w:r>
      </w:ins>
      <w:ins w:id="437" w:author="suzanne" w:date="2014-11-05T09:17:00Z">
        <w:r w:rsidR="003E2669">
          <w:rPr>
            <w:rFonts w:ascii="Times New Roman" w:hAnsi="Times New Roman"/>
            <w:sz w:val="24"/>
          </w:rPr>
          <w:t xml:space="preserve">the </w:t>
        </w:r>
      </w:ins>
      <w:ins w:id="438" w:author="Gao Wang" w:date="2014-10-29T15:17:00Z">
        <w:r w:rsidR="009B25DA">
          <w:rPr>
            <w:rFonts w:ascii="Times New Roman" w:hAnsi="Times New Roman"/>
            <w:sz w:val="24"/>
          </w:rPr>
          <w:t xml:space="preserve">CHP </w:t>
        </w:r>
      </w:ins>
      <w:ins w:id="439" w:author="suzanne" w:date="2014-11-05T09:17:00Z">
        <w:r w:rsidR="003E2669">
          <w:rPr>
            <w:rFonts w:ascii="Times New Roman" w:hAnsi="Times New Roman"/>
            <w:sz w:val="24"/>
          </w:rPr>
          <w:t xml:space="preserve">method </w:t>
        </w:r>
      </w:ins>
      <w:ins w:id="440" w:author="Gao Wang" w:date="2014-10-29T15:17:00Z">
        <w:r w:rsidR="009B25DA">
          <w:rPr>
            <w:rFonts w:ascii="Times New Roman" w:hAnsi="Times New Roman"/>
            <w:sz w:val="24"/>
          </w:rPr>
          <w:t>when causal variants are missing from sequence data in a large pr</w:t>
        </w:r>
        <w:r w:rsidR="00FD4F13">
          <w:rPr>
            <w:rFonts w:ascii="Times New Roman" w:hAnsi="Times New Roman"/>
            <w:sz w:val="24"/>
          </w:rPr>
          <w:t xml:space="preserve">oportion of </w:t>
        </w:r>
      </w:ins>
      <w:ins w:id="441" w:author="Gao Wang" w:date="2014-10-29T15:18:00Z">
        <w:del w:id="442" w:author="suzanne" w:date="2014-11-05T10:24:00Z">
          <w:r w:rsidR="00FD4F13" w:rsidDel="00F4435D">
            <w:rPr>
              <w:rFonts w:ascii="Times New Roman" w:hAnsi="Times New Roman"/>
              <w:sz w:val="24"/>
            </w:rPr>
            <w:delText xml:space="preserve">the </w:delText>
          </w:r>
        </w:del>
      </w:ins>
      <w:ins w:id="443" w:author="Gao Wang" w:date="2014-10-29T15:17:00Z">
        <w:del w:id="444" w:author="suzanne" w:date="2014-11-05T10:24:00Z">
          <w:r w:rsidR="00FD4F13" w:rsidDel="00F4435D">
            <w:rPr>
              <w:rFonts w:ascii="Times New Roman" w:hAnsi="Times New Roman"/>
              <w:sz w:val="24"/>
            </w:rPr>
            <w:delText xml:space="preserve">participating </w:delText>
          </w:r>
        </w:del>
        <w:r w:rsidR="00FD4F13">
          <w:rPr>
            <w:rFonts w:ascii="Times New Roman" w:hAnsi="Times New Roman"/>
            <w:sz w:val="24"/>
          </w:rPr>
          <w:t>families</w:t>
        </w:r>
      </w:ins>
      <w:ins w:id="445" w:author="suzanne" w:date="2014-11-05T10:24:00Z">
        <w:r w:rsidR="00627A57">
          <w:rPr>
            <w:rFonts w:ascii="Times New Roman" w:hAnsi="Times New Roman"/>
            <w:sz w:val="24"/>
          </w:rPr>
          <w:t xml:space="preserve">, </w:t>
        </w:r>
      </w:ins>
      <w:ins w:id="446" w:author="suzanne" w:date="2014-11-05T10:27:00Z">
        <w:r w:rsidR="00627A57">
          <w:rPr>
            <w:rFonts w:ascii="Times New Roman" w:hAnsi="Times New Roman"/>
            <w:sz w:val="24"/>
          </w:rPr>
          <w:t>i.e</w:t>
        </w:r>
      </w:ins>
      <w:ins w:id="447" w:author="suzanne" w:date="2014-11-05T10:24:00Z">
        <w:r w:rsidR="00F4435D">
          <w:rPr>
            <w:rFonts w:ascii="Times New Roman" w:hAnsi="Times New Roman"/>
            <w:sz w:val="24"/>
          </w:rPr>
          <w:t>. 75%</w:t>
        </w:r>
      </w:ins>
      <w:ins w:id="448" w:author="Gao Wang" w:date="2014-10-29T15:17:00Z">
        <w:r w:rsidR="00FD4F13">
          <w:rPr>
            <w:rFonts w:ascii="Times New Roman" w:hAnsi="Times New Roman"/>
            <w:sz w:val="24"/>
          </w:rPr>
          <w:t>.</w:t>
        </w:r>
      </w:ins>
      <w:ins w:id="449" w:author="Gao Wang" w:date="2014-10-29T15:18:00Z">
        <w:r w:rsidR="00DC5E5B">
          <w:rPr>
            <w:rFonts w:ascii="Times New Roman" w:hAnsi="Times New Roman"/>
            <w:sz w:val="24"/>
          </w:rPr>
          <w:t xml:space="preserve"> </w:t>
        </w:r>
      </w:ins>
      <w:ins w:id="450" w:author="Gao Wang" w:date="2014-10-29T15:20:00Z">
        <w:del w:id="451" w:author="suzanne" w:date="2014-11-05T10:35:00Z">
          <w:r w:rsidR="006B159B" w:rsidDel="000F7592">
            <w:rPr>
              <w:rFonts w:ascii="Times New Roman" w:hAnsi="Times New Roman"/>
              <w:sz w:val="24"/>
            </w:rPr>
            <w:delText xml:space="preserve">Table 1 demonstrates </w:delText>
          </w:r>
          <w:r w:rsidR="00C73CF0" w:rsidDel="000F7592">
            <w:rPr>
              <w:rFonts w:ascii="Times New Roman" w:hAnsi="Times New Roman"/>
              <w:sz w:val="24"/>
            </w:rPr>
            <w:delText xml:space="preserve">that </w:delText>
          </w:r>
        </w:del>
      </w:ins>
      <w:ins w:id="452" w:author="Gao Wang" w:date="2014-10-29T15:21:00Z">
        <w:del w:id="453" w:author="suzanne" w:date="2014-11-05T10:35:00Z">
          <w:r w:rsidR="00704FE1" w:rsidDel="000F7592">
            <w:rPr>
              <w:rFonts w:ascii="Times New Roman" w:hAnsi="Times New Roman"/>
              <w:sz w:val="24"/>
            </w:rPr>
            <w:delText>comparing</w:delText>
          </w:r>
          <w:r w:rsidR="001E2CE3" w:rsidDel="000F7592">
            <w:rPr>
              <w:rFonts w:ascii="Times New Roman" w:hAnsi="Times New Roman"/>
              <w:sz w:val="24"/>
            </w:rPr>
            <w:delText xml:space="preserve"> to SNV method, </w:delText>
          </w:r>
        </w:del>
      </w:ins>
      <w:ins w:id="454" w:author="suzanne" w:date="2014-11-05T10:25:00Z">
        <w:r w:rsidR="00627A57">
          <w:rPr>
            <w:rFonts w:ascii="Times New Roman" w:hAnsi="Times New Roman"/>
            <w:sz w:val="24"/>
          </w:rPr>
          <w:t xml:space="preserve">The </w:t>
        </w:r>
      </w:ins>
      <w:ins w:id="455" w:author="Gao Wang" w:date="2014-10-29T15:21:00Z">
        <w:r w:rsidR="001E2CE3">
          <w:rPr>
            <w:rFonts w:ascii="Times New Roman" w:hAnsi="Times New Roman"/>
            <w:sz w:val="24"/>
          </w:rPr>
          <w:t>CHP method can tolerate</w:t>
        </w:r>
      </w:ins>
      <w:ins w:id="456" w:author="suzanne" w:date="2014-11-05T10:25:00Z">
        <w:r w:rsidR="00627A57">
          <w:rPr>
            <w:rFonts w:ascii="Times New Roman" w:hAnsi="Times New Roman"/>
            <w:sz w:val="24"/>
          </w:rPr>
          <w:t>s</w:t>
        </w:r>
      </w:ins>
      <w:ins w:id="457" w:author="Gao Wang" w:date="2014-10-29T15:21:00Z">
        <w:r w:rsidR="001E2CE3">
          <w:rPr>
            <w:rFonts w:ascii="Times New Roman" w:hAnsi="Times New Roman"/>
            <w:sz w:val="24"/>
          </w:rPr>
          <w:t xml:space="preserve"> </w:t>
        </w:r>
      </w:ins>
      <w:ins w:id="458" w:author="Gao Wang" w:date="2014-10-29T15:39:00Z">
        <w:del w:id="459" w:author="suzanne" w:date="2014-11-05T10:25:00Z">
          <w:r w:rsidR="00CB45A0" w:rsidDel="00627A57">
            <w:rPr>
              <w:rFonts w:ascii="Times New Roman" w:hAnsi="Times New Roman"/>
              <w:sz w:val="24"/>
            </w:rPr>
            <w:delText>some</w:delText>
          </w:r>
        </w:del>
      </w:ins>
      <w:ins w:id="460" w:author="Gao Wang" w:date="2014-10-29T15:21:00Z">
        <w:del w:id="461" w:author="suzanne" w:date="2014-11-05T10:25:00Z">
          <w:r w:rsidR="001E2CE3" w:rsidDel="00627A57">
            <w:rPr>
              <w:rFonts w:ascii="Times New Roman" w:hAnsi="Times New Roman"/>
              <w:sz w:val="24"/>
            </w:rPr>
            <w:delText xml:space="preserve"> </w:delText>
          </w:r>
        </w:del>
      </w:ins>
      <w:ins w:id="462" w:author="Gao Wang" w:date="2014-10-29T15:39:00Z">
        <w:del w:id="463" w:author="suzanne" w:date="2014-11-05T10:25:00Z">
          <w:r w:rsidR="0024099C" w:rsidDel="00627A57">
            <w:rPr>
              <w:rFonts w:ascii="Times New Roman" w:hAnsi="Times New Roman"/>
              <w:sz w:val="24"/>
            </w:rPr>
            <w:delText>extend</w:delText>
          </w:r>
        </w:del>
      </w:ins>
      <w:ins w:id="464" w:author="Gao Wang" w:date="2014-10-29T15:21:00Z">
        <w:del w:id="465" w:author="suzanne" w:date="2014-11-05T10:25:00Z">
          <w:r w:rsidR="001E2CE3" w:rsidDel="00627A57">
            <w:rPr>
              <w:rFonts w:ascii="Times New Roman" w:hAnsi="Times New Roman"/>
              <w:sz w:val="24"/>
            </w:rPr>
            <w:delText xml:space="preserve"> of </w:delText>
          </w:r>
        </w:del>
        <w:r w:rsidR="001E2CE3">
          <w:rPr>
            <w:rFonts w:ascii="Times New Roman" w:hAnsi="Times New Roman"/>
            <w:sz w:val="24"/>
          </w:rPr>
          <w:t>missing data</w:t>
        </w:r>
        <w:del w:id="466" w:author="suzanne" w:date="2014-11-05T10:26:00Z">
          <w:r w:rsidR="001E2CE3" w:rsidDel="00627A57">
            <w:rPr>
              <w:rFonts w:ascii="Times New Roman" w:hAnsi="Times New Roman"/>
              <w:sz w:val="24"/>
            </w:rPr>
            <w:delText>,</w:delText>
          </w:r>
        </w:del>
        <w:r w:rsidR="001E2CE3">
          <w:rPr>
            <w:rFonts w:ascii="Times New Roman" w:hAnsi="Times New Roman"/>
            <w:sz w:val="24"/>
          </w:rPr>
          <w:t xml:space="preserve"> and </w:t>
        </w:r>
      </w:ins>
      <w:ins w:id="467" w:author="suzanne" w:date="2014-11-05T10:26:00Z">
        <w:r w:rsidR="00627A57">
          <w:rPr>
            <w:rFonts w:ascii="Times New Roman" w:hAnsi="Times New Roman"/>
            <w:sz w:val="24"/>
          </w:rPr>
          <w:t xml:space="preserve">is </w:t>
        </w:r>
      </w:ins>
      <w:ins w:id="468" w:author="suzanne" w:date="2014-11-05T10:40:00Z">
        <w:r>
          <w:rPr>
            <w:rFonts w:ascii="Times New Roman" w:hAnsi="Times New Roman"/>
            <w:sz w:val="24"/>
          </w:rPr>
          <w:t xml:space="preserve">also </w:t>
        </w:r>
      </w:ins>
      <w:ins w:id="469" w:author="suzanne" w:date="2014-11-05T10:26:00Z">
        <w:r w:rsidR="00627A57">
          <w:rPr>
            <w:rFonts w:ascii="Times New Roman" w:hAnsi="Times New Roman"/>
            <w:sz w:val="24"/>
          </w:rPr>
          <w:t>always more power than the SNV method</w:t>
        </w:r>
      </w:ins>
      <w:ins w:id="470" w:author="suzanne" w:date="2014-11-05T10:40:00Z">
        <w:r>
          <w:rPr>
            <w:rFonts w:ascii="Times New Roman" w:hAnsi="Times New Roman"/>
            <w:sz w:val="24"/>
          </w:rPr>
          <w:t xml:space="preserve"> when data is missing (Table 1)</w:t>
        </w:r>
      </w:ins>
      <w:ins w:id="471" w:author="suzanne" w:date="2014-11-05T10:26:00Z">
        <w:r w:rsidR="00627A57">
          <w:rPr>
            <w:rFonts w:ascii="Times New Roman" w:hAnsi="Times New Roman"/>
            <w:sz w:val="24"/>
          </w:rPr>
          <w:t>.</w:t>
        </w:r>
      </w:ins>
      <w:ins w:id="472" w:author="Gao Wang" w:date="2014-10-29T15:30:00Z">
        <w:del w:id="473" w:author="suzanne" w:date="2014-11-05T10:41:00Z">
          <w:r w:rsidR="001E2CE3" w:rsidDel="000F7592">
            <w:rPr>
              <w:rFonts w:ascii="Times New Roman" w:hAnsi="Times New Roman"/>
              <w:sz w:val="24"/>
            </w:rPr>
            <w:delText xml:space="preserve">in </w:delText>
          </w:r>
        </w:del>
      </w:ins>
      <w:ins w:id="474" w:author="Gao Wang" w:date="2014-10-29T15:39:00Z">
        <w:del w:id="475" w:author="suzanne" w:date="2014-11-05T10:41:00Z">
          <w:r w:rsidR="00CB45A0" w:rsidDel="000F7592">
            <w:rPr>
              <w:rFonts w:ascii="Times New Roman" w:hAnsi="Times New Roman"/>
              <w:sz w:val="24"/>
            </w:rPr>
            <w:delText>certain</w:delText>
          </w:r>
        </w:del>
      </w:ins>
      <w:ins w:id="476" w:author="Gao Wang" w:date="2014-10-29T15:30:00Z">
        <w:del w:id="477" w:author="suzanne" w:date="2014-11-05T10:41:00Z">
          <w:r w:rsidR="001E2CE3" w:rsidDel="000F7592">
            <w:rPr>
              <w:rFonts w:ascii="Times New Roman" w:hAnsi="Times New Roman"/>
              <w:sz w:val="24"/>
            </w:rPr>
            <w:delText xml:space="preserve"> </w:delText>
          </w:r>
        </w:del>
      </w:ins>
      <w:ins w:id="478" w:author="Gao Wang" w:date="2014-10-29T15:31:00Z">
        <w:del w:id="479" w:author="suzanne" w:date="2014-11-05T10:41:00Z">
          <w:r w:rsidR="001E2CE3" w:rsidDel="000F7592">
            <w:rPr>
              <w:rFonts w:ascii="Times New Roman" w:hAnsi="Times New Roman"/>
              <w:sz w:val="24"/>
            </w:rPr>
            <w:delText xml:space="preserve">scenarios </w:delText>
          </w:r>
        </w:del>
      </w:ins>
      <w:ins w:id="480" w:author="Gao Wang" w:date="2014-10-29T15:21:00Z">
        <w:del w:id="481" w:author="suzanne" w:date="2014-11-05T10:41:00Z">
          <w:r w:rsidR="001E2CE3" w:rsidDel="000F7592">
            <w:rPr>
              <w:rFonts w:ascii="Times New Roman" w:hAnsi="Times New Roman"/>
              <w:sz w:val="24"/>
            </w:rPr>
            <w:delText xml:space="preserve">the required sample size </w:delText>
          </w:r>
        </w:del>
      </w:ins>
      <w:ins w:id="482" w:author="Gao Wang" w:date="2014-10-29T15:31:00Z">
        <w:del w:id="483" w:author="suzanne" w:date="2014-11-05T10:41:00Z">
          <w:r w:rsidR="005022AB" w:rsidDel="000F7592">
            <w:rPr>
              <w:rFonts w:ascii="Times New Roman" w:hAnsi="Times New Roman"/>
              <w:sz w:val="24"/>
            </w:rPr>
            <w:delText xml:space="preserve">for CHP </w:delText>
          </w:r>
        </w:del>
      </w:ins>
      <w:ins w:id="484" w:author="Gao Wang" w:date="2014-10-29T15:21:00Z">
        <w:del w:id="485" w:author="suzanne" w:date="2014-11-05T10:41:00Z">
          <w:r w:rsidR="001E2CE3" w:rsidDel="000F7592">
            <w:rPr>
              <w:rFonts w:ascii="Times New Roman" w:hAnsi="Times New Roman"/>
              <w:sz w:val="24"/>
            </w:rPr>
            <w:delText xml:space="preserve">is </w:delText>
          </w:r>
        </w:del>
      </w:ins>
      <w:ins w:id="486" w:author="Gao Wang" w:date="2014-10-29T15:31:00Z">
        <w:del w:id="487" w:author="suzanne" w:date="2014-11-05T10:41:00Z">
          <w:r w:rsidR="005022AB" w:rsidDel="000F7592">
            <w:rPr>
              <w:rFonts w:ascii="Times New Roman" w:hAnsi="Times New Roman"/>
              <w:sz w:val="24"/>
            </w:rPr>
            <w:delText xml:space="preserve">still </w:delText>
          </w:r>
        </w:del>
      </w:ins>
      <w:ins w:id="488" w:author="Gao Wang" w:date="2014-10-29T15:21:00Z">
        <w:del w:id="489" w:author="suzanne" w:date="2014-11-05T10:41:00Z">
          <w:r w:rsidR="001E2CE3" w:rsidDel="000F7592">
            <w:rPr>
              <w:rFonts w:ascii="Times New Roman" w:hAnsi="Times New Roman"/>
              <w:sz w:val="24"/>
            </w:rPr>
            <w:delText>smaller</w:delText>
          </w:r>
        </w:del>
      </w:ins>
      <w:ins w:id="490" w:author="Gao Wang" w:date="2014-10-29T15:31:00Z">
        <w:del w:id="491" w:author="suzanne" w:date="2014-11-05T10:41:00Z">
          <w:r w:rsidR="005022AB" w:rsidDel="000F7592">
            <w:rPr>
              <w:rFonts w:ascii="Times New Roman" w:hAnsi="Times New Roman"/>
              <w:sz w:val="24"/>
            </w:rPr>
            <w:delText xml:space="preserve"> than </w:delText>
          </w:r>
          <w:r w:rsidR="008238EA" w:rsidDel="000F7592">
            <w:rPr>
              <w:rFonts w:ascii="Times New Roman" w:hAnsi="Times New Roman"/>
              <w:sz w:val="24"/>
            </w:rPr>
            <w:delText xml:space="preserve">SNV method even when </w:delText>
          </w:r>
        </w:del>
      </w:ins>
      <w:ins w:id="492" w:author="Gao Wang" w:date="2014-10-29T15:32:00Z">
        <w:del w:id="493" w:author="suzanne" w:date="2014-11-05T10:41:00Z">
          <w:r w:rsidR="008238EA" w:rsidDel="000F7592">
            <w:rPr>
              <w:rFonts w:ascii="Times New Roman" w:hAnsi="Times New Roman"/>
              <w:sz w:val="24"/>
            </w:rPr>
            <w:delText xml:space="preserve">causal variants from </w:delText>
          </w:r>
        </w:del>
      </w:ins>
      <w:ins w:id="494" w:author="Gao Wang" w:date="2014-10-29T15:31:00Z">
        <w:del w:id="495" w:author="suzanne" w:date="2014-11-05T10:41:00Z">
          <w:r w:rsidR="008238EA" w:rsidDel="000F7592">
            <w:rPr>
              <w:rFonts w:ascii="Times New Roman" w:hAnsi="Times New Roman"/>
              <w:sz w:val="24"/>
            </w:rPr>
            <w:delText>75%</w:delText>
          </w:r>
        </w:del>
        <w:del w:id="496" w:author="suzanne" w:date="2014-11-05T10:27:00Z">
          <w:r w:rsidR="008238EA" w:rsidDel="00627A57">
            <w:rPr>
              <w:rFonts w:ascii="Times New Roman" w:hAnsi="Times New Roman"/>
              <w:sz w:val="24"/>
            </w:rPr>
            <w:delText xml:space="preserve"> </w:delText>
          </w:r>
        </w:del>
      </w:ins>
      <w:ins w:id="497" w:author="Gao Wang" w:date="2014-10-29T15:21:00Z">
        <w:del w:id="498" w:author="suzanne" w:date="2014-11-05T10:27:00Z">
          <w:r w:rsidR="008238EA" w:rsidDel="00627A57">
            <w:rPr>
              <w:rFonts w:ascii="Times New Roman" w:hAnsi="Times New Roman"/>
              <w:sz w:val="24"/>
            </w:rPr>
            <w:delText xml:space="preserve">participating </w:delText>
          </w:r>
        </w:del>
      </w:ins>
      <w:ins w:id="499" w:author="Gao Wang" w:date="2014-10-29T15:32:00Z">
        <w:del w:id="500" w:author="suzanne" w:date="2014-11-05T10:27:00Z">
          <w:r w:rsidR="00F814E4" w:rsidDel="00627A57">
            <w:rPr>
              <w:rFonts w:ascii="Times New Roman" w:hAnsi="Times New Roman"/>
              <w:sz w:val="24"/>
            </w:rPr>
            <w:delText>families</w:delText>
          </w:r>
        </w:del>
      </w:ins>
      <w:ins w:id="501" w:author="Gao Wang" w:date="2014-10-29T15:21:00Z">
        <w:del w:id="502" w:author="suzanne" w:date="2014-11-05T10:27:00Z">
          <w:r w:rsidR="008238EA" w:rsidDel="00627A57">
            <w:rPr>
              <w:rFonts w:ascii="Times New Roman" w:hAnsi="Times New Roman"/>
              <w:sz w:val="24"/>
            </w:rPr>
            <w:delText xml:space="preserve"> are missing</w:delText>
          </w:r>
        </w:del>
        <w:del w:id="503" w:author="suzanne" w:date="2014-11-05T10:41:00Z">
          <w:r w:rsidR="008238EA" w:rsidDel="000F7592">
            <w:rPr>
              <w:rFonts w:ascii="Times New Roman" w:hAnsi="Times New Roman"/>
              <w:sz w:val="24"/>
            </w:rPr>
            <w:delText>.</w:delText>
          </w:r>
        </w:del>
      </w:ins>
    </w:p>
    <w:p w:rsidR="000758AF" w:rsidRDefault="00942701" w:rsidP="007C1BB5">
      <w:pPr>
        <w:spacing w:afterLines="280" w:line="480" w:lineRule="auto"/>
        <w:jc w:val="both"/>
        <w:rPr>
          <w:rFonts w:ascii="Times New Roman" w:hAnsi="Times New Roman"/>
          <w:b/>
          <w:sz w:val="24"/>
        </w:rPr>
      </w:pPr>
      <w:r>
        <w:rPr>
          <w:rFonts w:ascii="Times New Roman" w:hAnsi="Times New Roman"/>
          <w:b/>
          <w:sz w:val="24"/>
        </w:rPr>
        <w:t>Discussion</w:t>
      </w:r>
    </w:p>
    <w:p w:rsidR="000758AF" w:rsidRDefault="00BF16FA" w:rsidP="007C1BB5">
      <w:pPr>
        <w:spacing w:afterLines="280"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ins w:id="504" w:author="Suzanne M. Leal" w:date="2014-11-06T12:18:00Z">
        <w:r w:rsidR="00E522FF">
          <w:rPr>
            <w:rFonts w:ascii="Times New Roman" w:hAnsi="Times New Roman"/>
            <w:sz w:val="24"/>
          </w:rPr>
          <w:t>for</w:t>
        </w:r>
      </w:ins>
      <w:del w:id="505" w:author="Suzanne M. Leal" w:date="2014-11-06T12:18:00Z">
        <w:r w:rsidRPr="00BF16FA" w:rsidDel="00E522FF">
          <w:rPr>
            <w:rFonts w:ascii="Times New Roman" w:hAnsi="Times New Roman"/>
            <w:sz w:val="24"/>
          </w:rPr>
          <w:delText>to</w:delText>
        </w:r>
      </w:del>
      <w:r w:rsidRPr="00BF16FA">
        <w:rPr>
          <w:rFonts w:ascii="Times New Roman" w:hAnsi="Times New Roman"/>
          <w:sz w:val="24"/>
        </w:rPr>
        <w:t xml:space="preserve"> controlling</w:t>
      </w:r>
      <w:del w:id="506" w:author="Suzanne M. Leal" w:date="2014-11-06T12:18:00Z">
        <w:r w:rsidRPr="00BF16FA" w:rsidDel="00E522FF">
          <w:rPr>
            <w:rFonts w:ascii="Times New Roman" w:hAnsi="Times New Roman"/>
            <w:sz w:val="24"/>
          </w:rPr>
          <w:delText xml:space="preserve"> for</w:delText>
        </w:r>
      </w:del>
      <w:r w:rsidRPr="00BF16FA">
        <w:rPr>
          <w:rFonts w:ascii="Times New Roman" w:hAnsi="Times New Roman"/>
          <w:sz w:val="24"/>
        </w:rPr>
        <w:t xml:space="preserve"> type 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{"citationID":"7QC7lJsD","properties":{"formattedCitation":"{\\rtf \\super 13\\nosupersub{}}","plainCitation":"13"},"citationItems":[{"id":305,"uris":["http://zotero.org/users/1116201/items/QM5EU9S3"],"uri":["http://zotero.org/users/1116201/items/QM5EU9S3"],"itemData":{"id":305,"type":"article-journal","title":"Incorrect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13</w:t>
      </w:r>
      <w:r w:rsidR="00BF4C3B">
        <w:rPr>
          <w:rFonts w:ascii="Times New Roman" w:hAnsi="Times New Roman"/>
          <w:sz w:val="24"/>
        </w:rPr>
        <w:fldChar w:fldCharType="end"/>
      </w:r>
      <w:r w:rsidRPr="00BF16FA">
        <w:rPr>
          <w:rFonts w:ascii="Times New Roman" w:hAnsi="Times New Roman"/>
          <w:sz w:val="24"/>
        </w:rPr>
        <w:t xml:space="preserve">. The number of founders with available genotypes in data for linkage analysis might often be too small to obtain a sufficiently accurate allele frequency estimate, thus we recommend the input VCF file be annotated with </w:t>
      </w:r>
      <w:ins w:id="507" w:author="Suzanne M. Leal" w:date="2014-11-06T12:19:00Z">
        <w:r w:rsidR="00E522FF">
          <w:rPr>
            <w:rFonts w:ascii="Times New Roman" w:hAnsi="Times New Roman"/>
            <w:sz w:val="24"/>
          </w:rPr>
          <w:t xml:space="preserve">an </w:t>
        </w:r>
      </w:ins>
      <w:r w:rsidRPr="00BF16FA">
        <w:rPr>
          <w:rFonts w:ascii="Times New Roman" w:hAnsi="Times New Roman"/>
          <w:sz w:val="24"/>
        </w:rPr>
        <w:t>external source of MAF information</w:t>
      </w:r>
      <w:ins w:id="508" w:author="suzanne" w:date="2014-11-05T09:21:00Z">
        <w:r w:rsidR="003E2669">
          <w:rPr>
            <w:rFonts w:ascii="Times New Roman" w:hAnsi="Times New Roman"/>
            <w:sz w:val="24"/>
          </w:rPr>
          <w:t xml:space="preserve">, e.g. </w:t>
        </w:r>
      </w:ins>
      <w:del w:id="509" w:author="suzanne" w:date="2014-11-05T09:21:00Z">
        <w:r w:rsidRPr="00BF16FA" w:rsidDel="003E2669">
          <w:rPr>
            <w:rFonts w:ascii="Times New Roman" w:hAnsi="Times New Roman"/>
            <w:sz w:val="24"/>
          </w:rPr>
          <w:delText xml:space="preserve"> such as from </w:delText>
        </w:r>
      </w:del>
      <w:r w:rsidRPr="00BF16FA">
        <w:rPr>
          <w:rFonts w:ascii="Times New Roman" w:hAnsi="Times New Roman"/>
          <w:sz w:val="24"/>
        </w:rPr>
        <w:t xml:space="preserve">1000 genomes or </w:t>
      </w:r>
      <w:proofErr w:type="spellStart"/>
      <w:r w:rsidRPr="00BF16FA">
        <w:rPr>
          <w:rFonts w:ascii="Times New Roman" w:hAnsi="Times New Roman"/>
          <w:sz w:val="24"/>
        </w:rPr>
        <w:t>Exome</w:t>
      </w:r>
      <w:proofErr w:type="spellEnd"/>
      <w:r w:rsidRPr="00BF16FA">
        <w:rPr>
          <w:rFonts w:ascii="Times New Roman" w:hAnsi="Times New Roman"/>
          <w:sz w:val="24"/>
        </w:rPr>
        <w:t xml:space="preserve"> Variant Server. For some populations MAF information may not be available and frequencies estimated from founders have to be used.</w:t>
      </w:r>
      <w:ins w:id="510" w:author="Gao Wang" w:date="2014-10-29T16:33:00Z">
        <w:r w:rsidR="00157690">
          <w:rPr>
            <w:rFonts w:ascii="Times New Roman" w:hAnsi="Times New Roman"/>
            <w:sz w:val="24"/>
          </w:rPr>
          <w:t xml:space="preserve"> </w:t>
        </w:r>
      </w:ins>
    </w:p>
    <w:p w:rsidR="00594716" w:rsidRDefault="00C10BB5" w:rsidP="007C1BB5">
      <w:pPr>
        <w:spacing w:afterLines="280" w:line="480" w:lineRule="auto"/>
        <w:jc w:val="both"/>
        <w:rPr>
          <w:ins w:id="511" w:author="Suzanne M. Leal" w:date="2014-11-06T14:19:00Z"/>
          <w:rFonts w:ascii="Times New Roman" w:hAnsi="Times New Roman"/>
          <w:sz w:val="24"/>
        </w:rPr>
      </w:pPr>
      <w:ins w:id="512" w:author="Gao Wang" w:date="2014-10-30T14:20:00Z">
        <w:r w:rsidRPr="007708E6">
          <w:rPr>
            <w:rFonts w:ascii="Times New Roman" w:hAnsi="Times New Roman"/>
            <w:sz w:val="24"/>
          </w:rPr>
          <w:t xml:space="preserve">In </w:t>
        </w:r>
      </w:ins>
      <w:ins w:id="513" w:author="Gao Wang" w:date="2014-10-30T14:28:00Z">
        <w:r w:rsidR="007F15E6">
          <w:rPr>
            <w:rFonts w:ascii="Times New Roman" w:hAnsi="Times New Roman"/>
            <w:sz w:val="24"/>
          </w:rPr>
          <w:t>the</w:t>
        </w:r>
      </w:ins>
      <w:ins w:id="514" w:author="Gao Wang" w:date="2014-10-30T14:20:00Z">
        <w:r w:rsidRPr="007708E6">
          <w:rPr>
            <w:rFonts w:ascii="Times New Roman" w:hAnsi="Times New Roman"/>
            <w:sz w:val="24"/>
          </w:rPr>
          <w:t xml:space="preserve"> context </w:t>
        </w:r>
      </w:ins>
      <w:ins w:id="515" w:author="Gao Wang" w:date="2014-10-30T14:28:00Z">
        <w:r w:rsidR="007F15E6">
          <w:rPr>
            <w:rFonts w:ascii="Times New Roman" w:hAnsi="Times New Roman"/>
            <w:sz w:val="24"/>
          </w:rPr>
          <w:t xml:space="preserve">of </w:t>
        </w:r>
        <w:proofErr w:type="spellStart"/>
        <w:r w:rsidR="007F15E6">
          <w:rPr>
            <w:rFonts w:ascii="Times New Roman" w:hAnsi="Times New Roman"/>
            <w:sz w:val="24"/>
          </w:rPr>
          <w:t>Mendelian</w:t>
        </w:r>
        <w:proofErr w:type="spellEnd"/>
        <w:r w:rsidR="007F15E6">
          <w:rPr>
            <w:rFonts w:ascii="Times New Roman" w:hAnsi="Times New Roman"/>
            <w:sz w:val="24"/>
          </w:rPr>
          <w:t xml:space="preserve"> disease mapping </w:t>
        </w:r>
      </w:ins>
      <w:ins w:id="516" w:author="Gao Wang" w:date="2014-10-30T14:20:00Z">
        <w:r w:rsidRPr="007708E6">
          <w:rPr>
            <w:rFonts w:ascii="Times New Roman" w:hAnsi="Times New Roman"/>
            <w:sz w:val="24"/>
          </w:rPr>
          <w:t xml:space="preserve">it is reasonable </w:t>
        </w:r>
        <w:r w:rsidR="00930DBF">
          <w:rPr>
            <w:rFonts w:ascii="Times New Roman" w:hAnsi="Times New Roman"/>
            <w:sz w:val="24"/>
          </w:rPr>
          <w:t xml:space="preserve">to assume that </w:t>
        </w:r>
        <w:commentRangeStart w:id="517"/>
        <w:r>
          <w:rPr>
            <w:rFonts w:ascii="Times New Roman" w:hAnsi="Times New Roman"/>
            <w:sz w:val="24"/>
          </w:rPr>
          <w:t xml:space="preserve">common </w:t>
        </w:r>
      </w:ins>
      <w:commentRangeEnd w:id="517"/>
      <w:ins w:id="518" w:author="Gao Wang" w:date="2014-10-30T14:21:00Z">
        <w:r w:rsidR="0009339E">
          <w:rPr>
            <w:rStyle w:val="CommentReference"/>
          </w:rPr>
          <w:commentReference w:id="517"/>
        </w:r>
      </w:ins>
      <w:ins w:id="519" w:author="Gao Wang" w:date="2014-10-30T14:20:00Z">
        <w:r w:rsidR="00DB45ED">
          <w:rPr>
            <w:rFonts w:ascii="Times New Roman" w:hAnsi="Times New Roman"/>
            <w:sz w:val="24"/>
          </w:rPr>
          <w:t xml:space="preserve">variants (variants having population </w:t>
        </w:r>
        <w:commentRangeStart w:id="520"/>
        <w:r w:rsidR="00DB45ED">
          <w:rPr>
            <w:rFonts w:ascii="Times New Roman" w:hAnsi="Times New Roman"/>
            <w:sz w:val="24"/>
          </w:rPr>
          <w:t>MAF&gt;</w:t>
        </w:r>
        <w:del w:id="521" w:author="suzanne" w:date="2014-11-05T23:09:00Z">
          <w:r w:rsidR="00DB45ED" w:rsidDel="0053793C">
            <w:rPr>
              <w:rFonts w:ascii="Times New Roman" w:hAnsi="Times New Roman"/>
              <w:sz w:val="24"/>
            </w:rPr>
            <w:delText xml:space="preserve">0.5% or </w:delText>
          </w:r>
        </w:del>
        <w:r w:rsidR="00DB45ED">
          <w:rPr>
            <w:rFonts w:ascii="Times New Roman" w:hAnsi="Times New Roman"/>
            <w:sz w:val="24"/>
          </w:rPr>
          <w:t xml:space="preserve">1%) </w:t>
        </w:r>
      </w:ins>
      <w:commentRangeEnd w:id="520"/>
      <w:ins w:id="522" w:author="Gao Wang" w:date="2014-11-05T10:09:00Z">
        <w:r w:rsidR="006C6D8B">
          <w:rPr>
            <w:rStyle w:val="CommentReference"/>
          </w:rPr>
          <w:commentReference w:id="520"/>
        </w:r>
      </w:ins>
      <w:ins w:id="523" w:author="Gao Wang" w:date="2014-10-30T14:28:00Z">
        <w:r w:rsidR="00AD2F4D">
          <w:rPr>
            <w:rFonts w:ascii="Times New Roman" w:hAnsi="Times New Roman"/>
            <w:sz w:val="24"/>
          </w:rPr>
          <w:t xml:space="preserve">are not directly causal. </w:t>
        </w:r>
      </w:ins>
      <w:ins w:id="524" w:author="Gao Wang" w:date="2014-10-30T14:20:00Z">
        <w:r w:rsidRPr="007708E6">
          <w:rPr>
            <w:rFonts w:ascii="Times New Roman" w:hAnsi="Times New Roman"/>
            <w:sz w:val="24"/>
          </w:rPr>
          <w:t xml:space="preserve">Therefore </w:t>
        </w:r>
      </w:ins>
      <w:ins w:id="525" w:author="Suzanne M. Leal" w:date="2014-11-06T12:22:00Z">
        <w:r w:rsidR="00E522FF">
          <w:rPr>
            <w:rFonts w:ascii="Times New Roman" w:hAnsi="Times New Roman"/>
            <w:sz w:val="24"/>
          </w:rPr>
          <w:lastRenderedPageBreak/>
          <w:t>analyzing</w:t>
        </w:r>
      </w:ins>
      <w:ins w:id="526" w:author="Gao Wang" w:date="2014-10-30T14:20:00Z">
        <w:del w:id="527" w:author="Suzanne M. Leal" w:date="2014-11-06T12:22:00Z">
          <w:r w:rsidRPr="007708E6" w:rsidDel="00E522FF">
            <w:rPr>
              <w:rFonts w:ascii="Times New Roman" w:hAnsi="Times New Roman"/>
              <w:sz w:val="24"/>
            </w:rPr>
            <w:delText>including</w:delText>
          </w:r>
        </w:del>
        <w:r w:rsidRPr="007708E6">
          <w:rPr>
            <w:rFonts w:ascii="Times New Roman" w:hAnsi="Times New Roman"/>
            <w:sz w:val="24"/>
          </w:rPr>
          <w:t xml:space="preserve"> common variants will </w:t>
        </w:r>
      </w:ins>
      <w:ins w:id="528" w:author="Gao Wang" w:date="2014-10-30T15:07:00Z">
        <w:r w:rsidR="001F484E">
          <w:rPr>
            <w:rFonts w:ascii="Times New Roman" w:hAnsi="Times New Roman"/>
            <w:sz w:val="24"/>
          </w:rPr>
          <w:t>neither</w:t>
        </w:r>
      </w:ins>
      <w:ins w:id="529" w:author="Gao Wang" w:date="2014-10-30T14:20:00Z">
        <w:r w:rsidRPr="007708E6">
          <w:rPr>
            <w:rFonts w:ascii="Times New Roman" w:hAnsi="Times New Roman"/>
            <w:sz w:val="24"/>
          </w:rPr>
          <w:t xml:space="preserve"> contribute to nor reduce power when causal rare variants are sequenced and </w:t>
        </w:r>
        <w:proofErr w:type="spellStart"/>
        <w:r w:rsidRPr="007708E6">
          <w:rPr>
            <w:rFonts w:ascii="Times New Roman" w:hAnsi="Times New Roman"/>
            <w:sz w:val="24"/>
          </w:rPr>
          <w:t>haplotypes</w:t>
        </w:r>
        <w:proofErr w:type="spellEnd"/>
        <w:r w:rsidRPr="007708E6">
          <w:rPr>
            <w:rFonts w:ascii="Times New Roman" w:hAnsi="Times New Roman"/>
            <w:sz w:val="24"/>
          </w:rPr>
          <w:t xml:space="preserve"> are directly used as markers.</w:t>
        </w:r>
      </w:ins>
      <w:ins w:id="530" w:author="Suzanne M. Leal" w:date="2014-11-06T14:36:00Z">
        <w:r w:rsidR="004E5726">
          <w:rPr>
            <w:rFonts w:ascii="Times New Roman" w:hAnsi="Times New Roman"/>
            <w:sz w:val="24"/>
          </w:rPr>
          <w:t xml:space="preserve"> </w:t>
        </w:r>
      </w:ins>
      <w:ins w:id="531" w:author="Suzanne M. Leal" w:date="2014-11-06T14:37:00Z">
        <w:r w:rsidR="004E5726">
          <w:rPr>
            <w:rFonts w:ascii="Times New Roman" w:hAnsi="Times New Roman"/>
            <w:sz w:val="24"/>
          </w:rPr>
          <w:t xml:space="preserve">Common variants </w:t>
        </w:r>
      </w:ins>
      <w:ins w:id="532" w:author="Suzanne M. Leal" w:date="2014-11-06T14:38:00Z">
        <w:r w:rsidR="004E5726">
          <w:rPr>
            <w:rFonts w:ascii="Times New Roman" w:hAnsi="Times New Roman"/>
            <w:sz w:val="24"/>
          </w:rPr>
          <w:t>can be in strong LD with variants in neighboring regions</w:t>
        </w:r>
      </w:ins>
      <w:ins w:id="533" w:author="Suzanne M. Leal" w:date="2014-11-06T14:46:00Z">
        <w:r w:rsidR="00C246C7">
          <w:rPr>
            <w:rFonts w:ascii="Times New Roman" w:hAnsi="Times New Roman"/>
            <w:sz w:val="24"/>
          </w:rPr>
          <w:t>; thus</w:t>
        </w:r>
      </w:ins>
      <w:ins w:id="534" w:author="Suzanne M. Leal" w:date="2014-11-06T14:38:00Z">
        <w:r w:rsidR="004E5726">
          <w:rPr>
            <w:rFonts w:ascii="Times New Roman" w:hAnsi="Times New Roman"/>
            <w:sz w:val="24"/>
          </w:rPr>
          <w:t xml:space="preserve"> </w:t>
        </w:r>
      </w:ins>
      <w:ins w:id="535" w:author="Suzanne M. Leal" w:date="2014-11-06T14:39:00Z">
        <w:r w:rsidR="004E5726">
          <w:rPr>
            <w:rFonts w:ascii="Times New Roman" w:hAnsi="Times New Roman"/>
            <w:sz w:val="24"/>
          </w:rPr>
          <w:t>when</w:t>
        </w:r>
      </w:ins>
      <w:ins w:id="536" w:author="Suzanne M. Leal" w:date="2014-11-06T14:45:00Z">
        <w:r w:rsidR="004E5726">
          <w:rPr>
            <w:rFonts w:ascii="Times New Roman" w:hAnsi="Times New Roman"/>
            <w:sz w:val="24"/>
          </w:rPr>
          <w:t xml:space="preserve"> </w:t>
        </w:r>
      </w:ins>
      <w:ins w:id="537" w:author="Suzanne M. Leal" w:date="2014-11-06T14:43:00Z">
        <w:r w:rsidR="004E5726">
          <w:rPr>
            <w:rFonts w:ascii="Times New Roman" w:hAnsi="Times New Roman"/>
            <w:sz w:val="24"/>
          </w:rPr>
          <w:t xml:space="preserve">the CHP method </w:t>
        </w:r>
      </w:ins>
      <w:ins w:id="538" w:author="Suzanne M. Leal" w:date="2014-11-06T14:45:00Z">
        <w:r w:rsidR="004E5726">
          <w:rPr>
            <w:rFonts w:ascii="Times New Roman" w:hAnsi="Times New Roman"/>
            <w:sz w:val="24"/>
          </w:rPr>
          <w:t xml:space="preserve">is used </w:t>
        </w:r>
      </w:ins>
      <w:ins w:id="539" w:author="Suzanne M. Leal" w:date="2014-11-06T14:43:00Z">
        <w:r w:rsidR="004E5726">
          <w:rPr>
            <w:rFonts w:ascii="Times New Roman" w:hAnsi="Times New Roman"/>
            <w:sz w:val="24"/>
          </w:rPr>
          <w:t xml:space="preserve">to </w:t>
        </w:r>
        <w:r w:rsidR="004E5726">
          <w:rPr>
            <w:rFonts w:ascii="Times New Roman" w:hAnsi="Times New Roman"/>
            <w:sz w:val="24"/>
          </w:rPr>
          <w:t>construct</w:t>
        </w:r>
        <w:r w:rsidR="004E5726">
          <w:rPr>
            <w:rFonts w:ascii="Times New Roman" w:hAnsi="Times New Roman"/>
            <w:sz w:val="24"/>
          </w:rPr>
          <w:t xml:space="preserve"> the region marker</w:t>
        </w:r>
      </w:ins>
      <w:ins w:id="540" w:author="Suzanne M. Leal" w:date="2014-11-06T14:46:00Z">
        <w:r w:rsidR="00C246C7">
          <w:rPr>
            <w:rFonts w:ascii="Times New Roman" w:hAnsi="Times New Roman"/>
            <w:sz w:val="24"/>
          </w:rPr>
          <w:t>,</w:t>
        </w:r>
      </w:ins>
      <w:ins w:id="541" w:author="Suzanne M. Leal" w:date="2014-11-06T14:43:00Z">
        <w:r w:rsidR="004E5726">
          <w:rPr>
            <w:rFonts w:ascii="Times New Roman" w:hAnsi="Times New Roman"/>
            <w:sz w:val="24"/>
          </w:rPr>
          <w:t xml:space="preserve"> </w:t>
        </w:r>
      </w:ins>
      <w:ins w:id="542" w:author="Suzanne M. Leal" w:date="2014-11-06T14:39:00Z">
        <w:r w:rsidR="004E5726">
          <w:rPr>
            <w:rFonts w:ascii="Times New Roman" w:hAnsi="Times New Roman"/>
            <w:sz w:val="24"/>
          </w:rPr>
          <w:t xml:space="preserve">linkage </w:t>
        </w:r>
      </w:ins>
      <w:ins w:id="543" w:author="Suzanne M. Leal" w:date="2014-11-06T14:43:00Z">
        <w:r w:rsidR="004E5726">
          <w:rPr>
            <w:rFonts w:ascii="Times New Roman" w:hAnsi="Times New Roman"/>
            <w:sz w:val="24"/>
          </w:rPr>
          <w:t>can be detected even though the</w:t>
        </w:r>
      </w:ins>
      <w:ins w:id="544" w:author="Suzanne M. Leal" w:date="2014-11-06T14:44:00Z">
        <w:r w:rsidR="004E5726">
          <w:rPr>
            <w:rFonts w:ascii="Times New Roman" w:hAnsi="Times New Roman"/>
            <w:sz w:val="24"/>
          </w:rPr>
          <w:t xml:space="preserve"> region does not harbor any causal variants. </w:t>
        </w:r>
      </w:ins>
      <w:ins w:id="545" w:author="Suzanne M. Leal" w:date="2014-11-06T14:48:00Z">
        <w:r w:rsidR="00C246C7">
          <w:rPr>
            <w:rFonts w:ascii="Times New Roman" w:hAnsi="Times New Roman"/>
            <w:sz w:val="24"/>
          </w:rPr>
          <w:t xml:space="preserve">Although common variants should not be used when </w:t>
        </w:r>
        <w:r w:rsidR="00C246C7">
          <w:rPr>
            <w:rFonts w:ascii="Times New Roman" w:hAnsi="Times New Roman"/>
            <w:sz w:val="24"/>
          </w:rPr>
          <w:t>constructing</w:t>
        </w:r>
        <w:r w:rsidR="00C246C7">
          <w:rPr>
            <w:rFonts w:ascii="Times New Roman" w:hAnsi="Times New Roman"/>
            <w:sz w:val="24"/>
          </w:rPr>
          <w:t xml:space="preserve"> regions markers, </w:t>
        </w:r>
      </w:ins>
      <w:ins w:id="546" w:author="Gao Wang" w:date="2014-10-30T14:20:00Z">
        <w:del w:id="547" w:author="Suzanne M. Leal" w:date="2014-11-06T14:36:00Z">
          <w:r w:rsidRPr="007708E6" w:rsidDel="004E5726">
            <w:rPr>
              <w:rFonts w:ascii="Times New Roman" w:hAnsi="Times New Roman"/>
              <w:sz w:val="24"/>
            </w:rPr>
            <w:delText xml:space="preserve"> </w:delText>
          </w:r>
        </w:del>
      </w:ins>
      <w:ins w:id="548" w:author="Gao Wang" w:date="2014-10-30T14:29:00Z">
        <w:del w:id="549" w:author="Suzanne M. Leal" w:date="2014-11-06T14:36:00Z">
          <w:r w:rsidR="006A7054" w:rsidDel="00056209">
            <w:rPr>
              <w:rFonts w:ascii="Times New Roman" w:hAnsi="Times New Roman"/>
              <w:sz w:val="24"/>
            </w:rPr>
            <w:delText xml:space="preserve">However, common variants should be excluded from analysis when variants in a region are binned </w:delText>
          </w:r>
        </w:del>
      </w:ins>
      <w:ins w:id="550" w:author="Gao Wang" w:date="2014-10-30T14:20:00Z">
        <w:del w:id="551" w:author="Suzanne M. Leal" w:date="2014-11-06T14:36:00Z">
          <w:r w:rsidR="006A7054" w:rsidDel="00056209">
            <w:rPr>
              <w:rFonts w:ascii="Times New Roman" w:hAnsi="Times New Roman"/>
              <w:sz w:val="24"/>
            </w:rPr>
            <w:delText>(see F</w:delText>
          </w:r>
          <w:r w:rsidR="00373854" w:rsidDel="00056209">
            <w:rPr>
              <w:rFonts w:ascii="Times New Roman" w:hAnsi="Times New Roman"/>
              <w:sz w:val="24"/>
            </w:rPr>
            <w:delText>igure 1) because they</w:delText>
          </w:r>
          <w:r w:rsidRPr="007708E6" w:rsidDel="00056209">
            <w:rPr>
              <w:rFonts w:ascii="Times New Roman" w:hAnsi="Times New Roman"/>
              <w:sz w:val="24"/>
            </w:rPr>
            <w:delText xml:space="preserve"> may mask the contribution of rare variants and attenuate linkage </w:delText>
          </w:r>
        </w:del>
      </w:ins>
      <w:ins w:id="552" w:author="Gao Wang" w:date="2014-10-30T14:30:00Z">
        <w:del w:id="553" w:author="Suzanne M. Leal" w:date="2014-11-06T14:36:00Z">
          <w:r w:rsidR="001021BB" w:rsidDel="00056209">
            <w:rPr>
              <w:rFonts w:ascii="Times New Roman" w:hAnsi="Times New Roman"/>
              <w:sz w:val="24"/>
            </w:rPr>
            <w:delText>signals.</w:delText>
          </w:r>
        </w:del>
      </w:ins>
      <w:ins w:id="554" w:author="Gao Wang" w:date="2014-10-30T14:20:00Z">
        <w:del w:id="555" w:author="Suzanne M. Leal" w:date="2014-11-06T14:36:00Z">
          <w:r w:rsidRPr="007708E6" w:rsidDel="00056209">
            <w:rPr>
              <w:rFonts w:ascii="Times New Roman" w:hAnsi="Times New Roman"/>
              <w:sz w:val="24"/>
            </w:rPr>
            <w:delText xml:space="preserve"> </w:delText>
          </w:r>
        </w:del>
      </w:ins>
      <w:ins w:id="556" w:author="Gao Wang" w:date="2014-10-30T14:30:00Z">
        <w:del w:id="557" w:author="suzanne" w:date="2014-11-05T09:22:00Z">
          <w:r w:rsidR="00C05F7A" w:rsidDel="003E2669">
            <w:rPr>
              <w:rFonts w:ascii="Times New Roman" w:hAnsi="Times New Roman"/>
              <w:sz w:val="24"/>
            </w:rPr>
            <w:delText xml:space="preserve">If common variants are excluded from CHP </w:delText>
          </w:r>
        </w:del>
      </w:ins>
      <w:ins w:id="558" w:author="Gao Wang" w:date="2014-10-30T14:36:00Z">
        <w:del w:id="559" w:author="suzanne" w:date="2014-11-05T09:22:00Z">
          <w:r w:rsidR="008E5C08" w:rsidDel="003E2669">
            <w:rPr>
              <w:rFonts w:ascii="Times New Roman" w:hAnsi="Times New Roman"/>
              <w:sz w:val="24"/>
            </w:rPr>
            <w:delText>analysis</w:delText>
          </w:r>
        </w:del>
      </w:ins>
      <w:ins w:id="560" w:author="Gao Wang" w:date="2014-10-30T14:30:00Z">
        <w:del w:id="561" w:author="suzanne" w:date="2014-11-05T09:22:00Z">
          <w:r w:rsidR="00C05F7A" w:rsidDel="003E2669">
            <w:rPr>
              <w:rFonts w:ascii="Times New Roman" w:hAnsi="Times New Roman"/>
              <w:sz w:val="24"/>
            </w:rPr>
            <w:delText>, w</w:delText>
          </w:r>
        </w:del>
      </w:ins>
      <w:ins w:id="562" w:author="Suzanne M. Leal" w:date="2014-11-06T14:48:00Z">
        <w:r w:rsidR="00C246C7">
          <w:rPr>
            <w:rFonts w:ascii="Times New Roman" w:hAnsi="Times New Roman"/>
            <w:sz w:val="24"/>
          </w:rPr>
          <w:t>w</w:t>
        </w:r>
      </w:ins>
      <w:ins w:id="563" w:author="suzanne" w:date="2014-11-05T09:22:00Z">
        <w:del w:id="564" w:author="Suzanne M. Leal" w:date="2014-11-06T14:48:00Z">
          <w:r w:rsidR="003E2669" w:rsidDel="00C246C7">
            <w:rPr>
              <w:rFonts w:ascii="Times New Roman" w:hAnsi="Times New Roman"/>
              <w:sz w:val="24"/>
            </w:rPr>
            <w:delText>W</w:delText>
          </w:r>
        </w:del>
      </w:ins>
      <w:ins w:id="565" w:author="Gao Wang" w:date="2014-10-30T14:30:00Z">
        <w:r w:rsidR="00C05F7A">
          <w:rPr>
            <w:rFonts w:ascii="Times New Roman" w:hAnsi="Times New Roman"/>
            <w:sz w:val="24"/>
          </w:rPr>
          <w:t xml:space="preserve">e </w:t>
        </w:r>
      </w:ins>
      <w:ins w:id="566" w:author="Gao Wang" w:date="2014-10-30T14:20:00Z">
        <w:r w:rsidRPr="007708E6">
          <w:rPr>
            <w:rFonts w:ascii="Times New Roman" w:hAnsi="Times New Roman"/>
            <w:sz w:val="24"/>
          </w:rPr>
          <w:t xml:space="preserve">suggest </w:t>
        </w:r>
      </w:ins>
      <w:ins w:id="567" w:author="suzanne" w:date="2014-11-05T09:23:00Z">
        <w:r w:rsidR="003E2669">
          <w:rPr>
            <w:rFonts w:ascii="Times New Roman" w:hAnsi="Times New Roman"/>
            <w:sz w:val="24"/>
          </w:rPr>
          <w:t>analyz</w:t>
        </w:r>
      </w:ins>
      <w:ins w:id="568" w:author="Suzanne M. Leal" w:date="2014-11-06T14:50:00Z">
        <w:r w:rsidR="00C246C7">
          <w:rPr>
            <w:rFonts w:ascii="Times New Roman" w:hAnsi="Times New Roman"/>
            <w:sz w:val="24"/>
          </w:rPr>
          <w:t>ing</w:t>
        </w:r>
      </w:ins>
      <w:ins w:id="569" w:author="suzanne" w:date="2014-11-05T09:23:00Z">
        <w:del w:id="570" w:author="Suzanne M. Leal" w:date="2014-11-06T14:49:00Z">
          <w:r w:rsidR="003E2669" w:rsidDel="00C246C7">
            <w:rPr>
              <w:rFonts w:ascii="Times New Roman" w:hAnsi="Times New Roman"/>
              <w:sz w:val="24"/>
            </w:rPr>
            <w:delText>ing</w:delText>
          </w:r>
        </w:del>
        <w:r w:rsidR="003E2669">
          <w:rPr>
            <w:rFonts w:ascii="Times New Roman" w:hAnsi="Times New Roman"/>
            <w:sz w:val="24"/>
          </w:rPr>
          <w:t xml:space="preserve"> </w:t>
        </w:r>
      </w:ins>
      <w:ins w:id="571" w:author="Gao Wang" w:date="2014-10-30T14:30:00Z">
        <w:del w:id="572" w:author="suzanne" w:date="2014-11-05T09:23:00Z">
          <w:r w:rsidR="00C05F7A" w:rsidDel="003E2669">
            <w:rPr>
              <w:rFonts w:ascii="Times New Roman" w:hAnsi="Times New Roman"/>
              <w:sz w:val="24"/>
            </w:rPr>
            <w:delText xml:space="preserve">that </w:delText>
          </w:r>
        </w:del>
      </w:ins>
      <w:ins w:id="573" w:author="suzanne" w:date="2014-11-05T09:22:00Z">
        <w:r w:rsidR="003E2669">
          <w:rPr>
            <w:rFonts w:ascii="Times New Roman" w:hAnsi="Times New Roman"/>
            <w:sz w:val="24"/>
          </w:rPr>
          <w:t>common</w:t>
        </w:r>
      </w:ins>
      <w:ins w:id="574" w:author="Gao Wang" w:date="2014-10-30T14:35:00Z">
        <w:del w:id="575" w:author="suzanne" w:date="2014-11-05T09:22:00Z">
          <w:r w:rsidR="009F5998" w:rsidDel="003E2669">
            <w:rPr>
              <w:rFonts w:ascii="Times New Roman" w:hAnsi="Times New Roman"/>
              <w:sz w:val="24"/>
            </w:rPr>
            <w:delText>these</w:delText>
          </w:r>
        </w:del>
      </w:ins>
      <w:ins w:id="576" w:author="Gao Wang" w:date="2014-10-30T14:31:00Z">
        <w:r w:rsidR="003D0CEE">
          <w:rPr>
            <w:rFonts w:ascii="Times New Roman" w:hAnsi="Times New Roman"/>
            <w:sz w:val="24"/>
          </w:rPr>
          <w:t xml:space="preserve"> variants </w:t>
        </w:r>
        <w:del w:id="577" w:author="suzanne" w:date="2014-11-05T09:23:00Z">
          <w:r w:rsidR="003D0CEE" w:rsidDel="003E2669">
            <w:rPr>
              <w:rFonts w:ascii="Times New Roman" w:hAnsi="Times New Roman"/>
              <w:sz w:val="24"/>
            </w:rPr>
            <w:delText xml:space="preserve">should be analyzed </w:delText>
          </w:r>
        </w:del>
        <w:r w:rsidR="003D0CEE">
          <w:rPr>
            <w:rFonts w:ascii="Times New Roman" w:hAnsi="Times New Roman"/>
            <w:sz w:val="24"/>
          </w:rPr>
          <w:t xml:space="preserve">separately </w:t>
        </w:r>
      </w:ins>
      <w:ins w:id="578" w:author="Suzanne M. Leal" w:date="2014-11-06T14:49:00Z">
        <w:r w:rsidR="00C246C7">
          <w:rPr>
            <w:rFonts w:ascii="Times New Roman" w:hAnsi="Times New Roman"/>
            <w:sz w:val="24"/>
          </w:rPr>
          <w:t xml:space="preserve">because they can </w:t>
        </w:r>
      </w:ins>
      <w:ins w:id="579" w:author="suzanne" w:date="2014-11-05T09:24:00Z">
        <w:del w:id="580" w:author="Suzanne M. Leal" w:date="2014-11-06T14:49:00Z">
          <w:r w:rsidR="003E2669" w:rsidDel="00C246C7">
            <w:rPr>
              <w:rFonts w:ascii="Times New Roman" w:hAnsi="Times New Roman"/>
              <w:sz w:val="24"/>
            </w:rPr>
            <w:delText xml:space="preserve">in order to </w:delText>
          </w:r>
        </w:del>
      </w:ins>
      <w:ins w:id="581" w:author="suzanne" w:date="2014-11-05T09:25:00Z">
        <w:r w:rsidR="003E2669">
          <w:rPr>
            <w:rFonts w:ascii="Times New Roman" w:hAnsi="Times New Roman"/>
            <w:sz w:val="24"/>
          </w:rPr>
          <w:t xml:space="preserve">potentially </w:t>
        </w:r>
      </w:ins>
      <w:ins w:id="582" w:author="suzanne" w:date="2014-11-05T09:24:00Z">
        <w:r w:rsidR="003E2669">
          <w:rPr>
            <w:rFonts w:ascii="Times New Roman" w:hAnsi="Times New Roman"/>
            <w:sz w:val="24"/>
          </w:rPr>
          <w:t xml:space="preserve">capture additional information </w:t>
        </w:r>
      </w:ins>
      <w:ins w:id="583" w:author="Suzanne M. Leal" w:date="2014-11-06T14:51:00Z">
        <w:r w:rsidR="00F975C6">
          <w:rPr>
            <w:rFonts w:ascii="Times New Roman" w:hAnsi="Times New Roman"/>
            <w:sz w:val="24"/>
          </w:rPr>
          <w:t xml:space="preserve">when </w:t>
        </w:r>
      </w:ins>
      <w:ins w:id="584" w:author="suzanne" w:date="2014-11-05T09:24:00Z">
        <w:del w:id="585" w:author="Suzanne M. Leal" w:date="2014-11-06T14:51:00Z">
          <w:r w:rsidR="003E2669" w:rsidDel="00F975C6">
            <w:rPr>
              <w:rFonts w:ascii="Times New Roman" w:hAnsi="Times New Roman"/>
              <w:sz w:val="24"/>
            </w:rPr>
            <w:delText xml:space="preserve">in regions </w:delText>
          </w:r>
        </w:del>
      </w:ins>
      <w:ins w:id="586" w:author="Gao Wang" w:date="2014-10-30T14:31:00Z">
        <w:del w:id="587" w:author="suzanne" w:date="2014-11-05T09:24:00Z">
          <w:r w:rsidR="003D0CEE" w:rsidDel="003E2669">
            <w:rPr>
              <w:rFonts w:ascii="Times New Roman" w:hAnsi="Times New Roman"/>
              <w:sz w:val="24"/>
            </w:rPr>
            <w:delText xml:space="preserve">because for regions </w:delText>
          </w:r>
        </w:del>
      </w:ins>
      <w:ins w:id="588" w:author="Gao Wang" w:date="2014-10-30T14:32:00Z">
        <w:del w:id="589" w:author="Suzanne M. Leal" w:date="2014-11-06T14:51:00Z">
          <w:r w:rsidR="003F179F" w:rsidDel="00F975C6">
            <w:rPr>
              <w:rFonts w:ascii="Times New Roman" w:hAnsi="Times New Roman"/>
              <w:sz w:val="24"/>
            </w:rPr>
            <w:delText>w</w:delText>
          </w:r>
          <w:r w:rsidR="009F5998" w:rsidDel="00F975C6">
            <w:rPr>
              <w:rFonts w:ascii="Times New Roman" w:hAnsi="Times New Roman"/>
              <w:sz w:val="24"/>
            </w:rPr>
            <w:delText xml:space="preserve">here </w:delText>
          </w:r>
        </w:del>
        <w:r w:rsidR="009F5998">
          <w:rPr>
            <w:rFonts w:ascii="Times New Roman" w:hAnsi="Times New Roman"/>
            <w:sz w:val="24"/>
          </w:rPr>
          <w:t>rare causal variants are missing</w:t>
        </w:r>
      </w:ins>
      <w:ins w:id="590" w:author="Gao Wang" w:date="2014-10-30T14:35:00Z">
        <w:r w:rsidR="00380FF1">
          <w:rPr>
            <w:rFonts w:ascii="Times New Roman" w:hAnsi="Times New Roman"/>
            <w:sz w:val="24"/>
          </w:rPr>
          <w:t xml:space="preserve"> from sequence data</w:t>
        </w:r>
      </w:ins>
      <w:ins w:id="591" w:author="Gao Wang" w:date="2014-10-30T14:32:00Z">
        <w:del w:id="592" w:author="suzanne" w:date="2014-11-05T09:25:00Z">
          <w:r w:rsidR="009F5998" w:rsidDel="003E2669">
            <w:rPr>
              <w:rFonts w:ascii="Times New Roman" w:hAnsi="Times New Roman"/>
              <w:sz w:val="24"/>
            </w:rPr>
            <w:delText xml:space="preserve">, common variants might </w:delText>
          </w:r>
        </w:del>
      </w:ins>
      <w:ins w:id="593" w:author="Gao Wang" w:date="2014-10-30T14:34:00Z">
        <w:del w:id="594" w:author="suzanne" w:date="2014-11-05T09:25:00Z">
          <w:r w:rsidR="009F5998" w:rsidDel="003E2669">
            <w:rPr>
              <w:rFonts w:ascii="Times New Roman" w:hAnsi="Times New Roman"/>
              <w:sz w:val="24"/>
            </w:rPr>
            <w:delText xml:space="preserve">capture linkage signals if they are linked to the </w:delText>
          </w:r>
          <w:r w:rsidR="00F24C55" w:rsidDel="003E2669">
            <w:rPr>
              <w:rFonts w:ascii="Times New Roman" w:hAnsi="Times New Roman"/>
              <w:sz w:val="24"/>
            </w:rPr>
            <w:delText>nearby missing causal variants</w:delText>
          </w:r>
        </w:del>
        <w:r w:rsidR="00F24C55">
          <w:rPr>
            <w:rFonts w:ascii="Times New Roman" w:hAnsi="Times New Roman"/>
            <w:sz w:val="24"/>
          </w:rPr>
          <w:t>.</w:t>
        </w:r>
      </w:ins>
      <w:ins w:id="595" w:author="Suzanne M. Leal" w:date="2014-11-06T13:41:00Z">
        <w:r w:rsidR="00B80CEE">
          <w:rPr>
            <w:rFonts w:ascii="Times New Roman" w:hAnsi="Times New Roman"/>
            <w:sz w:val="24"/>
          </w:rPr>
          <w:t xml:space="preserve"> </w:t>
        </w:r>
      </w:ins>
    </w:p>
    <w:p w:rsidR="00594716" w:rsidRDefault="00056209" w:rsidP="007C1BB5">
      <w:pPr>
        <w:spacing w:afterLines="280" w:line="480" w:lineRule="auto"/>
        <w:jc w:val="both"/>
        <w:rPr>
          <w:ins w:id="596" w:author="Suzanne M. Leal" w:date="2014-11-06T14:23:00Z"/>
          <w:rFonts w:ascii="Times New Roman" w:hAnsi="Times New Roman"/>
          <w:sz w:val="24"/>
        </w:rPr>
      </w:pPr>
      <w:ins w:id="597" w:author="Suzanne M. Leal" w:date="2014-11-06T14:28:00Z">
        <w:r>
          <w:rPr>
            <w:rFonts w:ascii="Times New Roman" w:hAnsi="Times New Roman"/>
            <w:sz w:val="24"/>
          </w:rPr>
          <w:t>Analysis of r</w:t>
        </w:r>
      </w:ins>
      <w:ins w:id="598" w:author="Suzanne M. Leal" w:date="2014-11-06T13:46:00Z">
        <w:r w:rsidR="00594716">
          <w:rPr>
            <w:rFonts w:ascii="Times New Roman" w:hAnsi="Times New Roman"/>
            <w:sz w:val="24"/>
          </w:rPr>
          <w:t>are variant</w:t>
        </w:r>
      </w:ins>
      <w:ins w:id="599" w:author="Suzanne M. Leal" w:date="2014-11-06T14:29:00Z">
        <w:r>
          <w:rPr>
            <w:rFonts w:ascii="Times New Roman" w:hAnsi="Times New Roman"/>
            <w:sz w:val="24"/>
          </w:rPr>
          <w:t xml:space="preserve">s using </w:t>
        </w:r>
        <w:r>
          <w:rPr>
            <w:rFonts w:ascii="Times New Roman" w:hAnsi="Times New Roman"/>
            <w:sz w:val="24"/>
          </w:rPr>
          <w:t>“</w:t>
        </w:r>
        <w:r>
          <w:rPr>
            <w:rFonts w:ascii="Times New Roman" w:hAnsi="Times New Roman"/>
            <w:sz w:val="24"/>
          </w:rPr>
          <w:t>burden</w:t>
        </w:r>
        <w:r>
          <w:rPr>
            <w:rFonts w:ascii="Times New Roman" w:hAnsi="Times New Roman"/>
            <w:sz w:val="24"/>
          </w:rPr>
          <w:t>”</w:t>
        </w:r>
        <w:r>
          <w:rPr>
            <w:rFonts w:ascii="Times New Roman" w:hAnsi="Times New Roman"/>
            <w:sz w:val="24"/>
          </w:rPr>
          <w:t xml:space="preserve"> methods are </w:t>
        </w:r>
      </w:ins>
      <w:ins w:id="600" w:author="Suzanne M. Leal" w:date="2014-11-06T13:46:00Z">
        <w:r w:rsidR="00906C52">
          <w:rPr>
            <w:rFonts w:ascii="Times New Roman" w:hAnsi="Times New Roman"/>
            <w:sz w:val="24"/>
          </w:rPr>
          <w:t xml:space="preserve">usually limited to </w:t>
        </w:r>
      </w:ins>
      <w:ins w:id="601" w:author="Suzanne M. Leal" w:date="2014-11-06T14:15:00Z">
        <w:r w:rsidR="00594716">
          <w:rPr>
            <w:rFonts w:ascii="Times New Roman" w:hAnsi="Times New Roman"/>
            <w:sz w:val="24"/>
          </w:rPr>
          <w:t xml:space="preserve">those variants which are </w:t>
        </w:r>
      </w:ins>
      <w:ins w:id="602" w:author="Suzanne M. Leal" w:date="2014-11-06T14:16:00Z">
        <w:r w:rsidR="00594716">
          <w:rPr>
            <w:rFonts w:ascii="Times New Roman" w:hAnsi="Times New Roman"/>
            <w:sz w:val="24"/>
          </w:rPr>
          <w:t xml:space="preserve">most likely to be causal, e.g. </w:t>
        </w:r>
        <w:proofErr w:type="spellStart"/>
        <w:r w:rsidR="00594716">
          <w:rPr>
            <w:rFonts w:ascii="Times New Roman" w:hAnsi="Times New Roman"/>
            <w:sz w:val="24"/>
          </w:rPr>
          <w:t>missense</w:t>
        </w:r>
        <w:proofErr w:type="spellEnd"/>
        <w:r w:rsidR="00594716">
          <w:rPr>
            <w:rFonts w:ascii="Times New Roman" w:hAnsi="Times New Roman"/>
            <w:sz w:val="24"/>
          </w:rPr>
          <w:t xml:space="preserve">, nonsense, splice site and </w:t>
        </w:r>
        <w:proofErr w:type="spellStart"/>
        <w:r w:rsidR="00594716">
          <w:rPr>
            <w:rFonts w:ascii="Times New Roman" w:hAnsi="Times New Roman"/>
            <w:sz w:val="24"/>
          </w:rPr>
          <w:t>frameshift</w:t>
        </w:r>
        <w:proofErr w:type="spellEnd"/>
        <w:r w:rsidR="00594716">
          <w:rPr>
            <w:rFonts w:ascii="Times New Roman" w:hAnsi="Times New Roman"/>
            <w:sz w:val="24"/>
          </w:rPr>
          <w:t xml:space="preserve"> variants</w:t>
        </w:r>
      </w:ins>
      <w:ins w:id="603" w:author="Suzanne M. Leal" w:date="2014-11-06T14:19:00Z">
        <w:r w:rsidR="00594716">
          <w:rPr>
            <w:rFonts w:ascii="Times New Roman" w:hAnsi="Times New Roman"/>
            <w:sz w:val="24"/>
          </w:rPr>
          <w:t xml:space="preserve">, because </w:t>
        </w:r>
      </w:ins>
      <w:ins w:id="604" w:author="Suzanne M. Leal" w:date="2014-11-06T14:16:00Z">
        <w:r w:rsidR="00594716">
          <w:rPr>
            <w:rFonts w:ascii="Times New Roman" w:hAnsi="Times New Roman"/>
            <w:sz w:val="24"/>
          </w:rPr>
          <w:t xml:space="preserve">inclusion of </w:t>
        </w:r>
      </w:ins>
      <w:ins w:id="605" w:author="Suzanne M. Leal" w:date="2014-11-06T14:17:00Z">
        <w:r w:rsidR="00594716">
          <w:rPr>
            <w:rFonts w:ascii="Times New Roman" w:hAnsi="Times New Roman"/>
            <w:sz w:val="24"/>
          </w:rPr>
          <w:t xml:space="preserve">non-causal variants can attenuate </w:t>
        </w:r>
        <w:r w:rsidR="00594716">
          <w:rPr>
            <w:rFonts w:ascii="Times New Roman" w:hAnsi="Times New Roman"/>
            <w:sz w:val="24"/>
          </w:rPr>
          <w:t>the</w:t>
        </w:r>
        <w:r w:rsidR="00594716">
          <w:rPr>
            <w:rFonts w:ascii="Times New Roman" w:hAnsi="Times New Roman"/>
            <w:sz w:val="24"/>
          </w:rPr>
          <w:t xml:space="preserve"> association signal and reduce power.  For the CHP methods inclusion of </w:t>
        </w:r>
      </w:ins>
      <w:ins w:id="606" w:author="Suzanne M. Leal" w:date="2014-11-06T14:20:00Z">
        <w:r w:rsidR="00594716">
          <w:rPr>
            <w:rFonts w:ascii="Times New Roman" w:hAnsi="Times New Roman"/>
            <w:sz w:val="24"/>
          </w:rPr>
          <w:t xml:space="preserve">non-causal </w:t>
        </w:r>
      </w:ins>
      <w:ins w:id="607" w:author="Suzanne M. Leal" w:date="2014-11-06T14:17:00Z">
        <w:r w:rsidR="00594716">
          <w:rPr>
            <w:rFonts w:ascii="Times New Roman" w:hAnsi="Times New Roman"/>
            <w:sz w:val="24"/>
          </w:rPr>
          <w:t>rare variants will not attenuate</w:t>
        </w:r>
      </w:ins>
      <w:ins w:id="608" w:author="Suzanne M. Leal" w:date="2014-11-06T14:18:00Z">
        <w:r w:rsidR="00594716">
          <w:rPr>
            <w:rFonts w:ascii="Times New Roman" w:hAnsi="Times New Roman"/>
            <w:sz w:val="24"/>
          </w:rPr>
          <w:t xml:space="preserve"> the linkage signal and </w:t>
        </w:r>
        <w:r w:rsidR="00594716">
          <w:rPr>
            <w:rFonts w:ascii="Times New Roman" w:hAnsi="Times New Roman"/>
            <w:sz w:val="24"/>
          </w:rPr>
          <w:t>therefore</w:t>
        </w:r>
        <w:r>
          <w:rPr>
            <w:rFonts w:ascii="Times New Roman" w:hAnsi="Times New Roman"/>
            <w:sz w:val="24"/>
          </w:rPr>
          <w:t xml:space="preserve"> analysis does not </w:t>
        </w:r>
      </w:ins>
      <w:ins w:id="609" w:author="Suzanne M. Leal" w:date="2014-11-06T14:33:00Z">
        <w:r>
          <w:rPr>
            <w:rFonts w:ascii="Times New Roman" w:hAnsi="Times New Roman"/>
            <w:sz w:val="24"/>
          </w:rPr>
          <w:t xml:space="preserve">need </w:t>
        </w:r>
      </w:ins>
      <w:ins w:id="610" w:author="Suzanne M. Leal" w:date="2014-11-06T14:18:00Z">
        <w:r w:rsidR="00594716">
          <w:rPr>
            <w:rFonts w:ascii="Times New Roman" w:hAnsi="Times New Roman"/>
            <w:sz w:val="24"/>
          </w:rPr>
          <w:t>to be restricted to variants which are most</w:t>
        </w:r>
      </w:ins>
      <w:ins w:id="611" w:author="Suzanne M. Leal" w:date="2014-11-06T14:19:00Z">
        <w:r w:rsidR="00594716">
          <w:rPr>
            <w:rFonts w:ascii="Times New Roman" w:hAnsi="Times New Roman"/>
            <w:sz w:val="24"/>
          </w:rPr>
          <w:t xml:space="preserve"> likely </w:t>
        </w:r>
      </w:ins>
      <w:ins w:id="612" w:author="Suzanne M. Leal" w:date="2014-11-06T14:20:00Z">
        <w:r w:rsidR="00594716">
          <w:rPr>
            <w:rFonts w:ascii="Times New Roman" w:hAnsi="Times New Roman"/>
            <w:sz w:val="24"/>
          </w:rPr>
          <w:t>functional and ca</w:t>
        </w:r>
        <w:r>
          <w:rPr>
            <w:rFonts w:ascii="Times New Roman" w:hAnsi="Times New Roman"/>
            <w:sz w:val="24"/>
          </w:rPr>
          <w:t xml:space="preserve">usal. </w:t>
        </w:r>
      </w:ins>
      <w:ins w:id="613" w:author="Suzanne M. Leal" w:date="2014-11-06T14:24:00Z">
        <w:r w:rsidR="00594716">
          <w:rPr>
            <w:rFonts w:ascii="Times New Roman" w:hAnsi="Times New Roman"/>
            <w:sz w:val="24"/>
          </w:rPr>
          <w:t>I</w:t>
        </w:r>
      </w:ins>
      <w:ins w:id="614" w:author="Suzanne M. Leal" w:date="2014-11-06T14:22:00Z">
        <w:r w:rsidR="00594716">
          <w:rPr>
            <w:rFonts w:ascii="Times New Roman" w:hAnsi="Times New Roman"/>
            <w:sz w:val="24"/>
          </w:rPr>
          <w:t>nclusion of non</w:t>
        </w:r>
      </w:ins>
      <w:ins w:id="615" w:author="Suzanne M. Leal" w:date="2014-11-06T14:24:00Z">
        <w:r w:rsidR="00594716">
          <w:rPr>
            <w:rFonts w:ascii="Times New Roman" w:hAnsi="Times New Roman"/>
            <w:sz w:val="24"/>
          </w:rPr>
          <w:t>-</w:t>
        </w:r>
      </w:ins>
      <w:ins w:id="616" w:author="Suzanne M. Leal" w:date="2014-11-06T14:22:00Z">
        <w:r w:rsidR="00594716">
          <w:rPr>
            <w:rFonts w:ascii="Times New Roman" w:hAnsi="Times New Roman"/>
            <w:sz w:val="24"/>
          </w:rPr>
          <w:t xml:space="preserve">causal </w:t>
        </w:r>
      </w:ins>
      <w:ins w:id="617" w:author="Suzanne M. Leal" w:date="2014-11-06T14:23:00Z">
        <w:r w:rsidR="00594716">
          <w:rPr>
            <w:rFonts w:ascii="Times New Roman" w:hAnsi="Times New Roman"/>
            <w:sz w:val="24"/>
          </w:rPr>
          <w:t xml:space="preserve">rare </w:t>
        </w:r>
      </w:ins>
      <w:ins w:id="618" w:author="Suzanne M. Leal" w:date="2014-11-06T14:22:00Z">
        <w:r w:rsidR="00594716">
          <w:rPr>
            <w:rFonts w:ascii="Times New Roman" w:hAnsi="Times New Roman"/>
            <w:sz w:val="24"/>
          </w:rPr>
          <w:t>variant</w:t>
        </w:r>
      </w:ins>
      <w:ins w:id="619" w:author="Suzanne M. Leal" w:date="2014-11-06T14:23:00Z">
        <w:r w:rsidR="00594716">
          <w:rPr>
            <w:rFonts w:ascii="Times New Roman" w:hAnsi="Times New Roman"/>
            <w:sz w:val="24"/>
          </w:rPr>
          <w:t>s</w:t>
        </w:r>
      </w:ins>
      <w:ins w:id="620" w:author="Suzanne M. Leal" w:date="2014-11-06T14:22:00Z">
        <w:r w:rsidR="00594716">
          <w:rPr>
            <w:rFonts w:ascii="Times New Roman" w:hAnsi="Times New Roman"/>
            <w:sz w:val="24"/>
          </w:rPr>
          <w:t xml:space="preserve"> to const</w:t>
        </w:r>
      </w:ins>
      <w:ins w:id="621" w:author="Suzanne M. Leal" w:date="2014-11-06T14:23:00Z">
        <w:r w:rsidR="00594716">
          <w:rPr>
            <w:rFonts w:ascii="Times New Roman" w:hAnsi="Times New Roman"/>
            <w:sz w:val="24"/>
          </w:rPr>
          <w:t xml:space="preserve">ruct the region marker can provide </w:t>
        </w:r>
      </w:ins>
      <w:ins w:id="622" w:author="Suzanne M. Leal" w:date="2014-11-06T14:24:00Z">
        <w:r w:rsidR="00594716">
          <w:rPr>
            <w:rFonts w:ascii="Times New Roman" w:hAnsi="Times New Roman"/>
            <w:sz w:val="24"/>
          </w:rPr>
          <w:t xml:space="preserve">additional </w:t>
        </w:r>
      </w:ins>
      <w:ins w:id="623" w:author="Suzanne M. Leal" w:date="2014-11-06T14:23:00Z">
        <w:r w:rsidR="00594716">
          <w:rPr>
            <w:rFonts w:ascii="Times New Roman" w:hAnsi="Times New Roman"/>
            <w:sz w:val="24"/>
          </w:rPr>
          <w:t>linkage information</w:t>
        </w:r>
      </w:ins>
      <w:ins w:id="624" w:author="Suzanne M. Leal" w:date="2014-11-06T14:24:00Z">
        <w:r w:rsidR="00594716">
          <w:rPr>
            <w:rFonts w:ascii="Times New Roman" w:hAnsi="Times New Roman"/>
            <w:sz w:val="24"/>
          </w:rPr>
          <w:t xml:space="preserve"> if data for causal variants are missing. </w:t>
        </w:r>
      </w:ins>
      <w:ins w:id="625" w:author="Suzanne M. Leal" w:date="2014-11-06T14:23:00Z">
        <w:r>
          <w:rPr>
            <w:rFonts w:ascii="Times New Roman" w:hAnsi="Times New Roman"/>
            <w:sz w:val="24"/>
          </w:rPr>
          <w:t xml:space="preserve"> </w:t>
        </w:r>
      </w:ins>
      <w:ins w:id="626" w:author="Suzanne M. Leal" w:date="2014-11-06T14:25:00Z">
        <w:r w:rsidR="00594716">
          <w:rPr>
            <w:rFonts w:ascii="Times New Roman" w:hAnsi="Times New Roman"/>
            <w:sz w:val="24"/>
          </w:rPr>
          <w:t>If the goal is to detect a linkage signal from variants which are potential</w:t>
        </w:r>
      </w:ins>
      <w:ins w:id="627" w:author="Suzanne M. Leal" w:date="2014-11-06T14:32:00Z">
        <w:r>
          <w:rPr>
            <w:rFonts w:ascii="Times New Roman" w:hAnsi="Times New Roman"/>
            <w:sz w:val="24"/>
          </w:rPr>
          <w:t>ly</w:t>
        </w:r>
      </w:ins>
      <w:ins w:id="628" w:author="Suzanne M. Leal" w:date="2014-11-06T14:25:00Z">
        <w:r w:rsidR="00594716">
          <w:rPr>
            <w:rFonts w:ascii="Times New Roman" w:hAnsi="Times New Roman"/>
            <w:sz w:val="24"/>
          </w:rPr>
          <w:t xml:space="preserve"> causal then </w:t>
        </w:r>
      </w:ins>
      <w:ins w:id="629" w:author="Suzanne M. Leal" w:date="2014-11-06T14:32:00Z">
        <w:r>
          <w:rPr>
            <w:rFonts w:ascii="Times New Roman" w:hAnsi="Times New Roman"/>
            <w:sz w:val="24"/>
          </w:rPr>
          <w:t xml:space="preserve">linkage analysis using </w:t>
        </w:r>
      </w:ins>
      <w:ins w:id="630" w:author="Suzanne M. Leal" w:date="2014-11-06T14:30:00Z">
        <w:r>
          <w:rPr>
            <w:rFonts w:ascii="Times New Roman" w:hAnsi="Times New Roman"/>
            <w:sz w:val="24"/>
          </w:rPr>
          <w:t xml:space="preserve">the </w:t>
        </w:r>
      </w:ins>
      <w:ins w:id="631" w:author="Suzanne M. Leal" w:date="2014-11-06T14:31:00Z">
        <w:r>
          <w:rPr>
            <w:rFonts w:ascii="Times New Roman" w:hAnsi="Times New Roman"/>
            <w:sz w:val="24"/>
          </w:rPr>
          <w:t xml:space="preserve">CHP method </w:t>
        </w:r>
      </w:ins>
      <w:ins w:id="632" w:author="Suzanne M. Leal" w:date="2014-11-06T14:25:00Z">
        <w:r w:rsidR="00594716">
          <w:rPr>
            <w:rFonts w:ascii="Times New Roman" w:hAnsi="Times New Roman"/>
            <w:sz w:val="24"/>
          </w:rPr>
          <w:t>can be lim</w:t>
        </w:r>
      </w:ins>
      <w:ins w:id="633" w:author="Suzanne M. Leal" w:date="2014-11-06T14:26:00Z">
        <w:r w:rsidR="00594716">
          <w:rPr>
            <w:rFonts w:ascii="Times New Roman" w:hAnsi="Times New Roman"/>
            <w:sz w:val="24"/>
          </w:rPr>
          <w:t xml:space="preserve">ited to those variant sites </w:t>
        </w:r>
        <w:r>
          <w:rPr>
            <w:rFonts w:ascii="Times New Roman" w:hAnsi="Times New Roman"/>
            <w:sz w:val="24"/>
          </w:rPr>
          <w:t xml:space="preserve">which are most likely functional. </w:t>
        </w:r>
      </w:ins>
      <w:ins w:id="634" w:author="Suzanne M. Leal" w:date="2014-11-06T14:25:00Z">
        <w:r w:rsidR="00594716">
          <w:rPr>
            <w:rFonts w:ascii="Times New Roman" w:hAnsi="Times New Roman"/>
            <w:sz w:val="24"/>
          </w:rPr>
          <w:t xml:space="preserve"> </w:t>
        </w:r>
      </w:ins>
    </w:p>
    <w:p w:rsidR="00B80CEE" w:rsidDel="00594716" w:rsidRDefault="00B80CEE" w:rsidP="007C1BB5">
      <w:pPr>
        <w:spacing w:afterLines="280" w:line="480" w:lineRule="auto"/>
        <w:jc w:val="both"/>
        <w:rPr>
          <w:ins w:id="635" w:author="Gao Wang" w:date="2014-10-30T14:20:00Z"/>
          <w:del w:id="636" w:author="Suzanne M. Leal" w:date="2014-11-06T14:25:00Z"/>
          <w:rFonts w:ascii="Times New Roman" w:hAnsi="Times New Roman"/>
          <w:sz w:val="24"/>
        </w:rPr>
      </w:pPr>
    </w:p>
    <w:p w:rsidR="000758AF" w:rsidRDefault="00157690" w:rsidP="0034309B">
      <w:pPr>
        <w:spacing w:afterLines="280" w:line="480" w:lineRule="auto"/>
        <w:jc w:val="both"/>
        <w:rPr>
          <w:del w:id="637" w:author="Gao Wang" w:date="2014-10-29T16:33:00Z"/>
          <w:rFonts w:ascii="Times New Roman" w:hAnsi="Times New Roman"/>
          <w:sz w:val="24"/>
        </w:rPr>
      </w:pPr>
      <w:del w:id="638" w:author="Gao Wang" w:date="2014-10-30T14:20:00Z">
        <w:r w:rsidRPr="000A70C3" w:rsidDel="00C10BB5">
          <w:rPr>
            <w:rFonts w:ascii="Times New Roman" w:hAnsi="Times New Roman"/>
            <w:sz w:val="24"/>
          </w:rPr>
          <w:delText xml:space="preserve">For variants having high MAFs it is not advisable to include them in regional marker generation, as their genotypes may predominate the marker pattern. We therefore exclude variants above a specified MAF cutoff and these markers are analyzed </w:delText>
        </w:r>
      </w:del>
      <w:del w:id="639" w:author="Gao Wang" w:date="2014-10-30T14:02:00Z">
        <w:r w:rsidRPr="000A70C3" w:rsidDel="00694C85">
          <w:rPr>
            <w:rFonts w:ascii="Times New Roman" w:hAnsi="Times New Roman"/>
            <w:sz w:val="24"/>
          </w:rPr>
          <w:delText>individually</w:delText>
        </w:r>
      </w:del>
      <w:del w:id="640" w:author="Gao Wang" w:date="2014-10-30T14:20:00Z">
        <w:r w:rsidRPr="000A70C3" w:rsidDel="00C10BB5">
          <w:rPr>
            <w:rFonts w:ascii="Times New Roman" w:hAnsi="Times New Roman"/>
            <w:sz w:val="24"/>
          </w:rPr>
          <w:delText>.</w:delText>
        </w:r>
      </w:del>
    </w:p>
    <w:p w:rsidR="000758AF" w:rsidRDefault="002D18AA" w:rsidP="007C1BB5">
      <w:pPr>
        <w:spacing w:afterLines="280" w:line="480" w:lineRule="auto"/>
        <w:jc w:val="both"/>
        <w:rPr>
          <w:rFonts w:ascii="Times New Roman" w:hAnsi="Times New Roman"/>
          <w:sz w:val="24"/>
        </w:rPr>
      </w:pPr>
      <w:ins w:id="641" w:author="Suzanne M. Leal" w:date="2014-11-06T09:42:00Z">
        <w:r>
          <w:rPr>
            <w:rFonts w:ascii="Times New Roman" w:hAnsi="Times New Roman"/>
            <w:sz w:val="24"/>
          </w:rPr>
          <w:t>In addition to the CHP method being more powerful than performing</w:t>
        </w:r>
      </w:ins>
      <w:ins w:id="642" w:author="Suzanne M. Leal" w:date="2014-11-06T09:43:00Z">
        <w:r w:rsidR="00F12BAD">
          <w:rPr>
            <w:rFonts w:ascii="Times New Roman" w:hAnsi="Times New Roman"/>
            <w:sz w:val="24"/>
          </w:rPr>
          <w:t xml:space="preserve"> multipoint linkage analysis, it controls type I error when there is missing parental genotype data and inter</w:t>
        </w:r>
      </w:ins>
      <w:ins w:id="643" w:author="Suzanne M. Leal" w:date="2014-11-06T09:44:00Z">
        <w:r w:rsidR="00F12BAD">
          <w:rPr>
            <w:rFonts w:ascii="Times New Roman" w:hAnsi="Times New Roman"/>
            <w:sz w:val="24"/>
          </w:rPr>
          <w:t>-</w:t>
        </w:r>
      </w:ins>
      <w:ins w:id="644" w:author="Suzanne M. Leal" w:date="2014-11-06T09:43:00Z">
        <w:r w:rsidR="00F12BAD">
          <w:rPr>
            <w:rFonts w:ascii="Times New Roman" w:hAnsi="Times New Roman"/>
            <w:sz w:val="24"/>
          </w:rPr>
          <w:t>marker LD</w:t>
        </w:r>
      </w:ins>
      <w:ins w:id="645" w:author="Suzanne M. Leal" w:date="2014-11-06T12:24:00Z">
        <w:r w:rsidR="000758AF">
          <w:rPr>
            <w:rFonts w:ascii="Times New Roman" w:hAnsi="Times New Roman"/>
            <w:sz w:val="24"/>
          </w:rPr>
          <w:t>, which is not the case for multipoint linkage analysis</w:t>
        </w:r>
      </w:ins>
      <w:ins w:id="646" w:author="Suzanne M. Leal" w:date="2014-11-06T09:44:00Z">
        <w:r w:rsidR="00F12BAD">
          <w:rPr>
            <w:rFonts w:ascii="Times New Roman" w:hAnsi="Times New Roman"/>
            <w:sz w:val="24"/>
          </w:rPr>
          <w:t xml:space="preserve">. </w:t>
        </w:r>
      </w:ins>
      <w:commentRangeStart w:id="647"/>
      <w:ins w:id="648" w:author="Gao Wang" w:date="2014-10-29T14:01:00Z">
        <w:del w:id="649" w:author="Suzanne M. Leal" w:date="2014-11-06T09:42:00Z">
          <w:r w:rsidR="00625BFA" w:rsidDel="002D18AA">
            <w:rPr>
              <w:rFonts w:ascii="Times New Roman" w:hAnsi="Times New Roman"/>
              <w:sz w:val="24"/>
            </w:rPr>
            <w:delText xml:space="preserve">We </w:delText>
          </w:r>
        </w:del>
      </w:ins>
      <w:commentRangeEnd w:id="647"/>
      <w:ins w:id="650" w:author="Gao Wang" w:date="2014-11-04T18:22:00Z">
        <w:del w:id="651" w:author="Suzanne M. Leal" w:date="2014-11-06T09:42:00Z">
          <w:r w:rsidR="00DF3DDF" w:rsidDel="002D18AA">
            <w:rPr>
              <w:rStyle w:val="CommentReference"/>
            </w:rPr>
            <w:commentReference w:id="647"/>
          </w:r>
        </w:del>
      </w:ins>
      <w:ins w:id="652" w:author="Gao Wang" w:date="2014-10-29T14:01:00Z">
        <w:del w:id="653" w:author="Suzanne M. Leal" w:date="2014-11-06T09:42:00Z">
          <w:r w:rsidR="00625BFA" w:rsidDel="002D18AA">
            <w:rPr>
              <w:rFonts w:ascii="Times New Roman" w:hAnsi="Times New Roman"/>
              <w:sz w:val="24"/>
            </w:rPr>
            <w:delText xml:space="preserve">have also compared </w:delText>
          </w:r>
        </w:del>
      </w:ins>
      <w:ins w:id="654" w:author="Gao Wang" w:date="2014-10-30T14:24:00Z">
        <w:del w:id="655" w:author="Suzanne M. Leal" w:date="2014-11-06T09:42:00Z">
          <w:r w:rsidR="00996073" w:rsidDel="002D18AA">
            <w:rPr>
              <w:rFonts w:ascii="Times New Roman" w:hAnsi="Times New Roman"/>
              <w:sz w:val="24"/>
            </w:rPr>
            <w:delText>power</w:delText>
          </w:r>
        </w:del>
      </w:ins>
      <w:ins w:id="656" w:author="Gao Wang" w:date="2014-10-29T14:01:00Z">
        <w:del w:id="657" w:author="Suzanne M. Leal" w:date="2014-11-06T09:42:00Z">
          <w:r w:rsidR="00625BFA" w:rsidDel="002D18AA">
            <w:rPr>
              <w:rFonts w:ascii="Times New Roman" w:hAnsi="Times New Roman"/>
              <w:sz w:val="24"/>
            </w:rPr>
            <w:delText xml:space="preserve"> of CHP wit</w:delText>
          </w:r>
          <w:r w:rsidR="00996073" w:rsidDel="002D18AA">
            <w:rPr>
              <w:rFonts w:ascii="Times New Roman" w:hAnsi="Times New Roman"/>
              <w:sz w:val="24"/>
            </w:rPr>
            <w:delText>h multipoint lin</w:delText>
          </w:r>
          <w:r w:rsidR="0094140B" w:rsidDel="002D18AA">
            <w:rPr>
              <w:rFonts w:ascii="Times New Roman" w:hAnsi="Times New Roman"/>
              <w:sz w:val="24"/>
            </w:rPr>
            <w:delText>kage analysis perf</w:delText>
          </w:r>
          <w:bookmarkStart w:id="658" w:name="_GoBack"/>
          <w:bookmarkEnd w:id="658"/>
          <w:r w:rsidR="0094140B" w:rsidDel="002D18AA">
            <w:rPr>
              <w:rFonts w:ascii="Times New Roman" w:hAnsi="Times New Roman"/>
              <w:sz w:val="24"/>
            </w:rPr>
            <w:delText>ormed by Geneh</w:delText>
          </w:r>
          <w:r w:rsidR="00996073" w:rsidDel="002D18AA">
            <w:rPr>
              <w:rFonts w:ascii="Times New Roman" w:hAnsi="Times New Roman"/>
              <w:sz w:val="24"/>
            </w:rPr>
            <w:delText>unter</w:delText>
          </w:r>
        </w:del>
      </w:ins>
      <w:del w:id="659" w:author="Suzanne M. Leal" w:date="2014-11-06T09:42:00Z">
        <w:r w:rsidR="00BF4C3B" w:rsidDel="002D18AA">
          <w:rPr>
            <w:rFonts w:ascii="Times New Roman" w:hAnsi="Times New Roman"/>
            <w:sz w:val="24"/>
          </w:rPr>
          <w:fldChar w:fldCharType="begin"/>
        </w:r>
        <w:r w:rsidR="00BA2C8A" w:rsidDel="002D18AA">
          <w:rPr>
            <w:rFonts w:ascii="Times New Roman" w:hAnsi="Times New Roman"/>
            <w:sz w:val="24"/>
          </w:rPr>
          <w:delInstrText xml:space="preserve"> ADDIN ZOTERO_ITEM CSL_CITATION {"citationID":"2fF4YmEH","properties":{"formattedCitation":"{\\rtf \\super 14\\nosupersub{}}","plainCitation":"14"},"citationItems":[{"id":363,"uris":["http://zotero.org/users/1116201/items/6HSXTRFG"],"uri":["http://zotero.org/users/1116201/items/6HSXTRFG"],"itemData":{"id":363,"type":"article-journal","title":"Parametric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delInstrText>
        </w:r>
        <w:r w:rsidR="00BF4C3B" w:rsidDel="002D18AA">
          <w:rPr>
            <w:rFonts w:ascii="Times New Roman" w:hAnsi="Times New Roman"/>
            <w:sz w:val="24"/>
          </w:rPr>
          <w:fldChar w:fldCharType="separate"/>
        </w:r>
        <w:r w:rsidR="00BA2C8A" w:rsidRPr="00BA2C8A" w:rsidDel="002D18AA">
          <w:rPr>
            <w:rFonts w:ascii="Times New Roman" w:hAnsi="Times New Roman"/>
            <w:sz w:val="24"/>
            <w:szCs w:val="24"/>
            <w:vertAlign w:val="superscript"/>
          </w:rPr>
          <w:delText>14</w:delText>
        </w:r>
        <w:r w:rsidR="00BF4C3B" w:rsidDel="002D18AA">
          <w:rPr>
            <w:rFonts w:ascii="Times New Roman" w:hAnsi="Times New Roman"/>
            <w:sz w:val="24"/>
          </w:rPr>
          <w:fldChar w:fldCharType="end"/>
        </w:r>
      </w:del>
      <w:ins w:id="660" w:author="Gao Wang" w:date="2014-10-30T14:25:00Z">
        <w:del w:id="661" w:author="Suzanne M. Leal" w:date="2014-11-06T09:42:00Z">
          <w:r w:rsidR="00996073" w:rsidDel="002D18AA">
            <w:rPr>
              <w:rFonts w:ascii="Times New Roman" w:hAnsi="Times New Roman"/>
              <w:sz w:val="24"/>
            </w:rPr>
            <w:delText>.</w:delText>
          </w:r>
        </w:del>
      </w:ins>
      <w:ins w:id="662" w:author="Gao Wang" w:date="2014-10-29T14:01:00Z">
        <w:del w:id="663" w:author="Suzanne M. Leal" w:date="2014-11-06T12:24:00Z">
          <w:r w:rsidR="00996073" w:rsidDel="000758AF">
            <w:rPr>
              <w:rFonts w:ascii="Times New Roman" w:hAnsi="Times New Roman"/>
              <w:sz w:val="24"/>
            </w:rPr>
            <w:delText xml:space="preserve"> </w:delText>
          </w:r>
        </w:del>
      </w:ins>
      <w:ins w:id="664" w:author="Gao Wang" w:date="2014-10-29T14:02:00Z">
        <w:del w:id="665" w:author="Suzanne M. Leal" w:date="2014-11-06T09:47:00Z">
          <w:r w:rsidR="00A67DE9" w:rsidDel="00F12BAD">
            <w:rPr>
              <w:rFonts w:ascii="Times New Roman" w:hAnsi="Times New Roman"/>
              <w:sz w:val="24"/>
            </w:rPr>
            <w:delText>A</w:delText>
          </w:r>
          <w:r w:rsidR="00A67DE9" w:rsidRPr="00A67DE9" w:rsidDel="00F12BAD">
            <w:rPr>
              <w:rFonts w:ascii="Times New Roman" w:hAnsi="Times New Roman"/>
              <w:sz w:val="24"/>
            </w:rPr>
            <w:delText>lthou</w:delText>
          </w:r>
        </w:del>
        <w:del w:id="666" w:author="Suzanne M. Leal" w:date="2014-11-06T09:45:00Z">
          <w:r w:rsidR="00A67DE9" w:rsidRPr="00A67DE9" w:rsidDel="00F12BAD">
            <w:rPr>
              <w:rFonts w:ascii="Times New Roman" w:hAnsi="Times New Roman"/>
              <w:sz w:val="24"/>
            </w:rPr>
            <w:delText xml:space="preserve">gh multipoint linkage is more powerful than </w:delText>
          </w:r>
        </w:del>
      </w:ins>
      <w:ins w:id="667" w:author="Gao Wang" w:date="2014-10-29T14:03:00Z">
        <w:del w:id="668" w:author="Suzanne M. Leal" w:date="2014-11-06T09:45:00Z">
          <w:r w:rsidR="000A5DA0" w:rsidDel="00F12BAD">
            <w:rPr>
              <w:rFonts w:ascii="Times New Roman" w:hAnsi="Times New Roman"/>
              <w:sz w:val="24"/>
            </w:rPr>
            <w:delText xml:space="preserve">analyzing individual </w:delText>
          </w:r>
        </w:del>
      </w:ins>
      <w:ins w:id="669" w:author="Gao Wang" w:date="2014-10-29T14:02:00Z">
        <w:del w:id="670" w:author="Suzanne M. Leal" w:date="2014-11-06T09:45:00Z">
          <w:r w:rsidR="000A5DA0" w:rsidDel="00F12BAD">
            <w:rPr>
              <w:rFonts w:ascii="Times New Roman" w:hAnsi="Times New Roman"/>
              <w:sz w:val="24"/>
            </w:rPr>
            <w:delText>marker</w:delText>
          </w:r>
        </w:del>
      </w:ins>
      <w:ins w:id="671" w:author="Gao Wang" w:date="2014-11-04T11:45:00Z">
        <w:del w:id="672" w:author="Suzanne M. Leal" w:date="2014-11-06T09:45:00Z">
          <w:r w:rsidR="00E73A79" w:rsidDel="00F12BAD">
            <w:rPr>
              <w:rFonts w:ascii="Times New Roman" w:hAnsi="Times New Roman"/>
              <w:sz w:val="24"/>
            </w:rPr>
            <w:delText>,</w:delText>
          </w:r>
        </w:del>
      </w:ins>
      <w:ins w:id="673" w:author="Gao Wang" w:date="2014-10-29T14:02:00Z">
        <w:del w:id="674" w:author="Suzanne M. Leal" w:date="2014-11-06T09:45:00Z">
          <w:r w:rsidR="000A5DA0" w:rsidDel="00F12BAD">
            <w:rPr>
              <w:rFonts w:ascii="Times New Roman" w:hAnsi="Times New Roman"/>
              <w:sz w:val="24"/>
            </w:rPr>
            <w:delText xml:space="preserve"> </w:delText>
          </w:r>
        </w:del>
      </w:ins>
      <w:ins w:id="675" w:author="suzanne" w:date="2014-11-05T09:26:00Z">
        <w:del w:id="676" w:author="Suzanne M. Leal" w:date="2014-11-06T09:45:00Z">
          <w:r w:rsidR="003E2669" w:rsidDel="00F12BAD">
            <w:rPr>
              <w:rFonts w:ascii="Times New Roman" w:hAnsi="Times New Roman"/>
              <w:sz w:val="24"/>
            </w:rPr>
            <w:delText>the CHP</w:delText>
          </w:r>
        </w:del>
      </w:ins>
      <w:ins w:id="677" w:author="Gao Wang" w:date="2014-10-29T14:02:00Z">
        <w:del w:id="678" w:author="suzanne" w:date="2014-11-05T09:26:00Z">
          <w:r w:rsidR="00A67DE9" w:rsidRPr="00A67DE9" w:rsidDel="003E2669">
            <w:rPr>
              <w:rFonts w:ascii="Times New Roman" w:hAnsi="Times New Roman"/>
              <w:sz w:val="24"/>
            </w:rPr>
            <w:delText>our</w:delText>
          </w:r>
        </w:del>
        <w:del w:id="679" w:author="Suzanne M. Leal" w:date="2014-11-06T09:45:00Z">
          <w:r w:rsidR="00A67DE9" w:rsidRPr="00A67DE9" w:rsidDel="00F12BAD">
            <w:rPr>
              <w:rFonts w:ascii="Times New Roman" w:hAnsi="Times New Roman"/>
              <w:sz w:val="24"/>
            </w:rPr>
            <w:delText xml:space="preserve"> method </w:delText>
          </w:r>
        </w:del>
      </w:ins>
      <w:ins w:id="680" w:author="suzanne" w:date="2014-11-05T09:27:00Z">
        <w:del w:id="681" w:author="Suzanne M. Leal" w:date="2014-11-06T09:45:00Z">
          <w:r w:rsidR="00CE3B22" w:rsidDel="00F12BAD">
            <w:rPr>
              <w:rFonts w:ascii="Times New Roman" w:hAnsi="Times New Roman"/>
              <w:sz w:val="24"/>
            </w:rPr>
            <w:delText xml:space="preserve">is </w:delText>
          </w:r>
        </w:del>
      </w:ins>
      <w:ins w:id="682" w:author="Gao Wang" w:date="2014-10-29T14:03:00Z">
        <w:del w:id="683" w:author="suzanne" w:date="2014-11-05T09:27:00Z">
          <w:r w:rsidR="000A5DA0" w:rsidDel="00CE3B22">
            <w:rPr>
              <w:rFonts w:ascii="Times New Roman" w:hAnsi="Times New Roman"/>
              <w:sz w:val="24"/>
            </w:rPr>
            <w:delText xml:space="preserve">still </w:delText>
          </w:r>
        </w:del>
      </w:ins>
      <w:ins w:id="684" w:author="Gao Wang" w:date="2014-10-29T14:02:00Z">
        <w:del w:id="685" w:author="suzanne" w:date="2014-11-05T09:27:00Z">
          <w:r w:rsidR="00A67DE9" w:rsidRPr="00A67DE9" w:rsidDel="00CE3B22">
            <w:rPr>
              <w:rFonts w:ascii="Times New Roman" w:hAnsi="Times New Roman"/>
              <w:sz w:val="24"/>
            </w:rPr>
            <w:delText>rema</w:delText>
          </w:r>
          <w:r w:rsidR="005765A7" w:rsidDel="00CE3B22">
            <w:rPr>
              <w:rFonts w:ascii="Times New Roman" w:hAnsi="Times New Roman"/>
              <w:sz w:val="24"/>
            </w:rPr>
            <w:delText>ins</w:delText>
          </w:r>
        </w:del>
      </w:ins>
      <w:ins w:id="686" w:author="Gao Wang" w:date="2014-11-03T09:36:00Z">
        <w:del w:id="687" w:author="suzanne" w:date="2014-11-05T09:27:00Z">
          <w:r w:rsidR="00EE36A7" w:rsidDel="00CE3B22">
            <w:rPr>
              <w:rFonts w:ascii="Times New Roman" w:hAnsi="Times New Roman"/>
              <w:sz w:val="24"/>
            </w:rPr>
            <w:delText xml:space="preserve"> the</w:delText>
          </w:r>
        </w:del>
      </w:ins>
      <w:ins w:id="688" w:author="Gao Wang" w:date="2014-10-29T14:02:00Z">
        <w:del w:id="689" w:author="suzanne" w:date="2014-11-05T09:27:00Z">
          <w:r w:rsidR="005765A7" w:rsidDel="00CE3B22">
            <w:rPr>
              <w:rFonts w:ascii="Times New Roman" w:hAnsi="Times New Roman"/>
              <w:sz w:val="24"/>
            </w:rPr>
            <w:delText xml:space="preserve"> </w:delText>
          </w:r>
        </w:del>
        <w:del w:id="690" w:author="Suzanne M. Leal" w:date="2014-11-06T09:45:00Z">
          <w:r w:rsidR="005765A7" w:rsidDel="00F12BAD">
            <w:rPr>
              <w:rFonts w:ascii="Times New Roman" w:hAnsi="Times New Roman"/>
              <w:sz w:val="24"/>
            </w:rPr>
            <w:delText>mo</w:delText>
          </w:r>
        </w:del>
      </w:ins>
      <w:ins w:id="691" w:author="suzanne" w:date="2014-11-05T09:27:00Z">
        <w:del w:id="692" w:author="Suzanne M. Leal" w:date="2014-11-06T09:45:00Z">
          <w:r w:rsidR="00CE3B22" w:rsidDel="00F12BAD">
            <w:rPr>
              <w:rFonts w:ascii="Times New Roman" w:hAnsi="Times New Roman"/>
              <w:sz w:val="24"/>
            </w:rPr>
            <w:delText>re</w:delText>
          </w:r>
        </w:del>
      </w:ins>
      <w:ins w:id="693" w:author="Gao Wang" w:date="2014-10-29T14:02:00Z">
        <w:del w:id="694" w:author="suzanne" w:date="2014-11-05T09:27:00Z">
          <w:r w:rsidR="005765A7" w:rsidDel="00CE3B22">
            <w:rPr>
              <w:rFonts w:ascii="Times New Roman" w:hAnsi="Times New Roman"/>
              <w:sz w:val="24"/>
            </w:rPr>
            <w:delText>st</w:delText>
          </w:r>
        </w:del>
        <w:del w:id="695" w:author="Suzanne M. Leal" w:date="2014-11-06T09:45:00Z">
          <w:r w:rsidR="005765A7" w:rsidDel="00F12BAD">
            <w:rPr>
              <w:rFonts w:ascii="Times New Roman" w:hAnsi="Times New Roman"/>
              <w:sz w:val="24"/>
            </w:rPr>
            <w:delText xml:space="preserve"> powerful (</w:delText>
          </w:r>
          <w:r w:rsidR="00A67DE9" w:rsidRPr="00A67DE9" w:rsidDel="00F12BAD">
            <w:rPr>
              <w:rFonts w:ascii="Times New Roman" w:hAnsi="Times New Roman"/>
              <w:sz w:val="24"/>
            </w:rPr>
            <w:delText xml:space="preserve">Table </w:delText>
          </w:r>
        </w:del>
      </w:ins>
      <w:ins w:id="696" w:author="Gao Wang" w:date="2014-10-29T16:55:00Z">
        <w:del w:id="697" w:author="Suzanne M. Leal" w:date="2014-11-06T09:45:00Z">
          <w:r w:rsidR="005765A7" w:rsidDel="00F12BAD">
            <w:rPr>
              <w:rFonts w:ascii="Times New Roman" w:hAnsi="Times New Roman"/>
              <w:sz w:val="24"/>
            </w:rPr>
            <w:delText>S</w:delText>
          </w:r>
        </w:del>
      </w:ins>
      <w:ins w:id="698" w:author="Gao Wang" w:date="2014-10-29T14:02:00Z">
        <w:del w:id="699" w:author="Suzanne M. Leal" w:date="2014-11-06T09:45:00Z">
          <w:r w:rsidR="00022DF8" w:rsidDel="00F12BAD">
            <w:rPr>
              <w:rFonts w:ascii="Times New Roman" w:hAnsi="Times New Roman"/>
              <w:sz w:val="24"/>
            </w:rPr>
            <w:delText>1</w:delText>
          </w:r>
          <w:r w:rsidR="00A67DE9" w:rsidRPr="00A67DE9" w:rsidDel="00F12BAD">
            <w:rPr>
              <w:rFonts w:ascii="Times New Roman" w:hAnsi="Times New Roman"/>
              <w:sz w:val="24"/>
            </w:rPr>
            <w:delText>)</w:delText>
          </w:r>
        </w:del>
      </w:ins>
      <w:ins w:id="700" w:author="Gao Wang" w:date="2014-10-29T14:03:00Z">
        <w:del w:id="701" w:author="Suzanne M. Leal" w:date="2014-11-06T09:45:00Z">
          <w:r w:rsidR="006646C9" w:rsidDel="00F12BAD">
            <w:rPr>
              <w:rFonts w:ascii="Times New Roman" w:hAnsi="Times New Roman"/>
              <w:sz w:val="24"/>
            </w:rPr>
            <w:delText xml:space="preserve">. </w:delText>
          </w:r>
        </w:del>
      </w:ins>
      <w:ins w:id="702" w:author="Suzanne M. Leal" w:date="2014-11-06T09:47:00Z">
        <w:r w:rsidR="00F12BAD">
          <w:rPr>
            <w:rFonts w:ascii="Times New Roman" w:hAnsi="Times New Roman"/>
            <w:sz w:val="24"/>
          </w:rPr>
          <w:t>C</w:t>
        </w:r>
      </w:ins>
      <w:ins w:id="703" w:author="Gao Wang" w:date="2014-10-29T14:04:00Z">
        <w:del w:id="704" w:author="Suzanne M. Leal" w:date="2014-11-06T09:47:00Z">
          <w:r w:rsidR="003D759B" w:rsidDel="00F12BAD">
            <w:rPr>
              <w:rFonts w:ascii="Times New Roman" w:hAnsi="Times New Roman"/>
              <w:sz w:val="24"/>
            </w:rPr>
            <w:delText xml:space="preserve">Regardless of power, </w:delText>
          </w:r>
        </w:del>
      </w:ins>
      <w:ins w:id="705" w:author="Gao Wang" w:date="2014-11-04T11:21:00Z">
        <w:del w:id="706" w:author="Suzanne M. Leal" w:date="2014-11-06T09:47:00Z">
          <w:r w:rsidR="00864C34" w:rsidDel="00F12BAD">
            <w:rPr>
              <w:rFonts w:ascii="Times New Roman" w:hAnsi="Times New Roman"/>
              <w:sz w:val="24"/>
            </w:rPr>
            <w:delText>c</w:delText>
          </w:r>
        </w:del>
        <w:r w:rsidR="00864C34">
          <w:rPr>
            <w:rFonts w:ascii="Times New Roman" w:hAnsi="Times New Roman"/>
            <w:sz w:val="24"/>
          </w:rPr>
          <w:t>aution</w:t>
        </w:r>
        <w:del w:id="707" w:author="suzanne" w:date="2014-11-05T23:11:00Z">
          <w:r w:rsidR="00864C34" w:rsidDel="0053793C">
            <w:rPr>
              <w:rFonts w:ascii="Times New Roman" w:hAnsi="Times New Roman"/>
              <w:sz w:val="24"/>
            </w:rPr>
            <w:delText>s</w:delText>
          </w:r>
        </w:del>
        <w:r w:rsidR="00864C34">
          <w:rPr>
            <w:rFonts w:ascii="Times New Roman" w:hAnsi="Times New Roman"/>
            <w:sz w:val="24"/>
          </w:rPr>
          <w:t xml:space="preserve"> </w:t>
        </w:r>
      </w:ins>
      <w:ins w:id="708" w:author="Suzanne M. Leal" w:date="2014-11-06T12:24:00Z">
        <w:r w:rsidR="000758AF">
          <w:rPr>
            <w:rFonts w:ascii="Times New Roman" w:hAnsi="Times New Roman"/>
            <w:sz w:val="24"/>
          </w:rPr>
          <w:t>should</w:t>
        </w:r>
      </w:ins>
      <w:ins w:id="709" w:author="Gao Wang" w:date="2014-11-04T11:21:00Z">
        <w:del w:id="710" w:author="Suzanne M. Leal" w:date="2014-11-06T12:24:00Z">
          <w:r w:rsidR="00864C34" w:rsidDel="000758AF">
            <w:rPr>
              <w:rFonts w:ascii="Times New Roman" w:hAnsi="Times New Roman"/>
              <w:sz w:val="24"/>
            </w:rPr>
            <w:delText>ha</w:delText>
          </w:r>
        </w:del>
      </w:ins>
      <w:ins w:id="711" w:author="suzanne" w:date="2014-11-05T23:11:00Z">
        <w:del w:id="712" w:author="Suzanne M. Leal" w:date="2014-11-06T12:24:00Z">
          <w:r w:rsidR="0053793C" w:rsidDel="000758AF">
            <w:rPr>
              <w:rFonts w:ascii="Times New Roman" w:hAnsi="Times New Roman"/>
              <w:sz w:val="24"/>
            </w:rPr>
            <w:delText>s</w:delText>
          </w:r>
        </w:del>
      </w:ins>
      <w:ins w:id="713" w:author="Gao Wang" w:date="2014-11-04T11:21:00Z">
        <w:del w:id="714" w:author="suzanne" w:date="2014-11-05T23:11:00Z">
          <w:r w:rsidR="00864C34" w:rsidDel="0053793C">
            <w:rPr>
              <w:rFonts w:ascii="Times New Roman" w:hAnsi="Times New Roman"/>
              <w:sz w:val="24"/>
            </w:rPr>
            <w:delText>ve</w:delText>
          </w:r>
        </w:del>
        <w:del w:id="715" w:author="Suzanne M. Leal" w:date="2014-11-06T12:24:00Z">
          <w:r w:rsidR="00864C34" w:rsidDel="000758AF">
            <w:rPr>
              <w:rFonts w:ascii="Times New Roman" w:hAnsi="Times New Roman"/>
              <w:sz w:val="24"/>
            </w:rPr>
            <w:delText xml:space="preserve"> to</w:delText>
          </w:r>
        </w:del>
        <w:r w:rsidR="00864C34">
          <w:rPr>
            <w:rFonts w:ascii="Times New Roman" w:hAnsi="Times New Roman"/>
            <w:sz w:val="24"/>
          </w:rPr>
          <w:t xml:space="preserve"> be used when performing multipoint linkage analysis </w:t>
        </w:r>
      </w:ins>
      <w:ins w:id="716" w:author="Gao Wang" w:date="2014-11-04T11:24:00Z">
        <w:r w:rsidR="008A0D41">
          <w:rPr>
            <w:rFonts w:ascii="Times New Roman" w:hAnsi="Times New Roman"/>
            <w:sz w:val="24"/>
          </w:rPr>
          <w:t>on sequence data</w:t>
        </w:r>
      </w:ins>
      <w:ins w:id="717" w:author="Suzanne M. Leal" w:date="2014-11-06T12:25:00Z">
        <w:r w:rsidR="000758AF">
          <w:rPr>
            <w:rFonts w:ascii="Times New Roman" w:hAnsi="Times New Roman"/>
            <w:sz w:val="24"/>
          </w:rPr>
          <w:t>,</w:t>
        </w:r>
      </w:ins>
      <w:ins w:id="718" w:author="Gao Wang" w:date="2014-11-04T11:24:00Z">
        <w:r w:rsidR="008A0D41">
          <w:rPr>
            <w:rFonts w:ascii="Times New Roman" w:hAnsi="Times New Roman"/>
            <w:sz w:val="24"/>
          </w:rPr>
          <w:t xml:space="preserve"> </w:t>
        </w:r>
      </w:ins>
      <w:ins w:id="719" w:author="Suzanne M. Leal" w:date="2014-11-06T12:25:00Z">
        <w:r w:rsidR="000758AF">
          <w:rPr>
            <w:rFonts w:ascii="Times New Roman" w:hAnsi="Times New Roman"/>
            <w:sz w:val="24"/>
          </w:rPr>
          <w:t>sinc</w:t>
        </w:r>
      </w:ins>
      <w:ins w:id="720" w:author="Suzanne M. Leal" w:date="2014-11-06T12:28:00Z">
        <w:r w:rsidR="000758AF">
          <w:rPr>
            <w:rFonts w:ascii="Times New Roman" w:hAnsi="Times New Roman"/>
            <w:sz w:val="24"/>
          </w:rPr>
          <w:t>e</w:t>
        </w:r>
      </w:ins>
      <w:ins w:id="721" w:author="Gao Wang" w:date="2014-10-29T14:04:00Z">
        <w:del w:id="722" w:author="Suzanne M. Leal" w:date="2014-11-06T12:25:00Z">
          <w:r w:rsidR="003D759B" w:rsidDel="000758AF">
            <w:rPr>
              <w:rFonts w:ascii="Times New Roman" w:hAnsi="Times New Roman"/>
              <w:sz w:val="24"/>
            </w:rPr>
            <w:delText>because</w:delText>
          </w:r>
        </w:del>
        <w:r w:rsidR="003D759B">
          <w:rPr>
            <w:rFonts w:ascii="Times New Roman" w:hAnsi="Times New Roman"/>
            <w:sz w:val="24"/>
          </w:rPr>
          <w:t xml:space="preserve"> when </w:t>
        </w:r>
      </w:ins>
      <w:ins w:id="723" w:author="suzanne" w:date="2014-11-05T09:27:00Z">
        <w:r w:rsidR="00CE3B22">
          <w:rPr>
            <w:rFonts w:ascii="Times New Roman" w:hAnsi="Times New Roman"/>
            <w:sz w:val="24"/>
          </w:rPr>
          <w:t xml:space="preserve">parental </w:t>
        </w:r>
      </w:ins>
      <w:ins w:id="724" w:author="Gao Wang" w:date="2014-10-29T14:05:00Z">
        <w:r w:rsidR="003D759B">
          <w:rPr>
            <w:rFonts w:ascii="Times New Roman" w:hAnsi="Times New Roman"/>
            <w:sz w:val="24"/>
          </w:rPr>
          <w:t>genotype</w:t>
        </w:r>
      </w:ins>
      <w:ins w:id="725" w:author="Gao Wang" w:date="2014-11-04T11:46:00Z">
        <w:r w:rsidR="00F53408">
          <w:rPr>
            <w:rFonts w:ascii="Times New Roman" w:hAnsi="Times New Roman"/>
            <w:sz w:val="24"/>
          </w:rPr>
          <w:t xml:space="preserve">s are missing for </w:t>
        </w:r>
      </w:ins>
      <w:ins w:id="726" w:author="Gao Wang" w:date="2014-10-29T14:05:00Z">
        <w:r w:rsidR="003D759B">
          <w:rPr>
            <w:rFonts w:ascii="Times New Roman" w:hAnsi="Times New Roman"/>
            <w:sz w:val="24"/>
          </w:rPr>
          <w:t xml:space="preserve">some samples </w:t>
        </w:r>
      </w:ins>
      <w:ins w:id="727" w:author="Gao Wang" w:date="2014-11-04T16:03:00Z">
        <w:r w:rsidR="00677FBE">
          <w:rPr>
            <w:rFonts w:ascii="Times New Roman" w:hAnsi="Times New Roman"/>
            <w:sz w:val="24"/>
          </w:rPr>
          <w:t xml:space="preserve">(common for NGS based family data) </w:t>
        </w:r>
      </w:ins>
      <w:ins w:id="728" w:author="Gao Wang" w:date="2014-10-29T14:05:00Z">
        <w:del w:id="729" w:author="suzanne" w:date="2014-11-05T09:28:00Z">
          <w:r w:rsidR="003D759B" w:rsidDel="00CE3B22">
            <w:rPr>
              <w:rFonts w:ascii="Times New Roman" w:hAnsi="Times New Roman"/>
              <w:sz w:val="24"/>
            </w:rPr>
            <w:delText xml:space="preserve">and </w:delText>
          </w:r>
        </w:del>
      </w:ins>
      <w:ins w:id="730" w:author="Gao Wang" w:date="2014-11-04T11:45:00Z">
        <w:del w:id="731" w:author="suzanne" w:date="2014-11-05T09:28:00Z">
          <w:r w:rsidR="00EB75F8" w:rsidDel="00CE3B22">
            <w:rPr>
              <w:rFonts w:ascii="Times New Roman" w:hAnsi="Times New Roman"/>
              <w:sz w:val="24"/>
            </w:rPr>
            <w:delText>haplotype frequencies</w:delText>
          </w:r>
        </w:del>
      </w:ins>
      <w:ins w:id="732" w:author="Gao Wang" w:date="2014-11-04T11:47:00Z">
        <w:del w:id="733" w:author="suzanne" w:date="2014-11-05T09:28:00Z">
          <w:r w:rsidR="00DB2A7A" w:rsidDel="00CE3B22">
            <w:rPr>
              <w:rFonts w:ascii="Times New Roman" w:hAnsi="Times New Roman"/>
              <w:sz w:val="24"/>
            </w:rPr>
            <w:delText xml:space="preserve"> estimations are performed</w:delText>
          </w:r>
        </w:del>
      </w:ins>
      <w:ins w:id="734" w:author="Gao Wang" w:date="2014-10-29T14:05:00Z">
        <w:del w:id="735" w:author="suzanne" w:date="2014-11-05T09:28:00Z">
          <w:r w:rsidR="003D759B" w:rsidDel="00CE3B22">
            <w:rPr>
              <w:rFonts w:ascii="Times New Roman" w:hAnsi="Times New Roman"/>
              <w:sz w:val="24"/>
            </w:rPr>
            <w:delText xml:space="preserve">, tightly </w:delText>
          </w:r>
        </w:del>
        <w:r w:rsidR="003D759B">
          <w:rPr>
            <w:rFonts w:ascii="Times New Roman" w:hAnsi="Times New Roman"/>
            <w:sz w:val="24"/>
          </w:rPr>
          <w:t xml:space="preserve">linked variants </w:t>
        </w:r>
      </w:ins>
      <w:ins w:id="736" w:author="suzanne" w:date="2014-11-05T09:29:00Z">
        <w:r w:rsidR="00CE3B22">
          <w:rPr>
            <w:rFonts w:ascii="Times New Roman" w:hAnsi="Times New Roman"/>
            <w:sz w:val="24"/>
          </w:rPr>
          <w:t xml:space="preserve">can </w:t>
        </w:r>
      </w:ins>
      <w:ins w:id="737" w:author="Gao Wang" w:date="2014-10-29T14:05:00Z">
        <w:del w:id="738" w:author="suzanne" w:date="2014-11-05T09:28:00Z">
          <w:r w:rsidR="003D759B" w:rsidDel="00CE3B22">
            <w:rPr>
              <w:rFonts w:ascii="Times New Roman" w:hAnsi="Times New Roman"/>
              <w:sz w:val="24"/>
            </w:rPr>
            <w:delText>may</w:delText>
          </w:r>
        </w:del>
        <w:r w:rsidR="003D759B">
          <w:rPr>
            <w:rFonts w:ascii="Times New Roman" w:hAnsi="Times New Roman"/>
            <w:sz w:val="24"/>
          </w:rPr>
          <w:t xml:space="preserve"> </w:t>
        </w:r>
      </w:ins>
      <w:ins w:id="739" w:author="Gao Wang" w:date="2014-10-29T14:06:00Z">
        <w:r w:rsidR="003D759B">
          <w:rPr>
            <w:rFonts w:ascii="Times New Roman" w:hAnsi="Times New Roman"/>
            <w:sz w:val="24"/>
          </w:rPr>
          <w:t xml:space="preserve">lead to </w:t>
        </w:r>
      </w:ins>
      <w:ins w:id="740" w:author="suzanne" w:date="2014-11-05T09:29:00Z">
        <w:r w:rsidR="00CE3B22">
          <w:rPr>
            <w:rFonts w:ascii="Times New Roman" w:hAnsi="Times New Roman"/>
            <w:sz w:val="24"/>
          </w:rPr>
          <w:t xml:space="preserve">serve </w:t>
        </w:r>
      </w:ins>
      <w:ins w:id="741" w:author="Gao Wang" w:date="2014-10-29T14:06:00Z">
        <w:r w:rsidR="003D759B">
          <w:rPr>
            <w:rFonts w:ascii="Times New Roman" w:hAnsi="Times New Roman"/>
            <w:sz w:val="24"/>
          </w:rPr>
          <w:t xml:space="preserve">inflated type I error </w:t>
        </w:r>
      </w:ins>
      <w:ins w:id="742" w:author="suzanne" w:date="2014-11-05T09:29:00Z">
        <w:r w:rsidR="00CE3B22">
          <w:rPr>
            <w:rFonts w:ascii="Times New Roman" w:hAnsi="Times New Roman"/>
            <w:sz w:val="24"/>
          </w:rPr>
          <w:t>when markers are assumed to be in linkage equilibrium</w:t>
        </w:r>
      </w:ins>
      <w:ins w:id="743" w:author="suzanne" w:date="2014-11-05T09:33:00Z">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ins>
      <w:ins w:id="744" w:author="suzanne" w:date="2014-11-05T09:29:00Z">
        <w:r w:rsidR="00CE3B22">
          <w:rPr>
            <w:rFonts w:ascii="Times New Roman" w:hAnsi="Times New Roman"/>
            <w:sz w:val="24"/>
          </w:rPr>
          <w:t xml:space="preserve">. The majority of </w:t>
        </w:r>
      </w:ins>
      <w:ins w:id="745" w:author="suzanne" w:date="2014-11-05T09:31:00Z">
        <w:r w:rsidR="00CE3B22">
          <w:rPr>
            <w:rFonts w:ascii="Times New Roman" w:hAnsi="Times New Roman"/>
            <w:sz w:val="24"/>
          </w:rPr>
          <w:t xml:space="preserve">multipoint </w:t>
        </w:r>
      </w:ins>
      <w:ins w:id="746" w:author="suzanne" w:date="2014-11-05T09:29:00Z">
        <w:r w:rsidR="00CE3B22">
          <w:rPr>
            <w:rFonts w:ascii="Times New Roman" w:hAnsi="Times New Roman"/>
            <w:sz w:val="24"/>
          </w:rPr>
          <w:t>linkage analysis programs</w:t>
        </w:r>
      </w:ins>
      <w:ins w:id="747" w:author="suzanne" w:date="2014-11-05T09:32:00Z">
        <w:r w:rsidR="00CE3B22">
          <w:rPr>
            <w:rFonts w:ascii="Times New Roman" w:hAnsi="Times New Roman"/>
            <w:sz w:val="24"/>
          </w:rPr>
          <w:t xml:space="preserve"> e.g. </w:t>
        </w:r>
        <w:commentRangeStart w:id="748"/>
        <w:proofErr w:type="spellStart"/>
        <w:r w:rsidR="00CE3B22">
          <w:rPr>
            <w:rFonts w:ascii="Times New Roman" w:hAnsi="Times New Roman"/>
            <w:sz w:val="24"/>
          </w:rPr>
          <w:t>GeneHunter</w:t>
        </w:r>
      </w:ins>
      <w:commentRangeEnd w:id="748"/>
      <w:proofErr w:type="spellEnd"/>
      <w:r w:rsidR="00E522FF">
        <w:rPr>
          <w:rStyle w:val="CommentReference"/>
        </w:rPr>
        <w:commentReference w:id="748"/>
      </w:r>
      <w:ins w:id="749" w:author="suzanne" w:date="2014-11-05T09:32:00Z">
        <w:r w:rsidR="00CE3B22">
          <w:rPr>
            <w:rFonts w:ascii="Times New Roman" w:hAnsi="Times New Roman"/>
            <w:sz w:val="24"/>
          </w:rPr>
          <w:t xml:space="preserve">, </w:t>
        </w:r>
        <w:proofErr w:type="spellStart"/>
        <w:r w:rsidR="00CE3B22">
          <w:rPr>
            <w:rFonts w:ascii="Times New Roman" w:hAnsi="Times New Roman"/>
            <w:sz w:val="24"/>
          </w:rPr>
          <w:t>SuperLink</w:t>
        </w:r>
        <w:proofErr w:type="spellEnd"/>
        <w:r w:rsidR="00CE3B22">
          <w:rPr>
            <w:rFonts w:ascii="Times New Roman" w:hAnsi="Times New Roman"/>
            <w:sz w:val="24"/>
          </w:rPr>
          <w:t xml:space="preserve">, </w:t>
        </w:r>
        <w:proofErr w:type="spellStart"/>
        <w:r w:rsidR="00CE3B22">
          <w:rPr>
            <w:rFonts w:ascii="Times New Roman" w:hAnsi="Times New Roman"/>
            <w:sz w:val="24"/>
          </w:rPr>
          <w:t>Vitesse</w:t>
        </w:r>
      </w:ins>
      <w:proofErr w:type="spellEnd"/>
      <w:ins w:id="750" w:author="suzanne" w:date="2014-11-05T09:29:00Z">
        <w:r w:rsidR="00CE3B22">
          <w:rPr>
            <w:rFonts w:ascii="Times New Roman" w:hAnsi="Times New Roman"/>
            <w:sz w:val="24"/>
          </w:rPr>
          <w:t xml:space="preserve">, do not take into consideration LD between marker loci. </w:t>
        </w:r>
      </w:ins>
      <w:ins w:id="751" w:author="Gao Wang" w:date="2014-10-29T14:06:00Z">
        <w:del w:id="752" w:author="suzanne" w:date="2014-11-05T09:33:00Z">
          <w:r w:rsidR="003D759B" w:rsidDel="00CE3B22">
            <w:rPr>
              <w:rFonts w:ascii="Times New Roman" w:hAnsi="Times New Roman"/>
              <w:sz w:val="24"/>
            </w:rPr>
            <w:delText>for multipoint linkage analysis</w:delText>
          </w:r>
        </w:del>
      </w:ins>
      <w:ins w:id="753" w:author="Gao Wang" w:date="2014-11-04T11:25:00Z">
        <w:del w:id="754" w:author="suzanne" w:date="2014-11-05T09:33:00Z">
          <w:r w:rsidR="00EA5F2D" w:rsidDel="00CE3B22">
            <w:rPr>
              <w:rFonts w:ascii="Times New Roman" w:hAnsi="Times New Roman"/>
              <w:sz w:val="24"/>
            </w:rPr>
            <w:delText xml:space="preserve"> programs that ignore inter-marker LD in their model</w:delText>
          </w:r>
        </w:del>
      </w:ins>
      <w:ins w:id="755" w:author="Gao Wang" w:date="2014-11-04T11:34:00Z">
        <w:del w:id="756" w:author="suzanne" w:date="2014-11-05T09:33:00Z">
          <w:r w:rsidR="00CC50AE" w:rsidDel="00CE3B22">
            <w:rPr>
              <w:rFonts w:ascii="Times New Roman" w:hAnsi="Times New Roman"/>
              <w:sz w:val="24"/>
            </w:rPr>
            <w:delText>s</w:delText>
          </w:r>
        </w:del>
      </w:ins>
      <w:del w:id="757" w:author="suzanne" w:date="2014-11-05T09:33:00Z">
        <w:r w:rsidR="00BF4C3B" w:rsidDel="00CE3B22">
          <w:rPr>
            <w:rFonts w:ascii="Times New Roman" w:hAnsi="Times New Roman"/>
            <w:sz w:val="24"/>
          </w:rPr>
          <w:fldChar w:fldCharType="begin"/>
        </w:r>
        <w:r w:rsidR="000369EA" w:rsidDel="00CE3B22">
          <w:rPr>
            <w:rFonts w:ascii="Times New Roman" w:hAnsi="Times New Roman"/>
            <w:sz w:val="24"/>
          </w:rPr>
          <w:del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delInstrText>
        </w:r>
        <w:r w:rsidR="00BF4C3B" w:rsidDel="00CE3B22">
          <w:rPr>
            <w:rFonts w:ascii="Times New Roman" w:hAnsi="Times New Roman"/>
            <w:sz w:val="24"/>
          </w:rPr>
          <w:fldChar w:fldCharType="separate"/>
        </w:r>
        <w:r w:rsidR="000369EA" w:rsidRPr="000369EA" w:rsidDel="00CE3B22">
          <w:rPr>
            <w:rFonts w:ascii="Times New Roman" w:hAnsi="Times New Roman"/>
            <w:sz w:val="24"/>
            <w:szCs w:val="24"/>
            <w:vertAlign w:val="superscript"/>
          </w:rPr>
          <w:delText>15,16</w:delText>
        </w:r>
        <w:r w:rsidR="00BF4C3B" w:rsidDel="00CE3B22">
          <w:rPr>
            <w:rFonts w:ascii="Times New Roman" w:hAnsi="Times New Roman"/>
            <w:sz w:val="24"/>
          </w:rPr>
          <w:fldChar w:fldCharType="end"/>
        </w:r>
      </w:del>
      <w:ins w:id="758" w:author="Gao Wang" w:date="2014-11-04T11:25:00Z">
        <w:del w:id="759" w:author="suzanne" w:date="2014-11-05T09:33:00Z">
          <w:r w:rsidR="00EA5F2D" w:rsidDel="00CE3B22">
            <w:rPr>
              <w:rFonts w:ascii="Times New Roman" w:hAnsi="Times New Roman"/>
              <w:sz w:val="24"/>
            </w:rPr>
            <w:delText>.</w:delText>
          </w:r>
        </w:del>
      </w:ins>
      <w:ins w:id="760" w:author="Gao Wang" w:date="2014-11-04T11:27:00Z">
        <w:del w:id="761" w:author="suzanne" w:date="2014-11-05T09:33:00Z">
          <w:r w:rsidR="004172F8" w:rsidDel="00CE3B22">
            <w:rPr>
              <w:rFonts w:ascii="Times New Roman" w:hAnsi="Times New Roman"/>
              <w:sz w:val="24"/>
            </w:rPr>
            <w:delText xml:space="preserve"> </w:delText>
          </w:r>
        </w:del>
      </w:ins>
      <w:ins w:id="762" w:author="Gao Wang" w:date="2014-11-04T11:29:00Z">
        <w:r w:rsidR="00256D7A">
          <w:rPr>
            <w:rFonts w:ascii="Times New Roman" w:hAnsi="Times New Roman"/>
            <w:sz w:val="24"/>
          </w:rPr>
          <w:t xml:space="preserve">Even for </w:t>
        </w:r>
      </w:ins>
      <w:ins w:id="763" w:author="suzanne" w:date="2014-11-05T10:04:00Z">
        <w:r w:rsidR="006B6ED9">
          <w:rPr>
            <w:rFonts w:ascii="Times New Roman" w:hAnsi="Times New Roman"/>
            <w:sz w:val="24"/>
          </w:rPr>
          <w:t xml:space="preserve">linkage </w:t>
        </w:r>
      </w:ins>
      <w:ins w:id="764" w:author="Gao Wang" w:date="2014-11-04T11:29:00Z">
        <w:r w:rsidR="00256D7A">
          <w:rPr>
            <w:rFonts w:ascii="Times New Roman" w:hAnsi="Times New Roman"/>
            <w:sz w:val="24"/>
          </w:rPr>
          <w:t xml:space="preserve">programs that </w:t>
        </w:r>
      </w:ins>
      <w:ins w:id="765" w:author="suzanne" w:date="2014-11-05T10:04:00Z">
        <w:r w:rsidR="006B6ED9">
          <w:rPr>
            <w:rFonts w:ascii="Times New Roman" w:hAnsi="Times New Roman"/>
            <w:sz w:val="24"/>
          </w:rPr>
          <w:t xml:space="preserve">can </w:t>
        </w:r>
      </w:ins>
      <w:ins w:id="766" w:author="Gao Wang" w:date="2014-11-04T11:34:00Z">
        <w:r w:rsidR="00345777">
          <w:rPr>
            <w:rFonts w:ascii="Times New Roman" w:hAnsi="Times New Roman"/>
            <w:sz w:val="24"/>
          </w:rPr>
          <w:t>model</w:t>
        </w:r>
      </w:ins>
      <w:ins w:id="767" w:author="Gao Wang" w:date="2014-11-04T11:29:00Z">
        <w:r w:rsidR="00157798">
          <w:rPr>
            <w:rFonts w:ascii="Times New Roman" w:hAnsi="Times New Roman"/>
            <w:sz w:val="24"/>
          </w:rPr>
          <w:t xml:space="preserve"> </w:t>
        </w:r>
        <w:r w:rsidR="00256D7A">
          <w:rPr>
            <w:rFonts w:ascii="Times New Roman" w:hAnsi="Times New Roman"/>
            <w:sz w:val="24"/>
          </w:rPr>
          <w:t xml:space="preserve">inter-marker LD, e.g., </w:t>
        </w:r>
      </w:ins>
      <w:ins w:id="768" w:author="Gao Wang" w:date="2014-11-04T16:35:00Z">
        <w:r w:rsidR="00A41873">
          <w:rPr>
            <w:rFonts w:ascii="Times New Roman" w:hAnsi="Times New Roman"/>
            <w:sz w:val="24"/>
          </w:rPr>
          <w:t>LINKAGE/FASTLINK</w:t>
        </w:r>
        <w:r w:rsidR="00746080">
          <w:rPr>
            <w:rFonts w:ascii="Times New Roman" w:hAnsi="Times New Roman"/>
            <w:sz w:val="24"/>
          </w:rPr>
          <w:t xml:space="preserve"> and </w:t>
        </w:r>
      </w:ins>
      <w:ins w:id="769" w:author="Gao Wang" w:date="2014-11-04T11:29:00Z">
        <w:r w:rsidR="00256D7A">
          <w:rPr>
            <w:rFonts w:ascii="Times New Roman" w:hAnsi="Times New Roman"/>
            <w:sz w:val="24"/>
          </w:rPr>
          <w:t>Merlin</w:t>
        </w:r>
      </w:ins>
      <w:ins w:id="770" w:author="Gao Wang" w:date="2014-11-04T11:27:00Z">
        <w:r w:rsidR="00256D7A">
          <w:rPr>
            <w:rFonts w:ascii="Times New Roman" w:hAnsi="Times New Roman"/>
            <w:sz w:val="24"/>
          </w:rPr>
          <w:t xml:space="preserve">, the </w:t>
        </w:r>
        <w:proofErr w:type="spellStart"/>
        <w:r w:rsidR="00256D7A">
          <w:rPr>
            <w:rFonts w:ascii="Times New Roman" w:hAnsi="Times New Roman"/>
            <w:sz w:val="24"/>
          </w:rPr>
          <w:t>haplotype</w:t>
        </w:r>
        <w:proofErr w:type="spellEnd"/>
        <w:r w:rsidR="00256D7A">
          <w:rPr>
            <w:rFonts w:ascii="Times New Roman" w:hAnsi="Times New Roman"/>
            <w:sz w:val="24"/>
          </w:rPr>
          <w:t xml:space="preserve"> frequency estimates </w:t>
        </w:r>
      </w:ins>
      <w:ins w:id="771" w:author="Gao Wang" w:date="2014-11-04T11:30:00Z">
        <w:r w:rsidR="00256D7A">
          <w:rPr>
            <w:rFonts w:ascii="Times New Roman" w:hAnsi="Times New Roman"/>
            <w:sz w:val="24"/>
          </w:rPr>
          <w:t xml:space="preserve">involving rare variants </w:t>
        </w:r>
      </w:ins>
      <w:ins w:id="772" w:author="Gao Wang" w:date="2014-11-04T11:27:00Z">
        <w:r w:rsidR="00256D7A">
          <w:rPr>
            <w:rFonts w:ascii="Times New Roman" w:hAnsi="Times New Roman"/>
            <w:sz w:val="24"/>
          </w:rPr>
          <w:t xml:space="preserve">can be inaccurate </w:t>
        </w:r>
      </w:ins>
      <w:ins w:id="773" w:author="Gao Wang" w:date="2014-11-04T11:30:00Z">
        <w:r w:rsidR="00256D7A">
          <w:rPr>
            <w:rFonts w:ascii="Times New Roman" w:hAnsi="Times New Roman"/>
            <w:sz w:val="24"/>
          </w:rPr>
          <w:t xml:space="preserve">for studies </w:t>
        </w:r>
      </w:ins>
      <w:ins w:id="774" w:author="Gao Wang" w:date="2014-11-04T11:35:00Z">
        <w:r w:rsidR="005A6C22">
          <w:rPr>
            <w:rFonts w:ascii="Times New Roman" w:hAnsi="Times New Roman"/>
            <w:sz w:val="24"/>
          </w:rPr>
          <w:t xml:space="preserve">with limited </w:t>
        </w:r>
      </w:ins>
      <w:ins w:id="775" w:author="Gao Wang" w:date="2014-11-04T11:30:00Z">
        <w:r w:rsidR="00256D7A">
          <w:rPr>
            <w:rFonts w:ascii="Times New Roman" w:hAnsi="Times New Roman"/>
            <w:sz w:val="24"/>
          </w:rPr>
          <w:t xml:space="preserve">number of founders, </w:t>
        </w:r>
      </w:ins>
      <w:ins w:id="776" w:author="Gao Wang" w:date="2014-11-04T11:35:00Z">
        <w:r w:rsidR="00556E43">
          <w:rPr>
            <w:rFonts w:ascii="Times New Roman" w:hAnsi="Times New Roman"/>
            <w:sz w:val="24"/>
          </w:rPr>
          <w:t xml:space="preserve">leading to inflated type </w:t>
        </w:r>
        <w:proofErr w:type="gramStart"/>
        <w:r w:rsidR="00556E43">
          <w:rPr>
            <w:rFonts w:ascii="Times New Roman" w:hAnsi="Times New Roman"/>
            <w:sz w:val="24"/>
          </w:rPr>
          <w:t>I</w:t>
        </w:r>
        <w:proofErr w:type="gramEnd"/>
        <w:r w:rsidR="00556E43">
          <w:rPr>
            <w:rFonts w:ascii="Times New Roman" w:hAnsi="Times New Roman"/>
            <w:sz w:val="24"/>
          </w:rPr>
          <w:t xml:space="preserve"> error.</w:t>
        </w:r>
      </w:ins>
    </w:p>
    <w:p w:rsidR="000758AF" w:rsidRDefault="00524286" w:rsidP="007C1BB5">
      <w:pPr>
        <w:spacing w:afterLines="280" w:line="480" w:lineRule="auto"/>
        <w:jc w:val="both"/>
        <w:rPr>
          <w:rFonts w:ascii="Times New Roman" w:hAnsi="Times New Roman"/>
          <w:sz w:val="24"/>
        </w:rPr>
      </w:pPr>
      <w:r w:rsidRPr="00BF16FA">
        <w:rPr>
          <w:rFonts w:ascii="Times New Roman" w:hAnsi="Times New Roman"/>
          <w:sz w:val="24"/>
        </w:rPr>
        <w:t xml:space="preserve">The </w:t>
      </w:r>
      <w:proofErr w:type="spellStart"/>
      <w:r w:rsidRPr="00BF16FA">
        <w:rPr>
          <w:rFonts w:ascii="Times New Roman" w:hAnsi="Times New Roman"/>
          <w:sz w:val="24"/>
        </w:rPr>
        <w:t>SEQLinkage</w:t>
      </w:r>
      <w:proofErr w:type="spellEnd"/>
      <w:r w:rsidRPr="00BF16FA">
        <w:rPr>
          <w:rFonts w:ascii="Times New Roman" w:hAnsi="Times New Roman"/>
          <w:sz w:val="24"/>
        </w:rPr>
        <w:t xml:space="preserve"> package, </w:t>
      </w:r>
      <w:r>
        <w:rPr>
          <w:rFonts w:ascii="Times New Roman" w:hAnsi="Times New Roman"/>
          <w:sz w:val="24"/>
        </w:rPr>
        <w:t xml:space="preserve">freely available at </w:t>
      </w:r>
      <w:r w:rsidR="00836382">
        <w:rPr>
          <w:rFonts w:ascii="Times New Roman" w:hAnsi="Times New Roman"/>
          <w:sz w:val="24"/>
        </w:rPr>
        <w:t xml:space="preserve">URL </w:t>
      </w:r>
      <w:hyperlink r:id="rId44"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 xml:space="preserve">can </w:t>
      </w:r>
      <w:r w:rsidRPr="00BF16FA">
        <w:rPr>
          <w:rFonts w:ascii="Times New Roman" w:hAnsi="Times New Roman"/>
          <w:sz w:val="24"/>
        </w:rPr>
        <w:lastRenderedPageBreak/>
        <w:t>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w:t>
      </w:r>
      <w:del w:id="777" w:author="suzanne" w:date="2014-11-05T10:06:00Z">
        <w:r w:rsidR="00BF16FA" w:rsidRPr="00BF16FA" w:rsidDel="006B6ED9">
          <w:rPr>
            <w:rFonts w:ascii="Times New Roman" w:hAnsi="Times New Roman"/>
            <w:sz w:val="24"/>
          </w:rPr>
          <w:delText xml:space="preserve">the commonly </w:delText>
        </w:r>
      </w:del>
      <w:del w:id="778" w:author="suzanne" w:date="2014-11-05T10:05:00Z">
        <w:r w:rsidR="00BF16FA" w:rsidRPr="00BF16FA" w:rsidDel="006B6ED9">
          <w:rPr>
            <w:rFonts w:ascii="Times New Roman" w:hAnsi="Times New Roman"/>
            <w:sz w:val="24"/>
          </w:rPr>
          <w:delText xml:space="preserve">practiced </w:delText>
        </w:r>
      </w:del>
      <w:r w:rsidR="00BF16FA" w:rsidRPr="00BF16FA">
        <w:rPr>
          <w:rFonts w:ascii="Times New Roman" w:hAnsi="Times New Roman"/>
          <w:sz w:val="24"/>
        </w:rPr>
        <w:t xml:space="preserve">filtering approaches </w:t>
      </w:r>
      <w:ins w:id="779" w:author="suzanne" w:date="2014-11-05T10:06:00Z">
        <w:r w:rsidR="006B6ED9">
          <w:rPr>
            <w:rFonts w:ascii="Times New Roman" w:hAnsi="Times New Roman"/>
            <w:sz w:val="24"/>
          </w:rPr>
          <w:t xml:space="preserve">which are commonly </w:t>
        </w:r>
      </w:ins>
      <w:r w:rsidR="00BF16FA" w:rsidRPr="00BF16FA">
        <w:rPr>
          <w:rFonts w:ascii="Times New Roman" w:hAnsi="Times New Roman"/>
          <w:sz w:val="24"/>
        </w:rPr>
        <w:t xml:space="preserve">used </w:t>
      </w:r>
      <w:ins w:id="780" w:author="suzanne" w:date="2014-11-05T10:06:00Z">
        <w:r w:rsidR="006B6ED9">
          <w:rPr>
            <w:rFonts w:ascii="Times New Roman" w:hAnsi="Times New Roman"/>
            <w:sz w:val="24"/>
          </w:rPr>
          <w:t>to analyze</w:t>
        </w:r>
      </w:ins>
      <w:del w:id="781" w:author="suzanne" w:date="2014-11-05T10:06:00Z">
        <w:r w:rsidR="00BF16FA" w:rsidRPr="00BF16FA" w:rsidDel="006B6ED9">
          <w:rPr>
            <w:rFonts w:ascii="Times New Roman" w:hAnsi="Times New Roman"/>
            <w:sz w:val="24"/>
          </w:rPr>
          <w:delText>for</w:delText>
        </w:r>
      </w:del>
      <w:r w:rsidR="00BF16FA" w:rsidRPr="00BF16FA">
        <w:rPr>
          <w:rFonts w:ascii="Times New Roman" w:hAnsi="Times New Roman"/>
          <w:sz w:val="24"/>
        </w:rPr>
        <w:t xml:space="preserve"> sequence data, </w:t>
      </w:r>
      <w:proofErr w:type="spellStart"/>
      <w:r w:rsidR="00BF16FA" w:rsidRPr="00BF16FA">
        <w:rPr>
          <w:rFonts w:ascii="Times New Roman" w:hAnsi="Times New Roman"/>
          <w:sz w:val="24"/>
        </w:rPr>
        <w:t>SEQLinkage</w:t>
      </w:r>
      <w:proofErr w:type="spellEnd"/>
      <w:r w:rsidR="00BF16FA" w:rsidRPr="00BF16FA">
        <w:rPr>
          <w:rFonts w:ascii="Times New Roman" w:hAnsi="Times New Roman"/>
          <w:sz w:val="24"/>
        </w:rPr>
        <w:t xml:space="preserve"> provides statistical evidence of the involvement of variants in the etiology of </w:t>
      </w:r>
      <w:proofErr w:type="spellStart"/>
      <w:r w:rsidR="00BF16FA" w:rsidRPr="00BF16FA">
        <w:rPr>
          <w:rFonts w:ascii="Times New Roman" w:hAnsi="Times New Roman"/>
          <w:sz w:val="24"/>
        </w:rPr>
        <w:t>Mendelian</w:t>
      </w:r>
      <w:proofErr w:type="spellEnd"/>
      <w:r w:rsidR="00BF16FA" w:rsidRPr="00BF16FA">
        <w:rPr>
          <w:rFonts w:ascii="Times New Roman" w:hAnsi="Times New Roman"/>
          <w:sz w:val="24"/>
        </w:rPr>
        <w:t xml:space="preserve">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w:t>
      </w:r>
      <w:proofErr w:type="spellStart"/>
      <w:r w:rsidR="00BF16FA" w:rsidRPr="00BF16FA">
        <w:rPr>
          <w:rFonts w:ascii="Times New Roman" w:hAnsi="Times New Roman"/>
          <w:sz w:val="24"/>
        </w:rPr>
        <w:t>penetrance</w:t>
      </w:r>
      <w:proofErr w:type="spellEnd"/>
      <w:r w:rsidR="00BF16FA" w:rsidRPr="00BF16FA">
        <w:rPr>
          <w:rFonts w:ascii="Times New Roman" w:hAnsi="Times New Roman"/>
          <w:sz w:val="24"/>
        </w:rPr>
        <w:t xml:space="preserve"> models it is less likely than filtering </w:t>
      </w:r>
      <w:ins w:id="782" w:author="suzanne" w:date="2014-11-05T10:10:00Z">
        <w:r w:rsidR="006B6ED9">
          <w:rPr>
            <w:rFonts w:ascii="Times New Roman" w:hAnsi="Times New Roman"/>
            <w:sz w:val="24"/>
          </w:rPr>
          <w:t xml:space="preserve">approaches </w:t>
        </w:r>
      </w:ins>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w:t>
      </w:r>
      <w:proofErr w:type="spellStart"/>
      <w:r w:rsidR="00BF16FA" w:rsidRPr="00BF16FA">
        <w:rPr>
          <w:rFonts w:ascii="Times New Roman" w:hAnsi="Times New Roman"/>
          <w:sz w:val="24"/>
        </w:rPr>
        <w:t>phenocopies</w:t>
      </w:r>
      <w:proofErr w:type="spellEnd"/>
      <w:r w:rsidR="00BF16FA" w:rsidRPr="00BF16FA">
        <w:rPr>
          <w:rFonts w:ascii="Times New Roman" w:hAnsi="Times New Roman"/>
          <w:sz w:val="24"/>
        </w:rPr>
        <w:t xml:space="preserve"> and/or reduced </w:t>
      </w:r>
      <w:proofErr w:type="spellStart"/>
      <w:r w:rsidR="00BF16FA" w:rsidRPr="00BF16FA">
        <w:rPr>
          <w:rFonts w:ascii="Times New Roman" w:hAnsi="Times New Roman"/>
          <w:sz w:val="24"/>
        </w:rPr>
        <w:t>penetrance</w:t>
      </w:r>
      <w:proofErr w:type="spellEnd"/>
      <w:r w:rsidR="00BF16FA" w:rsidRPr="00BF16FA">
        <w:rPr>
          <w:rFonts w:ascii="Times New Roman" w:hAnsi="Times New Roman"/>
          <w:sz w:val="24"/>
        </w:rPr>
        <w:t xml:space="preserve">. </w:t>
      </w:r>
      <w:r w:rsidR="005818ED">
        <w:rPr>
          <w:rFonts w:ascii="Times New Roman" w:hAnsi="Times New Roman"/>
          <w:sz w:val="24"/>
        </w:rPr>
        <w:t xml:space="preserve">For </w:t>
      </w:r>
      <w:proofErr w:type="spellStart"/>
      <w:r w:rsidR="005818ED">
        <w:rPr>
          <w:rFonts w:ascii="Times New Roman" w:hAnsi="Times New Roman"/>
          <w:sz w:val="24"/>
        </w:rPr>
        <w:t>Mendelian</w:t>
      </w:r>
      <w:proofErr w:type="spellEnd"/>
      <w:r w:rsidR="005818ED">
        <w:rPr>
          <w:rFonts w:ascii="Times New Roman" w:hAnsi="Times New Roman"/>
          <w:sz w:val="24"/>
        </w:rPr>
        <w:t xml:space="preserve"> traits for which the </w:t>
      </w:r>
      <w:proofErr w:type="spellStart"/>
      <w:r w:rsidR="005818ED">
        <w:rPr>
          <w:rFonts w:ascii="Times New Roman" w:hAnsi="Times New Roman"/>
          <w:sz w:val="24"/>
        </w:rPr>
        <w:t>penetrance</w:t>
      </w:r>
      <w:proofErr w:type="spellEnd"/>
      <w:r w:rsidR="005818ED">
        <w:rPr>
          <w:rFonts w:ascii="Times New Roman" w:hAnsi="Times New Roman"/>
          <w:sz w:val="24"/>
        </w:rPr>
        <w:t xml:space="preserv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 xml:space="preserve">an incorrect </w:t>
      </w:r>
      <w:proofErr w:type="spellStart"/>
      <w:r w:rsidR="005818ED">
        <w:rPr>
          <w:rFonts w:ascii="Times New Roman" w:hAnsi="Times New Roman"/>
          <w:sz w:val="24"/>
        </w:rPr>
        <w:t>penetrance</w:t>
      </w:r>
      <w:proofErr w:type="spellEnd"/>
      <w:r w:rsidR="005818ED">
        <w:rPr>
          <w:rFonts w:ascii="Times New Roman" w:hAnsi="Times New Roman"/>
          <w:sz w:val="24"/>
        </w:rPr>
        <w:t xml:space="preserve"> model.</w:t>
      </w:r>
      <w:r w:rsidR="003A196E">
        <w:rPr>
          <w:rFonts w:ascii="Times New Roman" w:hAnsi="Times New Roman"/>
          <w:sz w:val="24"/>
        </w:rPr>
        <w:t xml:space="preserve"> </w:t>
      </w:r>
      <w:r w:rsidR="00BF16FA" w:rsidRPr="00BF16FA">
        <w:rPr>
          <w:rFonts w:ascii="Times New Roman" w:hAnsi="Times New Roman"/>
          <w:sz w:val="24"/>
        </w:rPr>
        <w:t xml:space="preserve">We recommend the use of </w:t>
      </w:r>
      <w:proofErr w:type="spellStart"/>
      <w:r w:rsidR="00BF16FA" w:rsidRPr="00BF16FA">
        <w:rPr>
          <w:rFonts w:ascii="Times New Roman" w:hAnsi="Times New Roman"/>
          <w:sz w:val="24"/>
        </w:rPr>
        <w:t>SEQLinkage</w:t>
      </w:r>
      <w:proofErr w:type="spellEnd"/>
      <w:r w:rsidR="00BF16FA" w:rsidRPr="00BF16FA">
        <w:rPr>
          <w:rFonts w:ascii="Times New Roman" w:hAnsi="Times New Roman"/>
          <w:sz w:val="24"/>
        </w:rPr>
        <w:t xml:space="preserv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rsidR="000758AF" w:rsidRDefault="00223ABA" w:rsidP="007C1BB5">
      <w:pPr>
        <w:tabs>
          <w:tab w:val="left" w:pos="7800"/>
        </w:tabs>
        <w:spacing w:afterLines="280" w:line="480" w:lineRule="auto"/>
        <w:rPr>
          <w:rFonts w:ascii="Times New Roman" w:hAnsi="Times New Roman"/>
          <w:sz w:val="24"/>
          <w:szCs w:val="24"/>
        </w:rPr>
      </w:pPr>
      <w:r w:rsidRPr="00223ABA">
        <w:rPr>
          <w:rFonts w:ascii="Times New Roman" w:hAnsi="Times New Roman"/>
          <w:sz w:val="24"/>
          <w:szCs w:val="24"/>
        </w:rPr>
        <w:t xml:space="preserve">The authors would like to thank </w:t>
      </w:r>
      <w:proofErr w:type="spellStart"/>
      <w:r w:rsidRPr="00223ABA">
        <w:rPr>
          <w:rFonts w:ascii="Times New Roman" w:hAnsi="Times New Roman"/>
          <w:sz w:val="24"/>
          <w:szCs w:val="24"/>
        </w:rPr>
        <w:t>Regie</w:t>
      </w:r>
      <w:proofErr w:type="spellEnd"/>
      <w:r w:rsidRPr="00223ABA">
        <w:rPr>
          <w:rFonts w:ascii="Times New Roman" w:hAnsi="Times New Roman"/>
          <w:sz w:val="24"/>
          <w:szCs w:val="24"/>
        </w:rPr>
        <w:t xml:space="preserve"> Lyn Santos-Cortez, Daniel Weeks, Alejandro Schaffer, Jeffrey O’Connell and </w:t>
      </w:r>
      <w:proofErr w:type="spellStart"/>
      <w:r w:rsidRPr="00223ABA">
        <w:rPr>
          <w:rFonts w:ascii="Times New Roman" w:hAnsi="Times New Roman"/>
          <w:sz w:val="24"/>
          <w:szCs w:val="24"/>
        </w:rPr>
        <w:t>Jurg</w:t>
      </w:r>
      <w:proofErr w:type="spellEnd"/>
      <w:r w:rsidRPr="00223ABA">
        <w:rPr>
          <w:rFonts w:ascii="Times New Roman" w:hAnsi="Times New Roman"/>
          <w:sz w:val="24"/>
          <w:szCs w:val="24"/>
        </w:rPr>
        <w:t xml:space="preserve"> </w:t>
      </w:r>
      <w:proofErr w:type="spellStart"/>
      <w:r w:rsidRPr="00223ABA">
        <w:rPr>
          <w:rFonts w:ascii="Times New Roman" w:hAnsi="Times New Roman"/>
          <w:sz w:val="24"/>
          <w:szCs w:val="24"/>
        </w:rPr>
        <w:t>Ott</w:t>
      </w:r>
      <w:proofErr w:type="spellEnd"/>
      <w:r w:rsidRPr="00223ABA">
        <w:rPr>
          <w:rFonts w:ascii="Times New Roman" w:hAnsi="Times New Roman"/>
          <w:sz w:val="24"/>
          <w:szCs w:val="24"/>
        </w:rPr>
        <w:t xml:space="preserve"> for helpful discussions and support. This work is funded by National Institute of Health (DC003594, DC011651 and HG006493).</w:t>
      </w:r>
      <w:r w:rsidR="00DA2B4B">
        <w:rPr>
          <w:rFonts w:ascii="Times New Roman" w:hAnsi="Times New Roman"/>
          <w:sz w:val="24"/>
          <w:szCs w:val="24"/>
        </w:rPr>
        <w:t xml:space="preserve"> </w:t>
      </w:r>
    </w:p>
    <w:p w:rsidR="000758AF" w:rsidRDefault="00DA2B4B" w:rsidP="007C1BB5">
      <w:pPr>
        <w:tabs>
          <w:tab w:val="left" w:pos="7800"/>
        </w:tabs>
        <w:spacing w:afterLines="280" w:line="480" w:lineRule="auto"/>
        <w:rPr>
          <w:rFonts w:ascii="Times New Roman" w:hAnsi="Times New Roman"/>
          <w:i/>
          <w:sz w:val="24"/>
          <w:szCs w:val="24"/>
        </w:rPr>
      </w:pPr>
      <w:r w:rsidRPr="00DA2B4B">
        <w:rPr>
          <w:rFonts w:ascii="Times New Roman" w:hAnsi="Times New Roman"/>
          <w:i/>
          <w:sz w:val="24"/>
          <w:szCs w:val="24"/>
        </w:rPr>
        <w:t>Conflict of Interest: none declared.</w:t>
      </w:r>
    </w:p>
    <w:p w:rsidR="000758AF" w:rsidRDefault="00410402" w:rsidP="007C1BB5">
      <w:pPr>
        <w:spacing w:afterLines="280" w:line="480" w:lineRule="auto"/>
        <w:jc w:val="both"/>
        <w:rPr>
          <w:rFonts w:ascii="Times New Roman" w:hAnsi="Times New Roman"/>
          <w:b/>
          <w:sz w:val="24"/>
          <w:szCs w:val="24"/>
        </w:rPr>
      </w:pPr>
      <w:r>
        <w:rPr>
          <w:rFonts w:ascii="Times New Roman" w:hAnsi="Times New Roman"/>
          <w:b/>
          <w:sz w:val="24"/>
          <w:szCs w:val="24"/>
        </w:rPr>
        <w:t>References</w:t>
      </w:r>
    </w:p>
    <w:p w:rsidR="000369EA" w:rsidRPr="000369EA" w:rsidRDefault="00BF4C3B" w:rsidP="000369EA">
      <w:pPr>
        <w:pStyle w:val="Bibliography"/>
        <w:rPr>
          <w:rFonts w:ascii="Times New Roman" w:hAnsi="Times New Roman"/>
          <w:sz w:val="24"/>
        </w:rPr>
      </w:pPr>
      <w:r w:rsidRPr="00BF4C3B">
        <w:fldChar w:fldCharType="begin"/>
      </w:r>
      <w:r w:rsidR="00864C34">
        <w:instrText xml:space="preserve"> ADDIN ZOTERO_BIBL {"custom":[]} CSL_BIBLIOGRAPHY </w:instrText>
      </w:r>
      <w:r w:rsidRPr="00BF4C3B">
        <w:fldChar w:fldCharType="separate"/>
      </w:r>
      <w:r w:rsidR="000369EA" w:rsidRPr="000369EA">
        <w:rPr>
          <w:rFonts w:ascii="Times New Roman" w:hAnsi="Times New Roman"/>
          <w:sz w:val="24"/>
        </w:rPr>
        <w:t xml:space="preserve">1 </w:t>
      </w:r>
      <w:r w:rsidR="000369EA" w:rsidRPr="000369EA">
        <w:rPr>
          <w:rFonts w:ascii="Times New Roman" w:hAnsi="Times New Roman"/>
          <w:sz w:val="24"/>
        </w:rPr>
        <w:tab/>
        <w:t xml:space="preserve">Ng SB, Buckingham KJ, Lee C, </w:t>
      </w:r>
      <w:proofErr w:type="spellStart"/>
      <w:r w:rsidR="000369EA" w:rsidRPr="000369EA">
        <w:rPr>
          <w:rFonts w:ascii="Times New Roman" w:hAnsi="Times New Roman"/>
          <w:sz w:val="24"/>
        </w:rPr>
        <w:t>Bigham</w:t>
      </w:r>
      <w:proofErr w:type="spellEnd"/>
      <w:r w:rsidR="000369EA" w:rsidRPr="000369EA">
        <w:rPr>
          <w:rFonts w:ascii="Times New Roman" w:hAnsi="Times New Roman"/>
          <w:sz w:val="24"/>
        </w:rPr>
        <w:t xml:space="preserve"> AW, Tabor HK, Dent KM </w:t>
      </w:r>
      <w:r w:rsidR="000369EA" w:rsidRPr="000369EA">
        <w:rPr>
          <w:rFonts w:ascii="Times New Roman" w:hAnsi="Times New Roman"/>
          <w:i/>
          <w:iCs/>
          <w:sz w:val="24"/>
        </w:rPr>
        <w:t>et al.</w:t>
      </w:r>
      <w:r w:rsidR="000369EA" w:rsidRPr="000369EA">
        <w:rPr>
          <w:rFonts w:ascii="Times New Roman" w:hAnsi="Times New Roman"/>
          <w:sz w:val="24"/>
        </w:rPr>
        <w:t xml:space="preserve"> </w:t>
      </w:r>
      <w:proofErr w:type="spellStart"/>
      <w:r w:rsidR="000369EA" w:rsidRPr="000369EA">
        <w:rPr>
          <w:rFonts w:ascii="Times New Roman" w:hAnsi="Times New Roman"/>
          <w:sz w:val="24"/>
        </w:rPr>
        <w:t>Exome</w:t>
      </w:r>
      <w:proofErr w:type="spellEnd"/>
      <w:r w:rsidR="000369EA" w:rsidRPr="000369EA">
        <w:rPr>
          <w:rFonts w:ascii="Times New Roman" w:hAnsi="Times New Roman"/>
          <w:sz w:val="24"/>
        </w:rPr>
        <w:t xml:space="preserve"> sequencing identifies the cause of a </w:t>
      </w:r>
      <w:proofErr w:type="spellStart"/>
      <w:r w:rsidR="000369EA" w:rsidRPr="000369EA">
        <w:rPr>
          <w:rFonts w:ascii="Times New Roman" w:hAnsi="Times New Roman"/>
          <w:sz w:val="24"/>
        </w:rPr>
        <w:t>mendelian</w:t>
      </w:r>
      <w:proofErr w:type="spellEnd"/>
      <w:r w:rsidR="000369EA" w:rsidRPr="000369EA">
        <w:rPr>
          <w:rFonts w:ascii="Times New Roman" w:hAnsi="Times New Roman"/>
          <w:sz w:val="24"/>
        </w:rPr>
        <w:t xml:space="preserve"> disorder. </w:t>
      </w:r>
      <w:r w:rsidR="000369EA" w:rsidRPr="000369EA">
        <w:rPr>
          <w:rFonts w:ascii="Times New Roman" w:hAnsi="Times New Roman"/>
          <w:i/>
          <w:iCs/>
          <w:sz w:val="24"/>
        </w:rPr>
        <w:t>Nat Genet</w:t>
      </w:r>
      <w:r w:rsidR="000369EA" w:rsidRPr="000369EA">
        <w:rPr>
          <w:rFonts w:ascii="Times New Roman" w:hAnsi="Times New Roman"/>
          <w:sz w:val="24"/>
        </w:rPr>
        <w:t xml:space="preserve"> 2010; </w:t>
      </w:r>
      <w:r w:rsidR="000369EA" w:rsidRPr="000369EA">
        <w:rPr>
          <w:rFonts w:ascii="Times New Roman" w:hAnsi="Times New Roman"/>
          <w:b/>
          <w:bCs/>
          <w:sz w:val="24"/>
        </w:rPr>
        <w:t>42</w:t>
      </w:r>
      <w:r w:rsidR="000369EA" w:rsidRPr="000369EA">
        <w:rPr>
          <w:rFonts w:ascii="Times New Roman" w:hAnsi="Times New Roman"/>
          <w:sz w:val="24"/>
        </w:rPr>
        <w:t>: 30–35.</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2 </w:t>
      </w:r>
      <w:r w:rsidRPr="000369EA">
        <w:rPr>
          <w:rFonts w:ascii="Times New Roman" w:hAnsi="Times New Roman"/>
          <w:sz w:val="24"/>
        </w:rPr>
        <w:tab/>
        <w:t xml:space="preserve">Santos-Cortez RLP, Lee K, </w:t>
      </w:r>
      <w:proofErr w:type="spellStart"/>
      <w:r w:rsidRPr="000369EA">
        <w:rPr>
          <w:rFonts w:ascii="Times New Roman" w:hAnsi="Times New Roman"/>
          <w:sz w:val="24"/>
        </w:rPr>
        <w:t>Azeem</w:t>
      </w:r>
      <w:proofErr w:type="spellEnd"/>
      <w:r w:rsidRPr="000369EA">
        <w:rPr>
          <w:rFonts w:ascii="Times New Roman" w:hAnsi="Times New Roman"/>
          <w:sz w:val="24"/>
        </w:rPr>
        <w:t xml:space="preserve"> Z, </w:t>
      </w:r>
      <w:proofErr w:type="spellStart"/>
      <w:r w:rsidRPr="000369EA">
        <w:rPr>
          <w:rFonts w:ascii="Times New Roman" w:hAnsi="Times New Roman"/>
          <w:sz w:val="24"/>
        </w:rPr>
        <w:t>Antonellis</w:t>
      </w:r>
      <w:proofErr w:type="spellEnd"/>
      <w:r w:rsidRPr="000369EA">
        <w:rPr>
          <w:rFonts w:ascii="Times New Roman" w:hAnsi="Times New Roman"/>
          <w:sz w:val="24"/>
        </w:rPr>
        <w:t xml:space="preserve"> PJ, Pollock LM, Khan S </w:t>
      </w:r>
      <w:r w:rsidRPr="000369EA">
        <w:rPr>
          <w:rFonts w:ascii="Times New Roman" w:hAnsi="Times New Roman"/>
          <w:i/>
          <w:iCs/>
          <w:sz w:val="24"/>
        </w:rPr>
        <w:t>et al.</w:t>
      </w:r>
      <w:r w:rsidRPr="000369EA">
        <w:rPr>
          <w:rFonts w:ascii="Times New Roman" w:hAnsi="Times New Roman"/>
          <w:sz w:val="24"/>
        </w:rPr>
        <w:t xml:space="preserve"> Mutations in KARS, Encoding </w:t>
      </w:r>
      <w:proofErr w:type="spellStart"/>
      <w:r w:rsidRPr="000369EA">
        <w:rPr>
          <w:rFonts w:ascii="Times New Roman" w:hAnsi="Times New Roman"/>
          <w:sz w:val="24"/>
        </w:rPr>
        <w:t>Lysyl-tRNA</w:t>
      </w:r>
      <w:proofErr w:type="spellEnd"/>
      <w:r w:rsidRPr="000369EA">
        <w:rPr>
          <w:rFonts w:ascii="Times New Roman" w:hAnsi="Times New Roman"/>
          <w:sz w:val="24"/>
        </w:rPr>
        <w:t xml:space="preserve"> </w:t>
      </w:r>
      <w:proofErr w:type="spellStart"/>
      <w:r w:rsidRPr="000369EA">
        <w:rPr>
          <w:rFonts w:ascii="Times New Roman" w:hAnsi="Times New Roman"/>
          <w:sz w:val="24"/>
        </w:rPr>
        <w:t>Synthetase</w:t>
      </w:r>
      <w:proofErr w:type="spellEnd"/>
      <w:r w:rsidRPr="000369EA">
        <w:rPr>
          <w:rFonts w:ascii="Times New Roman" w:hAnsi="Times New Roman"/>
          <w:sz w:val="24"/>
        </w:rPr>
        <w:t xml:space="preserve">, Cause </w:t>
      </w:r>
      <w:proofErr w:type="spellStart"/>
      <w:r w:rsidRPr="000369EA">
        <w:rPr>
          <w:rFonts w:ascii="Times New Roman" w:hAnsi="Times New Roman"/>
          <w:sz w:val="24"/>
        </w:rPr>
        <w:t>Autosomal</w:t>
      </w:r>
      <w:proofErr w:type="spellEnd"/>
      <w:r w:rsidRPr="000369EA">
        <w:rPr>
          <w:rFonts w:ascii="Times New Roman" w:hAnsi="Times New Roman"/>
          <w:sz w:val="24"/>
        </w:rPr>
        <w:t xml:space="preserve">-Recessive </w:t>
      </w:r>
      <w:proofErr w:type="spellStart"/>
      <w:r w:rsidRPr="000369EA">
        <w:rPr>
          <w:rFonts w:ascii="Times New Roman" w:hAnsi="Times New Roman"/>
          <w:sz w:val="24"/>
        </w:rPr>
        <w:t>Nonsyndromic</w:t>
      </w:r>
      <w:proofErr w:type="spellEnd"/>
      <w:r w:rsidRPr="000369EA">
        <w:rPr>
          <w:rFonts w:ascii="Times New Roman" w:hAnsi="Times New Roman"/>
          <w:sz w:val="24"/>
        </w:rPr>
        <w:t xml:space="preserve"> Hearing Impairment DFNB89.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2013; </w:t>
      </w:r>
      <w:r w:rsidRPr="000369EA">
        <w:rPr>
          <w:rFonts w:ascii="Times New Roman" w:hAnsi="Times New Roman"/>
          <w:b/>
          <w:bCs/>
          <w:sz w:val="24"/>
        </w:rPr>
        <w:t>93</w:t>
      </w:r>
      <w:r w:rsidRPr="000369EA">
        <w:rPr>
          <w:rFonts w:ascii="Times New Roman" w:hAnsi="Times New Roman"/>
          <w:sz w:val="24"/>
        </w:rPr>
        <w:t>: 132–140.</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3 </w:t>
      </w:r>
      <w:r w:rsidRPr="000369EA">
        <w:rPr>
          <w:rFonts w:ascii="Times New Roman" w:hAnsi="Times New Roman"/>
          <w:sz w:val="24"/>
        </w:rPr>
        <w:tab/>
        <w:t xml:space="preserve">Smith KR, </w:t>
      </w:r>
      <w:proofErr w:type="spellStart"/>
      <w:r w:rsidRPr="000369EA">
        <w:rPr>
          <w:rFonts w:ascii="Times New Roman" w:hAnsi="Times New Roman"/>
          <w:sz w:val="24"/>
        </w:rPr>
        <w:t>Bromhead</w:t>
      </w:r>
      <w:proofErr w:type="spellEnd"/>
      <w:r w:rsidRPr="000369EA">
        <w:rPr>
          <w:rFonts w:ascii="Times New Roman" w:hAnsi="Times New Roman"/>
          <w:sz w:val="24"/>
        </w:rPr>
        <w:t xml:space="preserve"> CJ, Hildebrand MS, Shearer AE, Lockhart PJ, </w:t>
      </w:r>
      <w:proofErr w:type="spellStart"/>
      <w:r w:rsidRPr="000369EA">
        <w:rPr>
          <w:rFonts w:ascii="Times New Roman" w:hAnsi="Times New Roman"/>
          <w:sz w:val="24"/>
        </w:rPr>
        <w:t>Najmabadi</w:t>
      </w:r>
      <w:proofErr w:type="spellEnd"/>
      <w:r w:rsidRPr="000369EA">
        <w:rPr>
          <w:rFonts w:ascii="Times New Roman" w:hAnsi="Times New Roman"/>
          <w:sz w:val="24"/>
        </w:rPr>
        <w:t xml:space="preserve"> H </w:t>
      </w:r>
      <w:r w:rsidRPr="000369EA">
        <w:rPr>
          <w:rFonts w:ascii="Times New Roman" w:hAnsi="Times New Roman"/>
          <w:i/>
          <w:iCs/>
          <w:sz w:val="24"/>
        </w:rPr>
        <w:t>et al.</w:t>
      </w:r>
      <w:r w:rsidRPr="000369EA">
        <w:rPr>
          <w:rFonts w:ascii="Times New Roman" w:hAnsi="Times New Roman"/>
          <w:sz w:val="24"/>
        </w:rPr>
        <w:t xml:space="preserve"> Reducing the </w:t>
      </w:r>
      <w:proofErr w:type="spellStart"/>
      <w:r w:rsidRPr="000369EA">
        <w:rPr>
          <w:rFonts w:ascii="Times New Roman" w:hAnsi="Times New Roman"/>
          <w:sz w:val="24"/>
        </w:rPr>
        <w:t>exome</w:t>
      </w:r>
      <w:proofErr w:type="spellEnd"/>
      <w:r w:rsidRPr="000369EA">
        <w:rPr>
          <w:rFonts w:ascii="Times New Roman" w:hAnsi="Times New Roman"/>
          <w:sz w:val="24"/>
        </w:rPr>
        <w:t xml:space="preserve"> search space for </w:t>
      </w:r>
      <w:proofErr w:type="spellStart"/>
      <w:r w:rsidRPr="000369EA">
        <w:rPr>
          <w:rFonts w:ascii="Times New Roman" w:hAnsi="Times New Roman"/>
          <w:sz w:val="24"/>
        </w:rPr>
        <w:t>Mendelian</w:t>
      </w:r>
      <w:proofErr w:type="spellEnd"/>
      <w:r w:rsidRPr="000369EA">
        <w:rPr>
          <w:rFonts w:ascii="Times New Roman" w:hAnsi="Times New Roman"/>
          <w:sz w:val="24"/>
        </w:rPr>
        <w:t xml:space="preserve"> diseases using genetic linkage analysis of </w:t>
      </w:r>
      <w:proofErr w:type="spellStart"/>
      <w:r w:rsidRPr="000369EA">
        <w:rPr>
          <w:rFonts w:ascii="Times New Roman" w:hAnsi="Times New Roman"/>
          <w:sz w:val="24"/>
        </w:rPr>
        <w:t>exome</w:t>
      </w:r>
      <w:proofErr w:type="spellEnd"/>
      <w:r w:rsidRPr="000369EA">
        <w:rPr>
          <w:rFonts w:ascii="Times New Roman" w:hAnsi="Times New Roman"/>
          <w:sz w:val="24"/>
        </w:rPr>
        <w:t xml:space="preserve"> genotypes. </w:t>
      </w:r>
      <w:r w:rsidRPr="000369EA">
        <w:rPr>
          <w:rFonts w:ascii="Times New Roman" w:hAnsi="Times New Roman"/>
          <w:i/>
          <w:iCs/>
          <w:sz w:val="24"/>
        </w:rPr>
        <w:t xml:space="preserve">Genome </w:t>
      </w:r>
      <w:proofErr w:type="spellStart"/>
      <w:r w:rsidRPr="000369EA">
        <w:rPr>
          <w:rFonts w:ascii="Times New Roman" w:hAnsi="Times New Roman"/>
          <w:i/>
          <w:iCs/>
          <w:sz w:val="24"/>
        </w:rPr>
        <w:t>Biol</w:t>
      </w:r>
      <w:proofErr w:type="spellEnd"/>
      <w:r w:rsidRPr="000369EA">
        <w:rPr>
          <w:rFonts w:ascii="Times New Roman" w:hAnsi="Times New Roman"/>
          <w:sz w:val="24"/>
        </w:rPr>
        <w:t xml:space="preserve"> 2011; </w:t>
      </w:r>
      <w:r w:rsidRPr="000369EA">
        <w:rPr>
          <w:rFonts w:ascii="Times New Roman" w:hAnsi="Times New Roman"/>
          <w:b/>
          <w:bCs/>
          <w:sz w:val="24"/>
        </w:rPr>
        <w:t>12</w:t>
      </w:r>
      <w:r w:rsidRPr="000369EA">
        <w:rPr>
          <w:rFonts w:ascii="Times New Roman" w:hAnsi="Times New Roman"/>
          <w:sz w:val="24"/>
        </w:rPr>
        <w:t>: R85.</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4 </w:t>
      </w:r>
      <w:r w:rsidRPr="000369EA">
        <w:rPr>
          <w:rFonts w:ascii="Times New Roman" w:hAnsi="Times New Roman"/>
          <w:sz w:val="24"/>
        </w:rPr>
        <w:tab/>
        <w:t xml:space="preserve">Huang Q, </w:t>
      </w:r>
      <w:proofErr w:type="spellStart"/>
      <w:r w:rsidRPr="000369EA">
        <w:rPr>
          <w:rFonts w:ascii="Times New Roman" w:hAnsi="Times New Roman"/>
          <w:sz w:val="24"/>
        </w:rPr>
        <w:t>Shete</w:t>
      </w:r>
      <w:proofErr w:type="spellEnd"/>
      <w:r w:rsidRPr="000369EA">
        <w:rPr>
          <w:rFonts w:ascii="Times New Roman" w:hAnsi="Times New Roman"/>
          <w:sz w:val="24"/>
        </w:rPr>
        <w:t xml:space="preserve"> S, Amos CI. Ignoring linkage disequilibrium among tightly linked markers induces false-positive evidence of linkage for affected sib pair analysis.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2004; </w:t>
      </w:r>
      <w:r w:rsidRPr="000369EA">
        <w:rPr>
          <w:rFonts w:ascii="Times New Roman" w:hAnsi="Times New Roman"/>
          <w:b/>
          <w:bCs/>
          <w:sz w:val="24"/>
        </w:rPr>
        <w:t>75</w:t>
      </w:r>
      <w:r w:rsidRPr="000369EA">
        <w:rPr>
          <w:rFonts w:ascii="Times New Roman" w:hAnsi="Times New Roman"/>
          <w:sz w:val="24"/>
        </w:rPr>
        <w:t>: 1106–1112.</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5 </w:t>
      </w:r>
      <w:r w:rsidRPr="000369EA">
        <w:rPr>
          <w:rFonts w:ascii="Times New Roman" w:hAnsi="Times New Roman"/>
          <w:sz w:val="24"/>
        </w:rPr>
        <w:tab/>
      </w:r>
      <w:proofErr w:type="spellStart"/>
      <w:r w:rsidRPr="000369EA">
        <w:rPr>
          <w:rFonts w:ascii="Times New Roman" w:hAnsi="Times New Roman"/>
          <w:sz w:val="24"/>
        </w:rPr>
        <w:t>Abecasis</w:t>
      </w:r>
      <w:proofErr w:type="spellEnd"/>
      <w:r w:rsidRPr="000369EA">
        <w:rPr>
          <w:rFonts w:ascii="Times New Roman" w:hAnsi="Times New Roman"/>
          <w:sz w:val="24"/>
        </w:rPr>
        <w:t xml:space="preserve"> GR, </w:t>
      </w:r>
      <w:proofErr w:type="spellStart"/>
      <w:r w:rsidRPr="000369EA">
        <w:rPr>
          <w:rFonts w:ascii="Times New Roman" w:hAnsi="Times New Roman"/>
          <w:sz w:val="24"/>
        </w:rPr>
        <w:t>Wigginton</w:t>
      </w:r>
      <w:proofErr w:type="spellEnd"/>
      <w:r w:rsidRPr="000369EA">
        <w:rPr>
          <w:rFonts w:ascii="Times New Roman" w:hAnsi="Times New Roman"/>
          <w:sz w:val="24"/>
        </w:rPr>
        <w:t xml:space="preserve"> JE. </w:t>
      </w:r>
      <w:proofErr w:type="gramStart"/>
      <w:r w:rsidRPr="000369EA">
        <w:rPr>
          <w:rFonts w:ascii="Times New Roman" w:hAnsi="Times New Roman"/>
          <w:sz w:val="24"/>
        </w:rPr>
        <w:t>Handling Marker-Marker Linkage Disequilibrium: Pedigree Analysis with Clustered Markers.</w:t>
      </w:r>
      <w:proofErr w:type="gramEnd"/>
      <w:r w:rsidRPr="000369EA">
        <w:rPr>
          <w:rFonts w:ascii="Times New Roman" w:hAnsi="Times New Roman"/>
          <w:sz w:val="24"/>
        </w:rPr>
        <w:t xml:space="preserve">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2005; </w:t>
      </w:r>
      <w:r w:rsidRPr="000369EA">
        <w:rPr>
          <w:rFonts w:ascii="Times New Roman" w:hAnsi="Times New Roman"/>
          <w:b/>
          <w:bCs/>
          <w:sz w:val="24"/>
        </w:rPr>
        <w:t>77</w:t>
      </w:r>
      <w:r w:rsidRPr="000369EA">
        <w:rPr>
          <w:rFonts w:ascii="Times New Roman" w:hAnsi="Times New Roman"/>
          <w:sz w:val="24"/>
        </w:rPr>
        <w:t>: 754–767.</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6 </w:t>
      </w:r>
      <w:r w:rsidRPr="000369EA">
        <w:rPr>
          <w:rFonts w:ascii="Times New Roman" w:hAnsi="Times New Roman"/>
          <w:sz w:val="24"/>
        </w:rPr>
        <w:tab/>
        <w:t xml:space="preserve">Li B, Leal SM. Methods for detecting associations with rare variants for common diseases: application to analysis of sequence data.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2008; </w:t>
      </w:r>
      <w:r w:rsidRPr="000369EA">
        <w:rPr>
          <w:rFonts w:ascii="Times New Roman" w:hAnsi="Times New Roman"/>
          <w:b/>
          <w:bCs/>
          <w:sz w:val="24"/>
        </w:rPr>
        <w:t>83</w:t>
      </w:r>
      <w:r w:rsidRPr="000369EA">
        <w:rPr>
          <w:rFonts w:ascii="Times New Roman" w:hAnsi="Times New Roman"/>
          <w:sz w:val="24"/>
        </w:rPr>
        <w:t>: 311–321.</w:t>
      </w:r>
    </w:p>
    <w:p w:rsidR="000369EA" w:rsidRPr="000369EA" w:rsidRDefault="000369EA" w:rsidP="000369EA">
      <w:pPr>
        <w:pStyle w:val="Bibliography"/>
        <w:rPr>
          <w:rFonts w:ascii="Times New Roman" w:hAnsi="Times New Roman"/>
          <w:sz w:val="24"/>
        </w:rPr>
      </w:pPr>
      <w:proofErr w:type="gramStart"/>
      <w:r w:rsidRPr="000369EA">
        <w:rPr>
          <w:rFonts w:ascii="Times New Roman" w:hAnsi="Times New Roman"/>
          <w:sz w:val="24"/>
        </w:rPr>
        <w:t xml:space="preserve">7 </w:t>
      </w:r>
      <w:r w:rsidRPr="000369EA">
        <w:rPr>
          <w:rFonts w:ascii="Times New Roman" w:hAnsi="Times New Roman"/>
          <w:sz w:val="24"/>
        </w:rPr>
        <w:tab/>
      </w:r>
      <w:proofErr w:type="spellStart"/>
      <w:r w:rsidRPr="000369EA">
        <w:rPr>
          <w:rFonts w:ascii="Times New Roman" w:hAnsi="Times New Roman"/>
          <w:sz w:val="24"/>
        </w:rPr>
        <w:t>Karlis</w:t>
      </w:r>
      <w:proofErr w:type="spellEnd"/>
      <w:r w:rsidRPr="000369EA">
        <w:rPr>
          <w:rFonts w:ascii="Times New Roman" w:hAnsi="Times New Roman"/>
          <w:sz w:val="24"/>
        </w:rPr>
        <w:t xml:space="preserve"> D.</w:t>
      </w:r>
      <w:proofErr w:type="gramEnd"/>
      <w:r w:rsidRPr="000369EA">
        <w:rPr>
          <w:rFonts w:ascii="Times New Roman" w:hAnsi="Times New Roman"/>
          <w:sz w:val="24"/>
        </w:rPr>
        <w:t xml:space="preserve"> </w:t>
      </w:r>
      <w:proofErr w:type="gramStart"/>
      <w:r w:rsidRPr="000369EA">
        <w:rPr>
          <w:rFonts w:ascii="Times New Roman" w:hAnsi="Times New Roman"/>
          <w:sz w:val="24"/>
        </w:rPr>
        <w:t>An EM algorithm for multivariate Poisson distribution and related models.</w:t>
      </w:r>
      <w:proofErr w:type="gramEnd"/>
      <w:r w:rsidRPr="000369EA">
        <w:rPr>
          <w:rFonts w:ascii="Times New Roman" w:hAnsi="Times New Roman"/>
          <w:sz w:val="24"/>
        </w:rPr>
        <w:t xml:space="preserve"> </w:t>
      </w:r>
      <w:r w:rsidRPr="000369EA">
        <w:rPr>
          <w:rFonts w:ascii="Times New Roman" w:hAnsi="Times New Roman"/>
          <w:i/>
          <w:iCs/>
          <w:sz w:val="24"/>
        </w:rPr>
        <w:t xml:space="preserve">J </w:t>
      </w:r>
      <w:proofErr w:type="spellStart"/>
      <w:r w:rsidRPr="000369EA">
        <w:rPr>
          <w:rFonts w:ascii="Times New Roman" w:hAnsi="Times New Roman"/>
          <w:i/>
          <w:iCs/>
          <w:sz w:val="24"/>
        </w:rPr>
        <w:t>Appl</w:t>
      </w:r>
      <w:proofErr w:type="spellEnd"/>
      <w:r w:rsidRPr="000369EA">
        <w:rPr>
          <w:rFonts w:ascii="Times New Roman" w:hAnsi="Times New Roman"/>
          <w:i/>
          <w:iCs/>
          <w:sz w:val="24"/>
        </w:rPr>
        <w:t xml:space="preserve"> Stat</w:t>
      </w:r>
      <w:r w:rsidRPr="000369EA">
        <w:rPr>
          <w:rFonts w:ascii="Times New Roman" w:hAnsi="Times New Roman"/>
          <w:sz w:val="24"/>
        </w:rPr>
        <w:t xml:space="preserve"> 2003; </w:t>
      </w:r>
      <w:r w:rsidRPr="000369EA">
        <w:rPr>
          <w:rFonts w:ascii="Times New Roman" w:hAnsi="Times New Roman"/>
          <w:b/>
          <w:bCs/>
          <w:sz w:val="24"/>
        </w:rPr>
        <w:t>30</w:t>
      </w:r>
      <w:r w:rsidRPr="000369EA">
        <w:rPr>
          <w:rFonts w:ascii="Times New Roman" w:hAnsi="Times New Roman"/>
          <w:sz w:val="24"/>
        </w:rPr>
        <w:t>: 63–77.</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8 </w:t>
      </w:r>
      <w:r w:rsidRPr="000369EA">
        <w:rPr>
          <w:rFonts w:ascii="Times New Roman" w:hAnsi="Times New Roman"/>
          <w:sz w:val="24"/>
        </w:rPr>
        <w:tab/>
      </w:r>
      <w:proofErr w:type="spellStart"/>
      <w:r w:rsidRPr="000369EA">
        <w:rPr>
          <w:rFonts w:ascii="Times New Roman" w:hAnsi="Times New Roman"/>
          <w:sz w:val="24"/>
        </w:rPr>
        <w:t>Cottingham</w:t>
      </w:r>
      <w:proofErr w:type="spellEnd"/>
      <w:r w:rsidRPr="000369EA">
        <w:rPr>
          <w:rFonts w:ascii="Times New Roman" w:hAnsi="Times New Roman"/>
          <w:sz w:val="24"/>
        </w:rPr>
        <w:t xml:space="preserve"> RW </w:t>
      </w:r>
      <w:proofErr w:type="spellStart"/>
      <w:r w:rsidRPr="000369EA">
        <w:rPr>
          <w:rFonts w:ascii="Times New Roman" w:hAnsi="Times New Roman"/>
          <w:sz w:val="24"/>
        </w:rPr>
        <w:t>Jr</w:t>
      </w:r>
      <w:proofErr w:type="spellEnd"/>
      <w:r w:rsidRPr="000369EA">
        <w:rPr>
          <w:rFonts w:ascii="Times New Roman" w:hAnsi="Times New Roman"/>
          <w:sz w:val="24"/>
        </w:rPr>
        <w:t xml:space="preserve">, </w:t>
      </w:r>
      <w:proofErr w:type="spellStart"/>
      <w:r w:rsidRPr="000369EA">
        <w:rPr>
          <w:rFonts w:ascii="Times New Roman" w:hAnsi="Times New Roman"/>
          <w:sz w:val="24"/>
        </w:rPr>
        <w:t>Idury</w:t>
      </w:r>
      <w:proofErr w:type="spellEnd"/>
      <w:r w:rsidRPr="000369EA">
        <w:rPr>
          <w:rFonts w:ascii="Times New Roman" w:hAnsi="Times New Roman"/>
          <w:sz w:val="24"/>
        </w:rPr>
        <w:t xml:space="preserve"> RM, </w:t>
      </w:r>
      <w:proofErr w:type="spellStart"/>
      <w:r w:rsidRPr="000369EA">
        <w:rPr>
          <w:rFonts w:ascii="Times New Roman" w:hAnsi="Times New Roman"/>
          <w:sz w:val="24"/>
        </w:rPr>
        <w:t>Schäffer</w:t>
      </w:r>
      <w:proofErr w:type="spellEnd"/>
      <w:r w:rsidRPr="000369EA">
        <w:rPr>
          <w:rFonts w:ascii="Times New Roman" w:hAnsi="Times New Roman"/>
          <w:sz w:val="24"/>
        </w:rPr>
        <w:t xml:space="preserve"> AA. </w:t>
      </w:r>
      <w:proofErr w:type="gramStart"/>
      <w:r w:rsidRPr="000369EA">
        <w:rPr>
          <w:rFonts w:ascii="Times New Roman" w:hAnsi="Times New Roman"/>
          <w:sz w:val="24"/>
        </w:rPr>
        <w:t>Faster sequential genetic linkage computations.</w:t>
      </w:r>
      <w:proofErr w:type="gramEnd"/>
      <w:r w:rsidRPr="000369EA">
        <w:rPr>
          <w:rFonts w:ascii="Times New Roman" w:hAnsi="Times New Roman"/>
          <w:sz w:val="24"/>
        </w:rPr>
        <w:t xml:space="preserve">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1993; </w:t>
      </w:r>
      <w:r w:rsidRPr="000369EA">
        <w:rPr>
          <w:rFonts w:ascii="Times New Roman" w:hAnsi="Times New Roman"/>
          <w:b/>
          <w:bCs/>
          <w:sz w:val="24"/>
        </w:rPr>
        <w:t>53</w:t>
      </w:r>
      <w:r w:rsidRPr="000369EA">
        <w:rPr>
          <w:rFonts w:ascii="Times New Roman" w:hAnsi="Times New Roman"/>
          <w:sz w:val="24"/>
        </w:rPr>
        <w:t>: 252–263.</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lastRenderedPageBreak/>
        <w:t xml:space="preserve">9 </w:t>
      </w:r>
      <w:r w:rsidRPr="000369EA">
        <w:rPr>
          <w:rFonts w:ascii="Times New Roman" w:hAnsi="Times New Roman"/>
          <w:sz w:val="24"/>
        </w:rPr>
        <w:tab/>
        <w:t xml:space="preserve">Lathrop GM, </w:t>
      </w:r>
      <w:proofErr w:type="spellStart"/>
      <w:r w:rsidRPr="000369EA">
        <w:rPr>
          <w:rFonts w:ascii="Times New Roman" w:hAnsi="Times New Roman"/>
          <w:sz w:val="24"/>
        </w:rPr>
        <w:t>Lalouel</w:t>
      </w:r>
      <w:proofErr w:type="spellEnd"/>
      <w:r w:rsidRPr="000369EA">
        <w:rPr>
          <w:rFonts w:ascii="Times New Roman" w:hAnsi="Times New Roman"/>
          <w:sz w:val="24"/>
        </w:rPr>
        <w:t xml:space="preserve"> JM, </w:t>
      </w:r>
      <w:proofErr w:type="spellStart"/>
      <w:r w:rsidRPr="000369EA">
        <w:rPr>
          <w:rFonts w:ascii="Times New Roman" w:hAnsi="Times New Roman"/>
          <w:sz w:val="24"/>
        </w:rPr>
        <w:t>Julier</w:t>
      </w:r>
      <w:proofErr w:type="spellEnd"/>
      <w:r w:rsidRPr="000369EA">
        <w:rPr>
          <w:rFonts w:ascii="Times New Roman" w:hAnsi="Times New Roman"/>
          <w:sz w:val="24"/>
        </w:rPr>
        <w:t xml:space="preserve"> C, </w:t>
      </w:r>
      <w:proofErr w:type="spellStart"/>
      <w:r w:rsidRPr="000369EA">
        <w:rPr>
          <w:rFonts w:ascii="Times New Roman" w:hAnsi="Times New Roman"/>
          <w:sz w:val="24"/>
        </w:rPr>
        <w:t>Ott</w:t>
      </w:r>
      <w:proofErr w:type="spellEnd"/>
      <w:r w:rsidRPr="000369EA">
        <w:rPr>
          <w:rFonts w:ascii="Times New Roman" w:hAnsi="Times New Roman"/>
          <w:sz w:val="24"/>
        </w:rPr>
        <w:t xml:space="preserve"> J. Strategies for </w:t>
      </w:r>
      <w:proofErr w:type="spellStart"/>
      <w:r w:rsidRPr="000369EA">
        <w:rPr>
          <w:rFonts w:ascii="Times New Roman" w:hAnsi="Times New Roman"/>
          <w:sz w:val="24"/>
        </w:rPr>
        <w:t>multilocus</w:t>
      </w:r>
      <w:proofErr w:type="spellEnd"/>
      <w:r w:rsidRPr="000369EA">
        <w:rPr>
          <w:rFonts w:ascii="Times New Roman" w:hAnsi="Times New Roman"/>
          <w:sz w:val="24"/>
        </w:rPr>
        <w:t xml:space="preserve"> linkage analysis in humans. </w:t>
      </w:r>
      <w:proofErr w:type="gramStart"/>
      <w:r w:rsidRPr="000369EA">
        <w:rPr>
          <w:rFonts w:ascii="Times New Roman" w:hAnsi="Times New Roman"/>
          <w:i/>
          <w:iCs/>
          <w:sz w:val="24"/>
        </w:rPr>
        <w:t xml:space="preserve">Proc </w:t>
      </w:r>
      <w:proofErr w:type="spellStart"/>
      <w:r w:rsidRPr="000369EA">
        <w:rPr>
          <w:rFonts w:ascii="Times New Roman" w:hAnsi="Times New Roman"/>
          <w:i/>
          <w:iCs/>
          <w:sz w:val="24"/>
        </w:rPr>
        <w:t>Natl</w:t>
      </w:r>
      <w:proofErr w:type="spellEnd"/>
      <w:r w:rsidRPr="000369EA">
        <w:rPr>
          <w:rFonts w:ascii="Times New Roman" w:hAnsi="Times New Roman"/>
          <w:i/>
          <w:iCs/>
          <w:sz w:val="24"/>
        </w:rPr>
        <w:t xml:space="preserve"> </w:t>
      </w:r>
      <w:proofErr w:type="spellStart"/>
      <w:r w:rsidRPr="000369EA">
        <w:rPr>
          <w:rFonts w:ascii="Times New Roman" w:hAnsi="Times New Roman"/>
          <w:i/>
          <w:iCs/>
          <w:sz w:val="24"/>
        </w:rPr>
        <w:t>Acad</w:t>
      </w:r>
      <w:proofErr w:type="spellEnd"/>
      <w:r w:rsidRPr="000369EA">
        <w:rPr>
          <w:rFonts w:ascii="Times New Roman" w:hAnsi="Times New Roman"/>
          <w:i/>
          <w:iCs/>
          <w:sz w:val="24"/>
        </w:rPr>
        <w:t xml:space="preserve"> </w:t>
      </w:r>
      <w:proofErr w:type="spellStart"/>
      <w:r w:rsidRPr="000369EA">
        <w:rPr>
          <w:rFonts w:ascii="Times New Roman" w:hAnsi="Times New Roman"/>
          <w:i/>
          <w:iCs/>
          <w:sz w:val="24"/>
        </w:rPr>
        <w:t>Sci</w:t>
      </w:r>
      <w:proofErr w:type="spellEnd"/>
      <w:r w:rsidRPr="000369EA">
        <w:rPr>
          <w:rFonts w:ascii="Times New Roman" w:hAnsi="Times New Roman"/>
          <w:sz w:val="24"/>
        </w:rPr>
        <w:t xml:space="preserve"> 1984; </w:t>
      </w:r>
      <w:r w:rsidRPr="000369EA">
        <w:rPr>
          <w:rFonts w:ascii="Times New Roman" w:hAnsi="Times New Roman"/>
          <w:b/>
          <w:bCs/>
          <w:sz w:val="24"/>
        </w:rPr>
        <w:t>81</w:t>
      </w:r>
      <w:r w:rsidRPr="000369EA">
        <w:rPr>
          <w:rFonts w:ascii="Times New Roman" w:hAnsi="Times New Roman"/>
          <w:sz w:val="24"/>
        </w:rPr>
        <w:t>: 3443–3446.</w:t>
      </w:r>
      <w:proofErr w:type="gramEnd"/>
    </w:p>
    <w:p w:rsidR="000369EA" w:rsidRPr="000369EA" w:rsidRDefault="000369EA" w:rsidP="000369EA">
      <w:pPr>
        <w:pStyle w:val="Bibliography"/>
        <w:rPr>
          <w:rFonts w:ascii="Times New Roman" w:hAnsi="Times New Roman"/>
          <w:sz w:val="24"/>
        </w:rPr>
      </w:pPr>
      <w:proofErr w:type="gramStart"/>
      <w:r w:rsidRPr="000369EA">
        <w:rPr>
          <w:rFonts w:ascii="Times New Roman" w:hAnsi="Times New Roman"/>
          <w:sz w:val="24"/>
        </w:rPr>
        <w:t xml:space="preserve">10 </w:t>
      </w:r>
      <w:r w:rsidRPr="000369EA">
        <w:rPr>
          <w:rFonts w:ascii="Times New Roman" w:hAnsi="Times New Roman"/>
          <w:sz w:val="24"/>
        </w:rPr>
        <w:tab/>
      </w:r>
      <w:proofErr w:type="spellStart"/>
      <w:r w:rsidRPr="000369EA">
        <w:rPr>
          <w:rFonts w:ascii="Times New Roman" w:hAnsi="Times New Roman"/>
          <w:sz w:val="24"/>
        </w:rPr>
        <w:t>Abecasis</w:t>
      </w:r>
      <w:proofErr w:type="spellEnd"/>
      <w:r w:rsidRPr="000369EA">
        <w:rPr>
          <w:rFonts w:ascii="Times New Roman" w:hAnsi="Times New Roman"/>
          <w:sz w:val="24"/>
        </w:rPr>
        <w:t xml:space="preserve"> GR, </w:t>
      </w:r>
      <w:proofErr w:type="spellStart"/>
      <w:r w:rsidRPr="000369EA">
        <w:rPr>
          <w:rFonts w:ascii="Times New Roman" w:hAnsi="Times New Roman"/>
          <w:sz w:val="24"/>
        </w:rPr>
        <w:t>Cherny</w:t>
      </w:r>
      <w:proofErr w:type="spellEnd"/>
      <w:r w:rsidRPr="000369EA">
        <w:rPr>
          <w:rFonts w:ascii="Times New Roman" w:hAnsi="Times New Roman"/>
          <w:sz w:val="24"/>
        </w:rPr>
        <w:t xml:space="preserve"> SS, Cookson WO, </w:t>
      </w:r>
      <w:proofErr w:type="spellStart"/>
      <w:r w:rsidRPr="000369EA">
        <w:rPr>
          <w:rFonts w:ascii="Times New Roman" w:hAnsi="Times New Roman"/>
          <w:sz w:val="24"/>
        </w:rPr>
        <w:t>Cardon</w:t>
      </w:r>
      <w:proofErr w:type="spellEnd"/>
      <w:r w:rsidRPr="000369EA">
        <w:rPr>
          <w:rFonts w:ascii="Times New Roman" w:hAnsi="Times New Roman"/>
          <w:sz w:val="24"/>
        </w:rPr>
        <w:t xml:space="preserve"> LR.</w:t>
      </w:r>
      <w:proofErr w:type="gramEnd"/>
      <w:r w:rsidRPr="000369EA">
        <w:rPr>
          <w:rFonts w:ascii="Times New Roman" w:hAnsi="Times New Roman"/>
          <w:sz w:val="24"/>
        </w:rPr>
        <w:t xml:space="preserve"> </w:t>
      </w:r>
      <w:proofErr w:type="gramStart"/>
      <w:r w:rsidRPr="000369EA">
        <w:rPr>
          <w:rFonts w:ascii="Times New Roman" w:hAnsi="Times New Roman"/>
          <w:sz w:val="24"/>
        </w:rPr>
        <w:t>Merlin--rapid analysis of dense genetic maps using sparse gene flow trees.</w:t>
      </w:r>
      <w:proofErr w:type="gramEnd"/>
      <w:r w:rsidRPr="000369EA">
        <w:rPr>
          <w:rFonts w:ascii="Times New Roman" w:hAnsi="Times New Roman"/>
          <w:sz w:val="24"/>
        </w:rPr>
        <w:t xml:space="preserve"> </w:t>
      </w:r>
      <w:r w:rsidRPr="000369EA">
        <w:rPr>
          <w:rFonts w:ascii="Times New Roman" w:hAnsi="Times New Roman"/>
          <w:i/>
          <w:iCs/>
          <w:sz w:val="24"/>
        </w:rPr>
        <w:t>Nat Genet</w:t>
      </w:r>
      <w:r w:rsidRPr="000369EA">
        <w:rPr>
          <w:rFonts w:ascii="Times New Roman" w:hAnsi="Times New Roman"/>
          <w:sz w:val="24"/>
        </w:rPr>
        <w:t xml:space="preserve"> 2002; </w:t>
      </w:r>
      <w:r w:rsidRPr="000369EA">
        <w:rPr>
          <w:rFonts w:ascii="Times New Roman" w:hAnsi="Times New Roman"/>
          <w:b/>
          <w:bCs/>
          <w:sz w:val="24"/>
        </w:rPr>
        <w:t>30</w:t>
      </w:r>
      <w:r w:rsidRPr="000369EA">
        <w:rPr>
          <w:rFonts w:ascii="Times New Roman" w:hAnsi="Times New Roman"/>
          <w:sz w:val="24"/>
        </w:rPr>
        <w:t>: 97–101.</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11 </w:t>
      </w:r>
      <w:r w:rsidRPr="000369EA">
        <w:rPr>
          <w:rFonts w:ascii="Times New Roman" w:hAnsi="Times New Roman"/>
          <w:sz w:val="24"/>
        </w:rPr>
        <w:tab/>
      </w:r>
      <w:proofErr w:type="spellStart"/>
      <w:r w:rsidRPr="000369EA">
        <w:rPr>
          <w:rFonts w:ascii="Times New Roman" w:hAnsi="Times New Roman"/>
          <w:sz w:val="24"/>
        </w:rPr>
        <w:t>Mukhopadhyay</w:t>
      </w:r>
      <w:proofErr w:type="spellEnd"/>
      <w:r w:rsidRPr="000369EA">
        <w:rPr>
          <w:rFonts w:ascii="Times New Roman" w:hAnsi="Times New Roman"/>
          <w:sz w:val="24"/>
        </w:rPr>
        <w:t xml:space="preserve"> N, </w:t>
      </w:r>
      <w:proofErr w:type="spellStart"/>
      <w:r w:rsidRPr="000369EA">
        <w:rPr>
          <w:rFonts w:ascii="Times New Roman" w:hAnsi="Times New Roman"/>
          <w:sz w:val="24"/>
        </w:rPr>
        <w:t>Almasy</w:t>
      </w:r>
      <w:proofErr w:type="spellEnd"/>
      <w:r w:rsidRPr="000369EA">
        <w:rPr>
          <w:rFonts w:ascii="Times New Roman" w:hAnsi="Times New Roman"/>
          <w:sz w:val="24"/>
        </w:rPr>
        <w:t xml:space="preserve"> L, Schroeder M, </w:t>
      </w:r>
      <w:proofErr w:type="spellStart"/>
      <w:r w:rsidRPr="000369EA">
        <w:rPr>
          <w:rFonts w:ascii="Times New Roman" w:hAnsi="Times New Roman"/>
          <w:sz w:val="24"/>
        </w:rPr>
        <w:t>Mulvihill</w:t>
      </w:r>
      <w:proofErr w:type="spellEnd"/>
      <w:r w:rsidRPr="000369EA">
        <w:rPr>
          <w:rFonts w:ascii="Times New Roman" w:hAnsi="Times New Roman"/>
          <w:sz w:val="24"/>
        </w:rPr>
        <w:t xml:space="preserve"> WP, Weeks DE. Mega2: data-handling for facilitating genetic linkage and association analyses. </w:t>
      </w:r>
      <w:r w:rsidRPr="000369EA">
        <w:rPr>
          <w:rFonts w:ascii="Times New Roman" w:hAnsi="Times New Roman"/>
          <w:i/>
          <w:iCs/>
          <w:sz w:val="24"/>
        </w:rPr>
        <w:t>Bioinformatics</w:t>
      </w:r>
      <w:r w:rsidRPr="000369EA">
        <w:rPr>
          <w:rFonts w:ascii="Times New Roman" w:hAnsi="Times New Roman"/>
          <w:sz w:val="24"/>
        </w:rPr>
        <w:t xml:space="preserve"> 2005; </w:t>
      </w:r>
      <w:r w:rsidRPr="000369EA">
        <w:rPr>
          <w:rFonts w:ascii="Times New Roman" w:hAnsi="Times New Roman"/>
          <w:b/>
          <w:bCs/>
          <w:sz w:val="24"/>
        </w:rPr>
        <w:t>21</w:t>
      </w:r>
      <w:r w:rsidRPr="000369EA">
        <w:rPr>
          <w:rFonts w:ascii="Times New Roman" w:hAnsi="Times New Roman"/>
          <w:sz w:val="24"/>
        </w:rPr>
        <w:t>: 2556–2557.</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12 </w:t>
      </w:r>
      <w:r w:rsidRPr="000369EA">
        <w:rPr>
          <w:rFonts w:ascii="Times New Roman" w:hAnsi="Times New Roman"/>
          <w:sz w:val="24"/>
        </w:rPr>
        <w:tab/>
        <w:t xml:space="preserve">Lander E, </w:t>
      </w:r>
      <w:proofErr w:type="spellStart"/>
      <w:r w:rsidRPr="000369EA">
        <w:rPr>
          <w:rFonts w:ascii="Times New Roman" w:hAnsi="Times New Roman"/>
          <w:sz w:val="24"/>
        </w:rPr>
        <w:t>Kruglyak</w:t>
      </w:r>
      <w:proofErr w:type="spellEnd"/>
      <w:r w:rsidRPr="000369EA">
        <w:rPr>
          <w:rFonts w:ascii="Times New Roman" w:hAnsi="Times New Roman"/>
          <w:sz w:val="24"/>
        </w:rPr>
        <w:t xml:space="preserve"> L. Genetic dissection of complex traits: guidelines for interpreting and reporting linkage results. </w:t>
      </w:r>
      <w:proofErr w:type="gramStart"/>
      <w:r w:rsidRPr="000369EA">
        <w:rPr>
          <w:rFonts w:ascii="Times New Roman" w:hAnsi="Times New Roman"/>
          <w:i/>
          <w:iCs/>
          <w:sz w:val="24"/>
        </w:rPr>
        <w:t>Nat Genet</w:t>
      </w:r>
      <w:r w:rsidRPr="000369EA">
        <w:rPr>
          <w:rFonts w:ascii="Times New Roman" w:hAnsi="Times New Roman"/>
          <w:sz w:val="24"/>
        </w:rPr>
        <w:t xml:space="preserve"> 1995; </w:t>
      </w:r>
      <w:r w:rsidRPr="000369EA">
        <w:rPr>
          <w:rFonts w:ascii="Times New Roman" w:hAnsi="Times New Roman"/>
          <w:b/>
          <w:bCs/>
          <w:sz w:val="24"/>
        </w:rPr>
        <w:t>11</w:t>
      </w:r>
      <w:r w:rsidRPr="000369EA">
        <w:rPr>
          <w:rFonts w:ascii="Times New Roman" w:hAnsi="Times New Roman"/>
          <w:sz w:val="24"/>
        </w:rPr>
        <w:t>: 241–247.</w:t>
      </w:r>
      <w:proofErr w:type="gramEnd"/>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13 </w:t>
      </w:r>
      <w:r w:rsidRPr="000369EA">
        <w:rPr>
          <w:rFonts w:ascii="Times New Roman" w:hAnsi="Times New Roman"/>
          <w:sz w:val="24"/>
        </w:rPr>
        <w:tab/>
      </w:r>
      <w:proofErr w:type="spellStart"/>
      <w:r w:rsidRPr="000369EA">
        <w:rPr>
          <w:rFonts w:ascii="Times New Roman" w:hAnsi="Times New Roman"/>
          <w:sz w:val="24"/>
        </w:rPr>
        <w:t>Freimer</w:t>
      </w:r>
      <w:proofErr w:type="spellEnd"/>
      <w:r w:rsidRPr="000369EA">
        <w:rPr>
          <w:rFonts w:ascii="Times New Roman" w:hAnsi="Times New Roman"/>
          <w:sz w:val="24"/>
        </w:rPr>
        <w:t xml:space="preserve"> NB, </w:t>
      </w:r>
      <w:proofErr w:type="spellStart"/>
      <w:r w:rsidRPr="000369EA">
        <w:rPr>
          <w:rFonts w:ascii="Times New Roman" w:hAnsi="Times New Roman"/>
          <w:sz w:val="24"/>
        </w:rPr>
        <w:t>Sandkuijl</w:t>
      </w:r>
      <w:proofErr w:type="spellEnd"/>
      <w:r w:rsidRPr="000369EA">
        <w:rPr>
          <w:rFonts w:ascii="Times New Roman" w:hAnsi="Times New Roman"/>
          <w:sz w:val="24"/>
        </w:rPr>
        <w:t xml:space="preserve"> LA, Blower SM. Incorrect specification of marker allele frequencies: effects on linkage analysis.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1993; </w:t>
      </w:r>
      <w:r w:rsidRPr="000369EA">
        <w:rPr>
          <w:rFonts w:ascii="Times New Roman" w:hAnsi="Times New Roman"/>
          <w:b/>
          <w:bCs/>
          <w:sz w:val="24"/>
        </w:rPr>
        <w:t>52</w:t>
      </w:r>
      <w:r w:rsidRPr="000369EA">
        <w:rPr>
          <w:rFonts w:ascii="Times New Roman" w:hAnsi="Times New Roman"/>
          <w:sz w:val="24"/>
        </w:rPr>
        <w:t>: 1102–1110.</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14 </w:t>
      </w:r>
      <w:r w:rsidRPr="000369EA">
        <w:rPr>
          <w:rFonts w:ascii="Times New Roman" w:hAnsi="Times New Roman"/>
          <w:sz w:val="24"/>
        </w:rPr>
        <w:tab/>
      </w:r>
      <w:proofErr w:type="spellStart"/>
      <w:r w:rsidRPr="000369EA">
        <w:rPr>
          <w:rFonts w:ascii="Times New Roman" w:hAnsi="Times New Roman"/>
          <w:sz w:val="24"/>
        </w:rPr>
        <w:t>Kruglyak</w:t>
      </w:r>
      <w:proofErr w:type="spellEnd"/>
      <w:r w:rsidRPr="000369EA">
        <w:rPr>
          <w:rFonts w:ascii="Times New Roman" w:hAnsi="Times New Roman"/>
          <w:sz w:val="24"/>
        </w:rPr>
        <w:t xml:space="preserve"> L, Daly MJ, Reeve-Daly MP, Lander ES. Parametric and nonparametric linkage analysis: a unified multipoint approach. </w:t>
      </w:r>
      <w:proofErr w:type="gramStart"/>
      <w:r w:rsidRPr="000369EA">
        <w:rPr>
          <w:rFonts w:ascii="Times New Roman" w:hAnsi="Times New Roman"/>
          <w:i/>
          <w:iCs/>
          <w:sz w:val="24"/>
        </w:rPr>
        <w:t>Am</w:t>
      </w:r>
      <w:proofErr w:type="gramEnd"/>
      <w:r w:rsidRPr="000369EA">
        <w:rPr>
          <w:rFonts w:ascii="Times New Roman" w:hAnsi="Times New Roman"/>
          <w:i/>
          <w:iCs/>
          <w:sz w:val="24"/>
        </w:rPr>
        <w:t xml:space="preserve"> J Hum Genet</w:t>
      </w:r>
      <w:r w:rsidRPr="000369EA">
        <w:rPr>
          <w:rFonts w:ascii="Times New Roman" w:hAnsi="Times New Roman"/>
          <w:sz w:val="24"/>
        </w:rPr>
        <w:t xml:space="preserve"> 1996; </w:t>
      </w:r>
      <w:r w:rsidRPr="000369EA">
        <w:rPr>
          <w:rFonts w:ascii="Times New Roman" w:hAnsi="Times New Roman"/>
          <w:b/>
          <w:bCs/>
          <w:sz w:val="24"/>
        </w:rPr>
        <w:t>58</w:t>
      </w:r>
      <w:r w:rsidRPr="000369EA">
        <w:rPr>
          <w:rFonts w:ascii="Times New Roman" w:hAnsi="Times New Roman"/>
          <w:sz w:val="24"/>
        </w:rPr>
        <w:t>: 1347–1363.</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15 </w:t>
      </w:r>
      <w:r w:rsidRPr="000369EA">
        <w:rPr>
          <w:rFonts w:ascii="Times New Roman" w:hAnsi="Times New Roman"/>
          <w:sz w:val="24"/>
        </w:rPr>
        <w:tab/>
        <w:t xml:space="preserve">Huang Q, </w:t>
      </w:r>
      <w:proofErr w:type="spellStart"/>
      <w:r w:rsidRPr="000369EA">
        <w:rPr>
          <w:rFonts w:ascii="Times New Roman" w:hAnsi="Times New Roman"/>
          <w:sz w:val="24"/>
        </w:rPr>
        <w:t>Shete</w:t>
      </w:r>
      <w:proofErr w:type="spellEnd"/>
      <w:r w:rsidRPr="000369EA">
        <w:rPr>
          <w:rFonts w:ascii="Times New Roman" w:hAnsi="Times New Roman"/>
          <w:sz w:val="24"/>
        </w:rPr>
        <w:t xml:space="preserve"> S, Swartz M, Amos CI. </w:t>
      </w:r>
      <w:proofErr w:type="gramStart"/>
      <w:r w:rsidRPr="000369EA">
        <w:rPr>
          <w:rFonts w:ascii="Times New Roman" w:hAnsi="Times New Roman"/>
          <w:sz w:val="24"/>
        </w:rPr>
        <w:t>Examining the effect of linkage disequilibrium on multipoint linkage analysis.</w:t>
      </w:r>
      <w:proofErr w:type="gramEnd"/>
      <w:r w:rsidRPr="000369EA">
        <w:rPr>
          <w:rFonts w:ascii="Times New Roman" w:hAnsi="Times New Roman"/>
          <w:sz w:val="24"/>
        </w:rPr>
        <w:t xml:space="preserve"> </w:t>
      </w:r>
      <w:r w:rsidRPr="000369EA">
        <w:rPr>
          <w:rFonts w:ascii="Times New Roman" w:hAnsi="Times New Roman"/>
          <w:i/>
          <w:iCs/>
          <w:sz w:val="24"/>
        </w:rPr>
        <w:t>BMC Genet</w:t>
      </w:r>
      <w:r w:rsidRPr="000369EA">
        <w:rPr>
          <w:rFonts w:ascii="Times New Roman" w:hAnsi="Times New Roman"/>
          <w:sz w:val="24"/>
        </w:rPr>
        <w:t xml:space="preserve"> 2005; </w:t>
      </w:r>
      <w:r w:rsidRPr="000369EA">
        <w:rPr>
          <w:rFonts w:ascii="Times New Roman" w:hAnsi="Times New Roman"/>
          <w:b/>
          <w:bCs/>
          <w:sz w:val="24"/>
        </w:rPr>
        <w:t>6</w:t>
      </w:r>
      <w:r w:rsidRPr="000369EA">
        <w:rPr>
          <w:rFonts w:ascii="Times New Roman" w:hAnsi="Times New Roman"/>
          <w:sz w:val="24"/>
        </w:rPr>
        <w:t>: S83.</w:t>
      </w:r>
    </w:p>
    <w:p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16 </w:t>
      </w:r>
      <w:r w:rsidRPr="000369EA">
        <w:rPr>
          <w:rFonts w:ascii="Times New Roman" w:hAnsi="Times New Roman"/>
          <w:sz w:val="24"/>
        </w:rPr>
        <w:tab/>
        <w:t xml:space="preserve">Li B, Leal SM. Ignoring </w:t>
      </w:r>
      <w:proofErr w:type="spellStart"/>
      <w:r w:rsidRPr="000369EA">
        <w:rPr>
          <w:rFonts w:ascii="Times New Roman" w:hAnsi="Times New Roman"/>
          <w:sz w:val="24"/>
        </w:rPr>
        <w:t>Intermarker</w:t>
      </w:r>
      <w:proofErr w:type="spellEnd"/>
      <w:r w:rsidRPr="000369EA">
        <w:rPr>
          <w:rFonts w:ascii="Times New Roman" w:hAnsi="Times New Roman"/>
          <w:sz w:val="24"/>
        </w:rPr>
        <w:t xml:space="preserve"> Linkage Disequilibrium Induces False-Positive Evidence of Linkage for Consanguineous Pedigrees when Genotype Data Is Missing for Any Pedigree Member. </w:t>
      </w:r>
      <w:r w:rsidRPr="000369EA">
        <w:rPr>
          <w:rFonts w:ascii="Times New Roman" w:hAnsi="Times New Roman"/>
          <w:i/>
          <w:iCs/>
          <w:sz w:val="24"/>
        </w:rPr>
        <w:t xml:space="preserve">Hum </w:t>
      </w:r>
      <w:proofErr w:type="spellStart"/>
      <w:r w:rsidRPr="000369EA">
        <w:rPr>
          <w:rFonts w:ascii="Times New Roman" w:hAnsi="Times New Roman"/>
          <w:i/>
          <w:iCs/>
          <w:sz w:val="24"/>
        </w:rPr>
        <w:t>Hered</w:t>
      </w:r>
      <w:proofErr w:type="spellEnd"/>
      <w:r w:rsidRPr="000369EA">
        <w:rPr>
          <w:rFonts w:ascii="Times New Roman" w:hAnsi="Times New Roman"/>
          <w:sz w:val="24"/>
        </w:rPr>
        <w:t xml:space="preserve"> 2008; </w:t>
      </w:r>
      <w:r w:rsidRPr="000369EA">
        <w:rPr>
          <w:rFonts w:ascii="Times New Roman" w:hAnsi="Times New Roman"/>
          <w:b/>
          <w:bCs/>
          <w:sz w:val="24"/>
        </w:rPr>
        <w:t>65</w:t>
      </w:r>
      <w:r w:rsidRPr="000369EA">
        <w:rPr>
          <w:rFonts w:ascii="Times New Roman" w:hAnsi="Times New Roman"/>
          <w:sz w:val="24"/>
        </w:rPr>
        <w:t>: 199–208.</w:t>
      </w:r>
    </w:p>
    <w:p w:rsidR="00410402" w:rsidRPr="00524286" w:rsidRDefault="00BF4C3B" w:rsidP="00C45340">
      <w:pPr>
        <w:spacing w:afterLines="280" w:line="480" w:lineRule="auto"/>
        <w:jc w:val="both"/>
        <w:rPr>
          <w:rFonts w:ascii="Times New Roman" w:hAnsi="Times New Roman"/>
          <w:sz w:val="24"/>
        </w:rPr>
      </w:pPr>
      <w:r>
        <w:rPr>
          <w:rFonts w:ascii="Times New Roman" w:hAnsi="Times New Roman"/>
          <w:sz w:val="24"/>
        </w:rPr>
        <w:fldChar w:fldCharType="end"/>
      </w:r>
    </w:p>
    <w:p w:rsidR="000758AF" w:rsidRDefault="00BE17B5" w:rsidP="007C1BB5">
      <w:pPr>
        <w:spacing w:afterLines="280" w:line="480" w:lineRule="auto"/>
        <w:jc w:val="both"/>
        <w:rPr>
          <w:rFonts w:ascii="Times New Roman" w:hAnsi="Times New Roman"/>
          <w:b/>
          <w:sz w:val="24"/>
          <w:szCs w:val="24"/>
        </w:rPr>
      </w:pPr>
      <w:r>
        <w:rPr>
          <w:rFonts w:ascii="Times New Roman" w:hAnsi="Times New Roman"/>
          <w:b/>
          <w:sz w:val="24"/>
          <w:szCs w:val="24"/>
        </w:rPr>
        <w:t>Web Resources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rsidR="00F87BBA" w:rsidRPr="00F87BBA" w:rsidRDefault="00F87BBA" w:rsidP="00F87BBA">
      <w:pPr>
        <w:tabs>
          <w:tab w:val="left" w:pos="7800"/>
        </w:tabs>
        <w:spacing w:after="0" w:line="480" w:lineRule="auto"/>
        <w:rPr>
          <w:rFonts w:ascii="Times New Roman" w:hAnsi="Times New Roman"/>
          <w:sz w:val="24"/>
          <w:szCs w:val="24"/>
        </w:rPr>
      </w:pPr>
      <w:proofErr w:type="spellStart"/>
      <w:r w:rsidRPr="00F87BBA">
        <w:rPr>
          <w:rFonts w:ascii="Times New Roman" w:hAnsi="Times New Roman"/>
          <w:sz w:val="24"/>
          <w:szCs w:val="24"/>
        </w:rPr>
        <w:t>Exome</w:t>
      </w:r>
      <w:proofErr w:type="spellEnd"/>
      <w:r w:rsidRPr="00F87BBA">
        <w:rPr>
          <w:rFonts w:ascii="Times New Roman" w:hAnsi="Times New Roman"/>
          <w:sz w:val="24"/>
          <w:szCs w:val="24"/>
        </w:rPr>
        <w:t xml:space="preserve"> Variant Server (EVS), http://evs.gs.washington.edu/EVS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 xml:space="preserve">NCBI </w:t>
      </w:r>
      <w:proofErr w:type="spellStart"/>
      <w:r w:rsidRPr="00F87BBA">
        <w:rPr>
          <w:rFonts w:ascii="Times New Roman" w:hAnsi="Times New Roman"/>
          <w:sz w:val="24"/>
          <w:szCs w:val="24"/>
        </w:rPr>
        <w:t>ClinVar</w:t>
      </w:r>
      <w:proofErr w:type="spellEnd"/>
      <w:r w:rsidRPr="00F87BBA">
        <w:rPr>
          <w:rFonts w:ascii="Times New Roman" w:hAnsi="Times New Roman"/>
          <w:sz w:val="24"/>
          <w:szCs w:val="24"/>
        </w:rPr>
        <w:t>, https://www.ncbi.nlm.nih.gov/clinvar</w:t>
      </w:r>
      <w:r w:rsidR="00872E08">
        <w:rPr>
          <w:rFonts w:ascii="Times New Roman" w:hAnsi="Times New Roman"/>
          <w:b/>
          <w:sz w:val="28"/>
          <w:szCs w:val="28"/>
        </w:rPr>
        <w:br w:type="page"/>
      </w:r>
    </w:p>
    <w:p w:rsidR="00535E10" w:rsidRDefault="009B1911" w:rsidP="003747B2">
      <w:pPr>
        <w:pStyle w:val="Bibliography"/>
        <w:rPr>
          <w:ins w:id="783" w:author="Gao Wang" w:date="2014-10-29T15:40:00Z"/>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rsidR="008342A8" w:rsidRPr="001C6A67" w:rsidRDefault="008342A8" w:rsidP="001C6A67">
      <w:pPr>
        <w:spacing w:line="480" w:lineRule="auto"/>
        <w:jc w:val="both"/>
      </w:pPr>
      <w:proofErr w:type="gramStart"/>
      <w:ins w:id="784" w:author="Gao Wang" w:date="2014-10-29T15:40:00Z">
        <w:r>
          <w:rPr>
            <w:rFonts w:ascii="Times New Roman" w:hAnsi="Times New Roman"/>
            <w:b/>
            <w:sz w:val="24"/>
          </w:rPr>
          <w:t>Figure 1.</w:t>
        </w:r>
        <w:proofErr w:type="gramEnd"/>
        <w:r>
          <w:rPr>
            <w:rFonts w:ascii="Times New Roman" w:hAnsi="Times New Roman"/>
            <w:b/>
            <w:sz w:val="24"/>
          </w:rPr>
          <w:t xml:space="preserve"> </w:t>
        </w:r>
      </w:ins>
      <w:proofErr w:type="gramStart"/>
      <w:ins w:id="785" w:author="Suzanne M. Leal" w:date="2014-11-06T12:38:00Z">
        <w:r w:rsidR="00BE1C1B">
          <w:rPr>
            <w:rFonts w:ascii="Times New Roman" w:hAnsi="Times New Roman"/>
            <w:b/>
            <w:sz w:val="24"/>
            <w:szCs w:val="24"/>
          </w:rPr>
          <w:t xml:space="preserve">Coding of </w:t>
        </w:r>
      </w:ins>
      <w:ins w:id="786" w:author="Suzanne M. Leal" w:date="2014-11-06T12:39:00Z">
        <w:r w:rsidR="00BE1C1B">
          <w:rPr>
            <w:rFonts w:ascii="Times New Roman" w:hAnsi="Times New Roman"/>
            <w:b/>
            <w:sz w:val="24"/>
            <w:szCs w:val="24"/>
          </w:rPr>
          <w:t>r</w:t>
        </w:r>
      </w:ins>
      <w:ins w:id="787" w:author="Suzanne M. Leal" w:date="2014-11-06T12:38:00Z">
        <w:r w:rsidR="00BE1C1B">
          <w:rPr>
            <w:rFonts w:ascii="Times New Roman" w:hAnsi="Times New Roman"/>
            <w:b/>
            <w:sz w:val="24"/>
            <w:szCs w:val="24"/>
          </w:rPr>
          <w:t xml:space="preserve">egional </w:t>
        </w:r>
      </w:ins>
      <w:ins w:id="788" w:author="Suzanne M. Leal" w:date="2014-11-06T12:39:00Z">
        <w:r w:rsidR="00BE1C1B">
          <w:rPr>
            <w:rFonts w:ascii="Times New Roman" w:hAnsi="Times New Roman"/>
            <w:b/>
            <w:sz w:val="24"/>
            <w:szCs w:val="24"/>
          </w:rPr>
          <w:t>m</w:t>
        </w:r>
      </w:ins>
      <w:ins w:id="789" w:author="Suzanne M. Leal" w:date="2014-11-06T12:38:00Z">
        <w:r w:rsidR="00BF03AF">
          <w:rPr>
            <w:rFonts w:ascii="Times New Roman" w:hAnsi="Times New Roman"/>
            <w:b/>
            <w:sz w:val="24"/>
            <w:szCs w:val="24"/>
          </w:rPr>
          <w:t xml:space="preserve">arkers </w:t>
        </w:r>
      </w:ins>
      <w:ins w:id="790" w:author="Suzanne M. Leal" w:date="2014-11-06T12:45:00Z">
        <w:r w:rsidR="00BF03AF">
          <w:rPr>
            <w:rFonts w:ascii="Times New Roman" w:hAnsi="Times New Roman"/>
            <w:b/>
            <w:sz w:val="24"/>
            <w:szCs w:val="24"/>
          </w:rPr>
          <w:t>using</w:t>
        </w:r>
      </w:ins>
      <w:ins w:id="791" w:author="Suzanne M. Leal" w:date="2014-11-06T12:38:00Z">
        <w:r w:rsidR="00BE1C1B">
          <w:rPr>
            <w:rFonts w:ascii="Times New Roman" w:hAnsi="Times New Roman"/>
            <w:b/>
            <w:sz w:val="24"/>
            <w:szCs w:val="24"/>
          </w:rPr>
          <w:t xml:space="preserve"> the </w:t>
        </w:r>
      </w:ins>
      <w:ins w:id="792" w:author="Gao Wang" w:date="2014-10-29T16:36:00Z">
        <w:del w:id="793" w:author="Suzanne M. Leal" w:date="2014-11-06T12:38:00Z">
          <w:r w:rsidR="000C2221" w:rsidDel="00BE1C1B">
            <w:rPr>
              <w:rFonts w:ascii="Times New Roman" w:hAnsi="Times New Roman"/>
              <w:b/>
              <w:sz w:val="24"/>
              <w:szCs w:val="24"/>
            </w:rPr>
            <w:delText xml:space="preserve">The </w:delText>
          </w:r>
        </w:del>
        <w:r w:rsidR="000C2221">
          <w:rPr>
            <w:rFonts w:ascii="Times New Roman" w:hAnsi="Times New Roman"/>
            <w:b/>
            <w:sz w:val="24"/>
            <w:szCs w:val="24"/>
          </w:rPr>
          <w:t xml:space="preserve">Collapsed </w:t>
        </w:r>
        <w:proofErr w:type="spellStart"/>
        <w:r w:rsidR="000C2221">
          <w:rPr>
            <w:rFonts w:ascii="Times New Roman" w:hAnsi="Times New Roman"/>
            <w:b/>
            <w:sz w:val="24"/>
            <w:szCs w:val="24"/>
          </w:rPr>
          <w:t>Haplotype</w:t>
        </w:r>
        <w:proofErr w:type="spellEnd"/>
        <w:r w:rsidR="000C2221">
          <w:rPr>
            <w:rFonts w:ascii="Times New Roman" w:hAnsi="Times New Roman"/>
            <w:b/>
            <w:sz w:val="24"/>
            <w:szCs w:val="24"/>
          </w:rPr>
          <w:t xml:space="preserve"> Pattern (CHP) method</w:t>
        </w:r>
        <w:r w:rsidR="000C2221" w:rsidRPr="0048342A">
          <w:rPr>
            <w:rFonts w:ascii="Times New Roman" w:hAnsi="Times New Roman"/>
            <w:sz w:val="24"/>
            <w:szCs w:val="24"/>
          </w:rPr>
          <w:t>.</w:t>
        </w:r>
        <w:proofErr w:type="gramEnd"/>
        <w:r w:rsidR="000C2221" w:rsidRPr="0048342A">
          <w:rPr>
            <w:rFonts w:ascii="Times New Roman" w:hAnsi="Times New Roman"/>
            <w:sz w:val="24"/>
            <w:szCs w:val="24"/>
          </w:rPr>
          <w:t xml:space="preserve"> </w:t>
        </w:r>
      </w:ins>
      <w:ins w:id="794" w:author="Suzanne M. Leal" w:date="2014-11-06T12:39:00Z">
        <w:r w:rsidR="00BE1C1B">
          <w:rPr>
            <w:rFonts w:ascii="Times New Roman" w:hAnsi="Times New Roman"/>
            <w:sz w:val="24"/>
            <w:szCs w:val="24"/>
          </w:rPr>
          <w:t xml:space="preserve">Three two-generational </w:t>
        </w:r>
      </w:ins>
      <w:proofErr w:type="spellStart"/>
      <w:ins w:id="795" w:author="Suzanne M. Leal" w:date="2014-11-06T12:40:00Z">
        <w:r w:rsidR="00BE1C1B">
          <w:rPr>
            <w:rFonts w:ascii="Times New Roman" w:hAnsi="Times New Roman"/>
            <w:sz w:val="24"/>
            <w:szCs w:val="24"/>
          </w:rPr>
          <w:t>autosomal</w:t>
        </w:r>
        <w:proofErr w:type="spellEnd"/>
        <w:r w:rsidR="00BE1C1B">
          <w:rPr>
            <w:rFonts w:ascii="Times New Roman" w:hAnsi="Times New Roman"/>
            <w:sz w:val="24"/>
            <w:szCs w:val="24"/>
          </w:rPr>
          <w:t xml:space="preserve"> recessive </w:t>
        </w:r>
      </w:ins>
      <w:ins w:id="796" w:author="Suzanne M. Leal" w:date="2014-11-06T12:39:00Z">
        <w:r w:rsidR="00BE1C1B">
          <w:rPr>
            <w:rFonts w:ascii="Times New Roman" w:hAnsi="Times New Roman"/>
            <w:sz w:val="24"/>
            <w:szCs w:val="24"/>
          </w:rPr>
          <w:t xml:space="preserve">pedigrees display the coding for a region marker </w:t>
        </w:r>
      </w:ins>
      <w:ins w:id="797" w:author="Suzanne M. Leal" w:date="2014-11-06T12:45:00Z">
        <w:r w:rsidR="00BF03AF">
          <w:rPr>
            <w:rFonts w:ascii="Times New Roman" w:hAnsi="Times New Roman"/>
            <w:sz w:val="24"/>
            <w:szCs w:val="24"/>
          </w:rPr>
          <w:t>using information</w:t>
        </w:r>
      </w:ins>
      <w:ins w:id="798" w:author="Suzanne M. Leal" w:date="2014-11-06T12:46:00Z">
        <w:r w:rsidR="00BF03AF">
          <w:rPr>
            <w:rFonts w:ascii="Times New Roman" w:hAnsi="Times New Roman"/>
            <w:sz w:val="24"/>
            <w:szCs w:val="24"/>
          </w:rPr>
          <w:t xml:space="preserve"> from</w:t>
        </w:r>
      </w:ins>
      <w:ins w:id="799" w:author="Suzanne M. Leal" w:date="2014-11-06T12:40:00Z">
        <w:r w:rsidR="00BE1C1B">
          <w:rPr>
            <w:rFonts w:ascii="Times New Roman" w:hAnsi="Times New Roman"/>
            <w:sz w:val="24"/>
            <w:szCs w:val="24"/>
          </w:rPr>
          <w:t xml:space="preserve"> 6 variant sites. </w:t>
        </w:r>
      </w:ins>
      <w:ins w:id="800" w:author="Gao Wang" w:date="2014-10-29T16:36:00Z">
        <w:del w:id="801" w:author="Suzanne M. Leal" w:date="2014-11-06T12:40:00Z">
          <w:r w:rsidR="000C2221" w:rsidRPr="0048342A" w:rsidDel="00BE1C1B">
            <w:rPr>
              <w:rFonts w:ascii="Times New Roman" w:hAnsi="Times New Roman"/>
              <w:sz w:val="24"/>
              <w:szCs w:val="24"/>
            </w:rPr>
            <w:delText xml:space="preserve">This figure illustrates the </w:delText>
          </w:r>
        </w:del>
      </w:ins>
      <w:ins w:id="802" w:author="Gao Wang" w:date="2014-10-29T16:42:00Z">
        <w:del w:id="803" w:author="Suzanne M. Leal" w:date="2014-11-06T12:40:00Z">
          <w:r w:rsidR="00865F51" w:rsidRPr="00AA1941" w:rsidDel="00BE1C1B">
            <w:rPr>
              <w:rFonts w:ascii="Times New Roman" w:hAnsi="Times New Roman"/>
              <w:sz w:val="24"/>
              <w:szCs w:val="24"/>
            </w:rPr>
            <w:delText>coding</w:delText>
          </w:r>
        </w:del>
      </w:ins>
      <w:ins w:id="804" w:author="Gao Wang" w:date="2014-10-29T16:36:00Z">
        <w:del w:id="805" w:author="Suzanne M. Leal" w:date="2014-11-06T12:40:00Z">
          <w:r w:rsidR="000C2221" w:rsidRPr="00AA1941" w:rsidDel="00BE1C1B">
            <w:rPr>
              <w:rFonts w:ascii="Times New Roman" w:hAnsi="Times New Roman"/>
              <w:sz w:val="24"/>
              <w:szCs w:val="24"/>
            </w:rPr>
            <w:delText xml:space="preserve"> of regional markers for a group of 6 variants</w:delText>
          </w:r>
        </w:del>
      </w:ins>
      <w:ins w:id="806" w:author="Gao Wang" w:date="2014-11-05T10:24:00Z">
        <w:del w:id="807" w:author="Suzanne M. Leal" w:date="2014-11-06T12:40:00Z">
          <w:r w:rsidR="00E47AA9" w:rsidRPr="00B04294" w:rsidDel="00BE1C1B">
            <w:rPr>
              <w:rFonts w:ascii="Times New Roman" w:hAnsi="Times New Roman"/>
              <w:sz w:val="24"/>
              <w:szCs w:val="24"/>
            </w:rPr>
            <w:delText xml:space="preserve"> </w:delText>
          </w:r>
        </w:del>
      </w:ins>
      <w:ins w:id="808" w:author="Gao Wang" w:date="2014-11-05T11:14:00Z">
        <w:del w:id="809" w:author="Suzanne M. Leal" w:date="2014-11-06T12:40:00Z">
          <w:r w:rsidR="00B06E1A" w:rsidRPr="002139F0" w:rsidDel="00BE1C1B">
            <w:rPr>
              <w:rFonts w:ascii="Times New Roman" w:hAnsi="Times New Roman"/>
              <w:sz w:val="24"/>
              <w:szCs w:val="24"/>
            </w:rPr>
            <w:delText xml:space="preserve">in </w:delText>
          </w:r>
        </w:del>
      </w:ins>
      <w:ins w:id="810" w:author="Gao Wang" w:date="2014-11-05T10:24:00Z">
        <w:del w:id="811" w:author="Suzanne M. Leal" w:date="2014-11-06T12:40:00Z">
          <w:r w:rsidR="00E47AA9" w:rsidRPr="002139F0" w:rsidDel="00BE1C1B">
            <w:rPr>
              <w:rFonts w:ascii="Times New Roman" w:hAnsi="Times New Roman"/>
              <w:sz w:val="24"/>
              <w:szCs w:val="24"/>
            </w:rPr>
            <w:delText>two-generational pedigrees</w:delText>
          </w:r>
        </w:del>
      </w:ins>
      <w:ins w:id="812" w:author="Gao Wang" w:date="2014-10-29T16:45:00Z">
        <w:del w:id="813" w:author="Suzanne M. Leal" w:date="2014-11-06T12:40:00Z">
          <w:r w:rsidR="001C6A67" w:rsidRPr="002139F0" w:rsidDel="00BE1C1B">
            <w:rPr>
              <w:rFonts w:ascii="Times New Roman" w:hAnsi="Times New Roman"/>
              <w:sz w:val="24"/>
              <w:szCs w:val="24"/>
            </w:rPr>
            <w:delText xml:space="preserve">. </w:delText>
          </w:r>
        </w:del>
        <w:r w:rsidR="001C6A67" w:rsidRPr="002139F0">
          <w:rPr>
            <w:rFonts w:ascii="Times New Roman" w:hAnsi="Times New Roman"/>
            <w:sz w:val="24"/>
            <w:szCs w:val="24"/>
          </w:rPr>
          <w:t xml:space="preserve">Panel A shows </w:t>
        </w:r>
      </w:ins>
      <w:ins w:id="814" w:author="Gao Wang" w:date="2014-11-05T11:24:00Z">
        <w:r w:rsidR="001C6A67" w:rsidRPr="002139F0">
          <w:rPr>
            <w:rFonts w:ascii="Times New Roman" w:hAnsi="Times New Roman"/>
            <w:sz w:val="24"/>
            <w:szCs w:val="24"/>
          </w:rPr>
          <w:t>two</w:t>
        </w:r>
        <w:r w:rsidR="001C6A67">
          <w:rPr>
            <w:rFonts w:ascii="Times New Roman" w:hAnsi="Times New Roman"/>
            <w:sz w:val="24"/>
            <w:szCs w:val="24"/>
          </w:rPr>
          <w:t xml:space="preserve"> families </w:t>
        </w:r>
      </w:ins>
      <w:ins w:id="815" w:author="Suzanne M. Leal" w:date="2014-11-06T12:29:00Z">
        <w:r w:rsidR="00BE1C1B">
          <w:rPr>
            <w:rFonts w:ascii="Times New Roman" w:hAnsi="Times New Roman"/>
            <w:sz w:val="24"/>
            <w:szCs w:val="24"/>
          </w:rPr>
          <w:t xml:space="preserve">segregating </w:t>
        </w:r>
      </w:ins>
      <w:ins w:id="816" w:author="Suzanne M. Leal" w:date="2014-11-06T12:41:00Z">
        <w:r w:rsidR="00BE1C1B">
          <w:rPr>
            <w:rFonts w:ascii="Times New Roman" w:hAnsi="Times New Roman"/>
            <w:sz w:val="24"/>
            <w:szCs w:val="24"/>
          </w:rPr>
          <w:t>the same</w:t>
        </w:r>
      </w:ins>
      <w:ins w:id="817" w:author="Suzanne M. Leal" w:date="2014-11-06T12:29:00Z">
        <w:r w:rsidR="000758AF">
          <w:rPr>
            <w:rFonts w:ascii="Times New Roman" w:hAnsi="Times New Roman"/>
            <w:sz w:val="24"/>
            <w:szCs w:val="24"/>
          </w:rPr>
          <w:t xml:space="preserve"> </w:t>
        </w:r>
      </w:ins>
      <w:ins w:id="818" w:author="Gao Wang" w:date="2014-11-05T11:24:00Z">
        <w:del w:id="819" w:author="Suzanne M. Leal" w:date="2014-11-06T12:29:00Z">
          <w:r w:rsidR="001C6A67" w:rsidDel="000758AF">
            <w:rPr>
              <w:rFonts w:ascii="Times New Roman" w:hAnsi="Times New Roman"/>
              <w:sz w:val="24"/>
              <w:szCs w:val="24"/>
            </w:rPr>
            <w:delText xml:space="preserve">with </w:delText>
          </w:r>
        </w:del>
      </w:ins>
      <w:ins w:id="820" w:author="Gao Wang" w:date="2014-11-05T12:53:00Z">
        <w:del w:id="821" w:author="Suzanne M. Leal" w:date="2014-11-06T12:29:00Z">
          <w:r w:rsidR="002139F0" w:rsidDel="000758AF">
            <w:rPr>
              <w:rFonts w:ascii="Times New Roman" w:hAnsi="Times New Roman"/>
              <w:sz w:val="24"/>
              <w:szCs w:val="24"/>
            </w:rPr>
            <w:delText xml:space="preserve">the same </w:delText>
          </w:r>
        </w:del>
      </w:ins>
      <w:proofErr w:type="spellStart"/>
      <w:ins w:id="822" w:author="Suzanne M. Leal" w:date="2014-11-06T12:28:00Z">
        <w:r w:rsidR="000758AF">
          <w:rPr>
            <w:rFonts w:ascii="Times New Roman" w:hAnsi="Times New Roman"/>
            <w:sz w:val="24"/>
            <w:szCs w:val="24"/>
          </w:rPr>
          <w:t>autosomal</w:t>
        </w:r>
        <w:proofErr w:type="spellEnd"/>
        <w:r w:rsidR="000758AF">
          <w:rPr>
            <w:rFonts w:ascii="Times New Roman" w:hAnsi="Times New Roman"/>
            <w:sz w:val="24"/>
            <w:szCs w:val="24"/>
          </w:rPr>
          <w:t xml:space="preserve"> </w:t>
        </w:r>
      </w:ins>
      <w:ins w:id="823" w:author="Gao Wang" w:date="2014-11-05T11:24:00Z">
        <w:r w:rsidR="001C6A67">
          <w:rPr>
            <w:rFonts w:ascii="Times New Roman" w:hAnsi="Times New Roman"/>
            <w:sz w:val="24"/>
            <w:szCs w:val="24"/>
          </w:rPr>
          <w:t xml:space="preserve">recessive disease </w:t>
        </w:r>
      </w:ins>
      <w:ins w:id="824" w:author="Suzanne M. Leal" w:date="2014-11-06T12:41:00Z">
        <w:r w:rsidR="00BE1C1B">
          <w:rPr>
            <w:rFonts w:ascii="Times New Roman" w:hAnsi="Times New Roman"/>
            <w:sz w:val="24"/>
            <w:szCs w:val="24"/>
          </w:rPr>
          <w:t xml:space="preserve">which is </w:t>
        </w:r>
      </w:ins>
      <w:ins w:id="825" w:author="Suzanne M. Leal" w:date="2014-11-06T12:29:00Z">
        <w:r w:rsidR="000758AF">
          <w:rPr>
            <w:rFonts w:ascii="Times New Roman" w:hAnsi="Times New Roman"/>
            <w:sz w:val="24"/>
            <w:szCs w:val="24"/>
          </w:rPr>
          <w:t xml:space="preserve">due to different </w:t>
        </w:r>
      </w:ins>
      <w:ins w:id="826" w:author="Gao Wang" w:date="2014-11-05T11:24:00Z">
        <w:del w:id="827" w:author="Suzanne M. Leal" w:date="2014-11-06T12:29:00Z">
          <w:r w:rsidR="001C6A67" w:rsidDel="000758AF">
            <w:rPr>
              <w:rFonts w:ascii="Times New Roman" w:hAnsi="Times New Roman"/>
              <w:sz w:val="24"/>
              <w:szCs w:val="24"/>
            </w:rPr>
            <w:delText xml:space="preserve">but the </w:delText>
          </w:r>
        </w:del>
        <w:r w:rsidR="001C6A67">
          <w:rPr>
            <w:rFonts w:ascii="Times New Roman" w:hAnsi="Times New Roman"/>
            <w:sz w:val="24"/>
            <w:szCs w:val="24"/>
          </w:rPr>
          <w:t>causal variants</w:t>
        </w:r>
        <w:del w:id="828" w:author="Suzanne M. Leal" w:date="2014-11-06T12:29:00Z">
          <w:r w:rsidR="001C6A67" w:rsidDel="000758AF">
            <w:rPr>
              <w:rFonts w:ascii="Times New Roman" w:hAnsi="Times New Roman"/>
              <w:sz w:val="24"/>
              <w:szCs w:val="24"/>
            </w:rPr>
            <w:delText xml:space="preserve"> are different</w:delText>
          </w:r>
        </w:del>
        <w:r w:rsidR="001C6A67">
          <w:rPr>
            <w:rFonts w:ascii="Times New Roman" w:hAnsi="Times New Roman"/>
            <w:sz w:val="24"/>
            <w:szCs w:val="24"/>
          </w:rPr>
          <w:t xml:space="preserve">. </w:t>
        </w:r>
      </w:ins>
      <w:ins w:id="829" w:author="Gao Wang" w:date="2014-11-05T11:26:00Z">
        <w:r w:rsidR="009A6C47">
          <w:rPr>
            <w:rFonts w:ascii="Times New Roman" w:hAnsi="Times New Roman"/>
            <w:sz w:val="24"/>
            <w:szCs w:val="24"/>
          </w:rPr>
          <w:t>Treating the entire region as a bin to collaps</w:t>
        </w:r>
      </w:ins>
      <w:ins w:id="830" w:author="Gao Wang" w:date="2014-11-05T11:28:00Z">
        <w:r w:rsidR="009A6C47">
          <w:rPr>
            <w:rFonts w:ascii="Times New Roman" w:hAnsi="Times New Roman"/>
            <w:sz w:val="24"/>
            <w:szCs w:val="24"/>
          </w:rPr>
          <w:t>e</w:t>
        </w:r>
      </w:ins>
      <w:ins w:id="831" w:author="Gao Wang" w:date="2014-11-05T11:26:00Z">
        <w:r w:rsidR="009A6C47">
          <w:rPr>
            <w:rFonts w:ascii="Times New Roman" w:hAnsi="Times New Roman"/>
            <w:sz w:val="24"/>
            <w:szCs w:val="24"/>
          </w:rPr>
          <w:t xml:space="preserve"> the variants </w:t>
        </w:r>
      </w:ins>
      <w:ins w:id="832" w:author="Gao Wang" w:date="2014-11-05T11:28:00Z">
        <w:r w:rsidR="009A6C47">
          <w:rPr>
            <w:rFonts w:ascii="Times New Roman" w:hAnsi="Times New Roman"/>
            <w:sz w:val="24"/>
            <w:szCs w:val="24"/>
          </w:rPr>
          <w:t>effectively captures transmission of disease variant</w:t>
        </w:r>
      </w:ins>
      <w:ins w:id="833" w:author="Gao Wang" w:date="2014-11-05T12:53:00Z">
        <w:r w:rsidR="00414E22">
          <w:rPr>
            <w:rFonts w:ascii="Times New Roman" w:hAnsi="Times New Roman"/>
            <w:sz w:val="24"/>
            <w:szCs w:val="24"/>
          </w:rPr>
          <w:t>s</w:t>
        </w:r>
      </w:ins>
      <w:ins w:id="834" w:author="Gao Wang" w:date="2014-11-05T11:28:00Z">
        <w:del w:id="835" w:author="Suzanne M. Leal" w:date="2014-11-06T12:30:00Z">
          <w:r w:rsidR="009A6C47" w:rsidDel="000758AF">
            <w:rPr>
              <w:rFonts w:ascii="Times New Roman" w:hAnsi="Times New Roman"/>
              <w:sz w:val="24"/>
              <w:szCs w:val="24"/>
            </w:rPr>
            <w:delText xml:space="preserve"> and leads to the same coding of alleles between families</w:delText>
          </w:r>
        </w:del>
      </w:ins>
      <w:ins w:id="836" w:author="Suzanne M. Leal" w:date="2014-11-06T12:31:00Z">
        <w:r w:rsidR="000758AF">
          <w:rPr>
            <w:rFonts w:ascii="Times New Roman" w:hAnsi="Times New Roman"/>
            <w:sz w:val="24"/>
            <w:szCs w:val="24"/>
          </w:rPr>
          <w:t xml:space="preserve"> and allows for</w:t>
        </w:r>
      </w:ins>
      <w:ins w:id="837" w:author="Gao Wang" w:date="2014-11-05T12:53:00Z">
        <w:del w:id="838" w:author="Suzanne M. Leal" w:date="2014-11-06T12:31:00Z">
          <w:r w:rsidR="00600950" w:rsidDel="000758AF">
            <w:rPr>
              <w:rFonts w:ascii="Times New Roman" w:hAnsi="Times New Roman"/>
              <w:sz w:val="24"/>
              <w:szCs w:val="24"/>
            </w:rPr>
            <w:delText>;</w:delText>
          </w:r>
        </w:del>
      </w:ins>
      <w:ins w:id="839" w:author="Gao Wang" w:date="2014-11-05T11:29:00Z">
        <w:r w:rsidR="009A6C47">
          <w:rPr>
            <w:rFonts w:ascii="Times New Roman" w:hAnsi="Times New Roman"/>
            <w:sz w:val="24"/>
            <w:szCs w:val="24"/>
          </w:rPr>
          <w:t xml:space="preserve"> </w:t>
        </w:r>
      </w:ins>
      <w:ins w:id="840" w:author="Suzanne M. Leal" w:date="2014-11-06T12:31:00Z">
        <w:r w:rsidR="000758AF">
          <w:rPr>
            <w:rFonts w:ascii="Times New Roman" w:hAnsi="Times New Roman"/>
            <w:sz w:val="24"/>
            <w:szCs w:val="24"/>
          </w:rPr>
          <w:t xml:space="preserve">linkage </w:t>
        </w:r>
      </w:ins>
      <w:ins w:id="841" w:author="Gao Wang" w:date="2014-11-05T11:29:00Z">
        <w:r w:rsidR="009A6C47">
          <w:rPr>
            <w:rFonts w:ascii="Times New Roman" w:hAnsi="Times New Roman"/>
            <w:sz w:val="24"/>
            <w:szCs w:val="24"/>
          </w:rPr>
          <w:t xml:space="preserve">information </w:t>
        </w:r>
      </w:ins>
      <w:ins w:id="842" w:author="Suzanne M. Leal" w:date="2014-11-06T12:31:00Z">
        <w:r w:rsidR="000758AF">
          <w:rPr>
            <w:rFonts w:ascii="Times New Roman" w:hAnsi="Times New Roman"/>
            <w:sz w:val="24"/>
            <w:szCs w:val="24"/>
          </w:rPr>
          <w:t xml:space="preserve">for a </w:t>
        </w:r>
      </w:ins>
      <w:ins w:id="843" w:author="Gao Wang" w:date="2014-11-05T11:29:00Z">
        <w:del w:id="844" w:author="Suzanne M. Leal" w:date="2014-11-06T12:31:00Z">
          <w:r w:rsidR="009A6C47" w:rsidDel="000758AF">
            <w:rPr>
              <w:rFonts w:ascii="Times New Roman" w:hAnsi="Times New Roman"/>
              <w:sz w:val="24"/>
              <w:szCs w:val="24"/>
            </w:rPr>
            <w:delText xml:space="preserve">on linkage </w:delText>
          </w:r>
        </w:del>
      </w:ins>
      <w:ins w:id="845" w:author="Gao Wang" w:date="2014-11-05T12:54:00Z">
        <w:del w:id="846" w:author="Suzanne M. Leal" w:date="2014-11-06T12:31:00Z">
          <w:r w:rsidR="00D60AC8" w:rsidDel="000758AF">
            <w:rPr>
              <w:rFonts w:ascii="Times New Roman" w:hAnsi="Times New Roman"/>
              <w:sz w:val="24"/>
              <w:szCs w:val="24"/>
            </w:rPr>
            <w:delText xml:space="preserve">of the </w:delText>
          </w:r>
        </w:del>
        <w:r w:rsidR="00D60AC8">
          <w:rPr>
            <w:rFonts w:ascii="Times New Roman" w:hAnsi="Times New Roman"/>
            <w:sz w:val="24"/>
            <w:szCs w:val="24"/>
          </w:rPr>
          <w:t xml:space="preserve">region </w:t>
        </w:r>
      </w:ins>
      <w:ins w:id="847" w:author="Suzanne M. Leal" w:date="2014-11-06T12:31:00Z">
        <w:r w:rsidR="000758AF">
          <w:rPr>
            <w:rFonts w:ascii="Times New Roman" w:hAnsi="Times New Roman"/>
            <w:sz w:val="24"/>
            <w:szCs w:val="24"/>
          </w:rPr>
          <w:t xml:space="preserve">to </w:t>
        </w:r>
      </w:ins>
      <w:ins w:id="848" w:author="Gao Wang" w:date="2014-11-05T11:29:00Z">
        <w:del w:id="849" w:author="Suzanne M. Leal" w:date="2014-11-06T12:31:00Z">
          <w:r w:rsidR="009A6C47" w:rsidDel="000758AF">
            <w:rPr>
              <w:rFonts w:ascii="Times New Roman" w:hAnsi="Times New Roman"/>
              <w:sz w:val="24"/>
              <w:szCs w:val="24"/>
            </w:rPr>
            <w:delText xml:space="preserve">can </w:delText>
          </w:r>
        </w:del>
        <w:r w:rsidR="009A6C47">
          <w:rPr>
            <w:rFonts w:ascii="Times New Roman" w:hAnsi="Times New Roman"/>
            <w:sz w:val="24"/>
            <w:szCs w:val="24"/>
          </w:rPr>
          <w:t>be combined</w:t>
        </w:r>
      </w:ins>
      <w:ins w:id="850" w:author="Gao Wang" w:date="2014-11-05T12:54:00Z">
        <w:r w:rsidR="00600950">
          <w:rPr>
            <w:rFonts w:ascii="Times New Roman" w:hAnsi="Times New Roman"/>
            <w:sz w:val="24"/>
            <w:szCs w:val="24"/>
          </w:rPr>
          <w:t xml:space="preserve"> across families</w:t>
        </w:r>
      </w:ins>
      <w:ins w:id="851" w:author="Gao Wang" w:date="2014-11-05T11:29:00Z">
        <w:r w:rsidR="009A6C47">
          <w:rPr>
            <w:rFonts w:ascii="Times New Roman" w:hAnsi="Times New Roman"/>
            <w:sz w:val="24"/>
            <w:szCs w:val="24"/>
          </w:rPr>
          <w:t xml:space="preserve">. For regions with more diverse </w:t>
        </w:r>
      </w:ins>
      <w:ins w:id="852" w:author="Gao Wang" w:date="2014-11-05T12:54:00Z">
        <w:r w:rsidR="009612ED">
          <w:rPr>
            <w:rFonts w:ascii="Times New Roman" w:hAnsi="Times New Roman"/>
            <w:sz w:val="24"/>
            <w:szCs w:val="24"/>
          </w:rPr>
          <w:t xml:space="preserve">rare variant </w:t>
        </w:r>
      </w:ins>
      <w:ins w:id="853" w:author="Gao Wang" w:date="2014-11-05T11:30:00Z">
        <w:r w:rsidR="009A6C47">
          <w:rPr>
            <w:rFonts w:ascii="Times New Roman" w:hAnsi="Times New Roman"/>
            <w:sz w:val="24"/>
            <w:szCs w:val="24"/>
          </w:rPr>
          <w:t>architecture as displayed in Panel B</w:t>
        </w:r>
      </w:ins>
      <w:ins w:id="854" w:author="Suzanne M. Leal" w:date="2014-11-06T12:46:00Z">
        <w:r w:rsidR="00BF03AF">
          <w:rPr>
            <w:rFonts w:ascii="Times New Roman" w:hAnsi="Times New Roman"/>
            <w:sz w:val="24"/>
            <w:szCs w:val="24"/>
          </w:rPr>
          <w:t>,</w:t>
        </w:r>
      </w:ins>
      <w:ins w:id="855" w:author="Suzanne M. Leal" w:date="2014-11-06T12:34:00Z">
        <w:r w:rsidR="000758AF">
          <w:rPr>
            <w:rFonts w:ascii="Times New Roman" w:hAnsi="Times New Roman"/>
            <w:sz w:val="24"/>
            <w:szCs w:val="24"/>
          </w:rPr>
          <w:t xml:space="preserve"> </w:t>
        </w:r>
      </w:ins>
      <w:ins w:id="856" w:author="Suzanne M. Leal" w:date="2014-11-06T12:42:00Z">
        <w:r w:rsidR="00BF03AF">
          <w:rPr>
            <w:rFonts w:ascii="Times New Roman" w:hAnsi="Times New Roman"/>
            <w:sz w:val="24"/>
            <w:szCs w:val="24"/>
          </w:rPr>
          <w:t xml:space="preserve">where </w:t>
        </w:r>
      </w:ins>
      <w:ins w:id="857" w:author="Suzanne M. Leal" w:date="2014-11-06T12:46:00Z">
        <w:r w:rsidR="00BF03AF">
          <w:rPr>
            <w:rFonts w:ascii="Times New Roman" w:hAnsi="Times New Roman"/>
            <w:sz w:val="24"/>
            <w:szCs w:val="24"/>
          </w:rPr>
          <w:t>for</w:t>
        </w:r>
      </w:ins>
      <w:ins w:id="858" w:author="Suzanne M. Leal" w:date="2014-11-06T12:42:00Z">
        <w:r w:rsidR="00BE1C1B">
          <w:rPr>
            <w:rFonts w:ascii="Times New Roman" w:hAnsi="Times New Roman"/>
            <w:sz w:val="24"/>
            <w:szCs w:val="24"/>
          </w:rPr>
          <w:t xml:space="preserve"> this example </w:t>
        </w:r>
      </w:ins>
      <w:ins w:id="859" w:author="Suzanne M. Leal" w:date="2014-11-06T12:34:00Z">
        <w:r w:rsidR="00BE1C1B">
          <w:rPr>
            <w:rFonts w:ascii="Times New Roman" w:hAnsi="Times New Roman"/>
            <w:sz w:val="24"/>
            <w:szCs w:val="24"/>
          </w:rPr>
          <w:t xml:space="preserve">disease etiology is </w:t>
        </w:r>
      </w:ins>
      <w:ins w:id="860" w:author="Suzanne M. Leal" w:date="2014-11-06T12:35:00Z">
        <w:r w:rsidR="00BE1C1B">
          <w:rPr>
            <w:rFonts w:ascii="Times New Roman" w:hAnsi="Times New Roman"/>
            <w:sz w:val="24"/>
            <w:szCs w:val="24"/>
          </w:rPr>
          <w:t>caused by</w:t>
        </w:r>
      </w:ins>
      <w:ins w:id="861" w:author="Suzanne M. Leal" w:date="2014-11-06T12:34:00Z">
        <w:r w:rsidR="000758AF">
          <w:rPr>
            <w:rFonts w:ascii="Times New Roman" w:hAnsi="Times New Roman"/>
            <w:sz w:val="24"/>
            <w:szCs w:val="24"/>
          </w:rPr>
          <w:t xml:space="preserve"> compound </w:t>
        </w:r>
        <w:proofErr w:type="spellStart"/>
        <w:r w:rsidR="000758AF">
          <w:rPr>
            <w:rFonts w:ascii="Times New Roman" w:hAnsi="Times New Roman"/>
            <w:sz w:val="24"/>
            <w:szCs w:val="24"/>
          </w:rPr>
          <w:t>heterozygotes</w:t>
        </w:r>
      </w:ins>
      <w:proofErr w:type="spellEnd"/>
      <w:ins w:id="862" w:author="Suzanne M. Leal" w:date="2014-11-06T12:35:00Z">
        <w:r w:rsidR="00BE1C1B">
          <w:rPr>
            <w:rFonts w:ascii="Times New Roman" w:hAnsi="Times New Roman"/>
            <w:sz w:val="24"/>
            <w:szCs w:val="24"/>
          </w:rPr>
          <w:t xml:space="preserve"> variants</w:t>
        </w:r>
      </w:ins>
      <w:ins w:id="863" w:author="Gao Wang" w:date="2014-11-05T11:30:00Z">
        <w:r w:rsidR="009A6C47">
          <w:rPr>
            <w:rFonts w:ascii="Times New Roman" w:hAnsi="Times New Roman"/>
            <w:sz w:val="24"/>
            <w:szCs w:val="24"/>
          </w:rPr>
          <w:t xml:space="preserve">, </w:t>
        </w:r>
      </w:ins>
      <w:ins w:id="864" w:author="Suzanne M. Leal" w:date="2014-11-06T12:33:00Z">
        <w:r w:rsidR="000758AF">
          <w:rPr>
            <w:rFonts w:ascii="Times New Roman" w:hAnsi="Times New Roman"/>
            <w:sz w:val="24"/>
            <w:szCs w:val="24"/>
          </w:rPr>
          <w:t xml:space="preserve">coding </w:t>
        </w:r>
      </w:ins>
      <w:ins w:id="865" w:author="Suzanne M. Leal" w:date="2014-11-06T12:34:00Z">
        <w:r w:rsidR="00BE1C1B">
          <w:rPr>
            <w:rFonts w:ascii="Times New Roman" w:hAnsi="Times New Roman"/>
            <w:sz w:val="24"/>
            <w:szCs w:val="24"/>
          </w:rPr>
          <w:t xml:space="preserve">which </w:t>
        </w:r>
      </w:ins>
      <w:ins w:id="866" w:author="Suzanne M. Leal" w:date="2014-11-06T12:33:00Z">
        <w:r w:rsidR="000758AF">
          <w:rPr>
            <w:rFonts w:ascii="Times New Roman" w:hAnsi="Times New Roman"/>
            <w:sz w:val="24"/>
            <w:szCs w:val="24"/>
          </w:rPr>
          <w:t xml:space="preserve">represents both rare variant </w:t>
        </w:r>
        <w:proofErr w:type="spellStart"/>
        <w:r w:rsidR="000758AF">
          <w:rPr>
            <w:rFonts w:ascii="Times New Roman" w:hAnsi="Times New Roman"/>
            <w:sz w:val="24"/>
            <w:szCs w:val="24"/>
          </w:rPr>
          <w:t>haplotypes</w:t>
        </w:r>
      </w:ins>
      <w:proofErr w:type="spellEnd"/>
      <w:ins w:id="867" w:author="Suzanne M. Leal" w:date="2014-11-06T12:34:00Z">
        <w:r w:rsidR="00BE1C1B">
          <w:rPr>
            <w:rFonts w:ascii="Times New Roman" w:hAnsi="Times New Roman"/>
            <w:sz w:val="24"/>
            <w:szCs w:val="24"/>
          </w:rPr>
          <w:t xml:space="preserve"> is used</w:t>
        </w:r>
      </w:ins>
      <w:ins w:id="868" w:author="Suzanne M. Leal" w:date="2014-11-06T12:37:00Z">
        <w:r w:rsidR="00BE1C1B">
          <w:rPr>
            <w:rFonts w:ascii="Times New Roman" w:hAnsi="Times New Roman"/>
            <w:sz w:val="24"/>
            <w:szCs w:val="24"/>
          </w:rPr>
          <w:t xml:space="preserve"> to ensure that all meioses are informative</w:t>
        </w:r>
      </w:ins>
      <w:ins w:id="869" w:author="Suzanne M. Leal" w:date="2014-11-06T12:33:00Z">
        <w:r w:rsidR="000758AF">
          <w:rPr>
            <w:rFonts w:ascii="Times New Roman" w:hAnsi="Times New Roman"/>
            <w:sz w:val="24"/>
            <w:szCs w:val="24"/>
          </w:rPr>
          <w:t xml:space="preserve">.  </w:t>
        </w:r>
      </w:ins>
      <w:ins w:id="870" w:author="Suzanne M. Leal" w:date="2014-11-06T12:35:00Z">
        <w:r w:rsidR="00BE1C1B">
          <w:rPr>
            <w:rFonts w:ascii="Times New Roman" w:hAnsi="Times New Roman"/>
            <w:sz w:val="24"/>
            <w:szCs w:val="24"/>
          </w:rPr>
          <w:t xml:space="preserve">It should be noted that if coding as is shown in Panel A is used in this situation </w:t>
        </w:r>
      </w:ins>
      <w:ins w:id="871" w:author="Suzanne M. Leal" w:date="2014-11-06T12:36:00Z">
        <w:r w:rsidR="00BE1C1B">
          <w:rPr>
            <w:rFonts w:ascii="Times New Roman" w:hAnsi="Times New Roman"/>
            <w:sz w:val="24"/>
            <w:szCs w:val="24"/>
          </w:rPr>
          <w:t xml:space="preserve">there will be a loss of information because all </w:t>
        </w:r>
        <w:r w:rsidR="00BE1C1B">
          <w:rPr>
            <w:rFonts w:ascii="Times New Roman" w:hAnsi="Times New Roman"/>
            <w:sz w:val="24"/>
            <w:szCs w:val="24"/>
          </w:rPr>
          <w:t>heterozygous</w:t>
        </w:r>
        <w:r w:rsidR="00BE1C1B">
          <w:rPr>
            <w:rFonts w:ascii="Times New Roman" w:hAnsi="Times New Roman"/>
            <w:sz w:val="24"/>
            <w:szCs w:val="24"/>
          </w:rPr>
          <w:t xml:space="preserve"> offspring will be uninformative for linkage </w:t>
        </w:r>
      </w:ins>
      <w:ins w:id="872" w:author="Gao Wang" w:date="2014-11-05T11:30:00Z">
        <w:del w:id="873" w:author="Suzanne M. Leal" w:date="2014-11-06T12:36:00Z">
          <w:r w:rsidR="009A6C47" w:rsidDel="00BE1C1B">
            <w:rPr>
              <w:rFonts w:ascii="Times New Roman" w:hAnsi="Times New Roman"/>
              <w:sz w:val="24"/>
              <w:szCs w:val="24"/>
            </w:rPr>
            <w:delText xml:space="preserve">collapsing rare variants </w:delText>
          </w:r>
        </w:del>
      </w:ins>
      <w:ins w:id="874" w:author="Gao Wang" w:date="2014-11-05T11:32:00Z">
        <w:del w:id="875" w:author="Suzanne M. Leal" w:date="2014-11-06T12:36:00Z">
          <w:r w:rsidR="009A6C47" w:rsidDel="00BE1C1B">
            <w:rPr>
              <w:rFonts w:ascii="Times New Roman" w:hAnsi="Times New Roman"/>
              <w:sz w:val="24"/>
              <w:szCs w:val="24"/>
            </w:rPr>
            <w:delText>will</w:delText>
          </w:r>
        </w:del>
      </w:ins>
      <w:ins w:id="876" w:author="Gao Wang" w:date="2014-11-05T11:30:00Z">
        <w:del w:id="877" w:author="Suzanne M. Leal" w:date="2014-11-06T12:36:00Z">
          <w:r w:rsidR="009A6C47" w:rsidDel="00BE1C1B">
            <w:rPr>
              <w:rFonts w:ascii="Times New Roman" w:hAnsi="Times New Roman"/>
              <w:sz w:val="24"/>
              <w:szCs w:val="24"/>
            </w:rPr>
            <w:delText xml:space="preserve"> result in loss of informatio</w:delText>
          </w:r>
        </w:del>
      </w:ins>
      <w:ins w:id="878" w:author="Suzanne M. Leal" w:date="2014-11-06T12:37:00Z">
        <w:r w:rsidR="00BE1C1B">
          <w:rPr>
            <w:rFonts w:ascii="Times New Roman" w:hAnsi="Times New Roman"/>
            <w:sz w:val="24"/>
            <w:szCs w:val="24"/>
          </w:rPr>
          <w:t>information</w:t>
        </w:r>
        <w:r w:rsidR="00BE1C1B">
          <w:rPr>
            <w:rFonts w:ascii="Times New Roman" w:hAnsi="Times New Roman"/>
            <w:sz w:val="24"/>
            <w:szCs w:val="24"/>
          </w:rPr>
          <w:t xml:space="preserve">, e.g. the </w:t>
        </w:r>
      </w:ins>
      <w:ins w:id="879" w:author="Gao Wang" w:date="2014-11-05T11:30:00Z">
        <w:del w:id="880" w:author="Suzanne M. Leal" w:date="2014-11-06T12:36:00Z">
          <w:r w:rsidR="009A6C47" w:rsidDel="00BE1C1B">
            <w:rPr>
              <w:rFonts w:ascii="Times New Roman" w:hAnsi="Times New Roman"/>
              <w:sz w:val="24"/>
              <w:szCs w:val="24"/>
            </w:rPr>
            <w:delText xml:space="preserve">n </w:delText>
          </w:r>
        </w:del>
      </w:ins>
      <w:ins w:id="881" w:author="Gao Wang" w:date="2014-11-05T11:32:00Z">
        <w:del w:id="882" w:author="Suzanne M. Leal" w:date="2014-11-06T12:37:00Z">
          <w:r w:rsidR="009A6C47" w:rsidDel="00BE1C1B">
            <w:rPr>
              <w:rFonts w:ascii="Times New Roman" w:hAnsi="Times New Roman"/>
              <w:sz w:val="24"/>
              <w:szCs w:val="24"/>
            </w:rPr>
            <w:delText>(</w:delText>
          </w:r>
        </w:del>
        <w:r w:rsidR="009A6C47">
          <w:rPr>
            <w:rFonts w:ascii="Times New Roman" w:hAnsi="Times New Roman"/>
            <w:sz w:val="24"/>
            <w:szCs w:val="24"/>
          </w:rPr>
          <w:t>meios</w:t>
        </w:r>
      </w:ins>
      <w:ins w:id="883" w:author="Suzanne M. Leal" w:date="2014-11-06T12:38:00Z">
        <w:r w:rsidR="00BE1C1B">
          <w:rPr>
            <w:rFonts w:ascii="Times New Roman" w:hAnsi="Times New Roman"/>
            <w:sz w:val="24"/>
            <w:szCs w:val="24"/>
          </w:rPr>
          <w:t>e</w:t>
        </w:r>
      </w:ins>
      <w:ins w:id="884" w:author="Gao Wang" w:date="2014-11-05T11:32:00Z">
        <w:del w:id="885" w:author="Suzanne M. Leal" w:date="2014-11-06T12:38:00Z">
          <w:r w:rsidR="009A6C47" w:rsidDel="00BE1C1B">
            <w:rPr>
              <w:rFonts w:ascii="Times New Roman" w:hAnsi="Times New Roman"/>
              <w:sz w:val="24"/>
              <w:szCs w:val="24"/>
            </w:rPr>
            <w:delText>i</w:delText>
          </w:r>
        </w:del>
        <w:r w:rsidR="009A6C47">
          <w:rPr>
            <w:rFonts w:ascii="Times New Roman" w:hAnsi="Times New Roman"/>
            <w:sz w:val="24"/>
            <w:szCs w:val="24"/>
          </w:rPr>
          <w:t xml:space="preserve">s </w:t>
        </w:r>
      </w:ins>
      <w:ins w:id="886" w:author="Suzanne M. Leal" w:date="2014-11-06T12:38:00Z">
        <w:r w:rsidR="00BE1C1B">
          <w:rPr>
            <w:rFonts w:ascii="Times New Roman" w:hAnsi="Times New Roman"/>
            <w:sz w:val="24"/>
            <w:szCs w:val="24"/>
          </w:rPr>
          <w:t>to</w:t>
        </w:r>
      </w:ins>
      <w:ins w:id="887" w:author="Gao Wang" w:date="2014-11-05T11:32:00Z">
        <w:del w:id="888" w:author="Suzanne M. Leal" w:date="2014-11-06T12:38:00Z">
          <w:r w:rsidR="009A6C47" w:rsidDel="00BE1C1B">
            <w:rPr>
              <w:rFonts w:ascii="Times New Roman" w:hAnsi="Times New Roman"/>
              <w:sz w:val="24"/>
              <w:szCs w:val="24"/>
            </w:rPr>
            <w:delText>on</w:delText>
          </w:r>
        </w:del>
        <w:r w:rsidR="009A6C47">
          <w:rPr>
            <w:rFonts w:ascii="Times New Roman" w:hAnsi="Times New Roman"/>
            <w:sz w:val="24"/>
            <w:szCs w:val="24"/>
          </w:rPr>
          <w:t xml:space="preserve"> offspring 1 and 4</w:t>
        </w:r>
        <w:del w:id="889" w:author="Suzanne M. Leal" w:date="2014-11-06T12:38:00Z">
          <w:r w:rsidR="009A6C47" w:rsidDel="00BE1C1B">
            <w:rPr>
              <w:rFonts w:ascii="Times New Roman" w:hAnsi="Times New Roman"/>
              <w:sz w:val="24"/>
              <w:szCs w:val="24"/>
            </w:rPr>
            <w:delText xml:space="preserve"> will be uninformative), in which case haplotype pattern</w:delText>
          </w:r>
        </w:del>
      </w:ins>
      <w:ins w:id="890" w:author="Gao Wang" w:date="2014-11-05T11:34:00Z">
        <w:del w:id="891" w:author="Suzanne M. Leal" w:date="2014-11-06T12:38:00Z">
          <w:r w:rsidR="009A6C47" w:rsidDel="00BE1C1B">
            <w:rPr>
              <w:rFonts w:ascii="Times New Roman" w:hAnsi="Times New Roman"/>
              <w:sz w:val="24"/>
              <w:szCs w:val="24"/>
            </w:rPr>
            <w:delText>s</w:delText>
          </w:r>
        </w:del>
      </w:ins>
      <w:ins w:id="892" w:author="Gao Wang" w:date="2014-11-05T11:32:00Z">
        <w:del w:id="893" w:author="Suzanne M. Leal" w:date="2014-11-06T12:38:00Z">
          <w:r w:rsidR="009A6C47" w:rsidDel="00BE1C1B">
            <w:rPr>
              <w:rFonts w:ascii="Times New Roman" w:hAnsi="Times New Roman"/>
              <w:sz w:val="24"/>
              <w:szCs w:val="24"/>
            </w:rPr>
            <w:delText xml:space="preserve"> should be used</w:delText>
          </w:r>
        </w:del>
      </w:ins>
      <w:ins w:id="894" w:author="Gao Wang" w:date="2014-11-05T12:54:00Z">
        <w:del w:id="895" w:author="Suzanne M. Leal" w:date="2014-11-06T12:38:00Z">
          <w:r w:rsidR="00A455B1" w:rsidDel="00BE1C1B">
            <w:rPr>
              <w:rFonts w:ascii="Times New Roman" w:hAnsi="Times New Roman"/>
              <w:sz w:val="24"/>
              <w:szCs w:val="24"/>
            </w:rPr>
            <w:delText xml:space="preserve"> directly as regional markers</w:delText>
          </w:r>
        </w:del>
        <w:r w:rsidR="00A455B1">
          <w:rPr>
            <w:rFonts w:ascii="Times New Roman" w:hAnsi="Times New Roman"/>
            <w:sz w:val="24"/>
            <w:szCs w:val="24"/>
          </w:rPr>
          <w:t>.</w:t>
        </w:r>
      </w:ins>
      <w:ins w:id="896" w:author="Gao Wang" w:date="2014-11-05T11:32:00Z">
        <w:r w:rsidR="009A6C47">
          <w:rPr>
            <w:rFonts w:ascii="Times New Roman" w:hAnsi="Times New Roman"/>
            <w:sz w:val="24"/>
            <w:szCs w:val="24"/>
          </w:rPr>
          <w:t xml:space="preserve"> </w:t>
        </w:r>
      </w:ins>
    </w:p>
    <w:p w:rsidR="001719DA" w:rsidRDefault="00CC032D" w:rsidP="00C45340">
      <w:pPr>
        <w:spacing w:afterLines="280" w:line="480" w:lineRule="auto"/>
        <w:jc w:val="both"/>
        <w:rPr>
          <w:rFonts w:ascii="Times New Roman" w:hAnsi="Times New Roman"/>
          <w:sz w:val="24"/>
          <w:szCs w:val="24"/>
        </w:rPr>
      </w:pPr>
      <w:proofErr w:type="gramStart"/>
      <w:r>
        <w:rPr>
          <w:rFonts w:ascii="Times New Roman" w:hAnsi="Times New Roman"/>
          <w:b/>
          <w:sz w:val="24"/>
        </w:rPr>
        <w:t xml:space="preserve">Figure </w:t>
      </w:r>
      <w:ins w:id="897" w:author="Gao Wang" w:date="2014-10-29T15:40:00Z">
        <w:r w:rsidR="00AF18A1">
          <w:rPr>
            <w:rFonts w:ascii="Times New Roman" w:hAnsi="Times New Roman"/>
            <w:b/>
            <w:sz w:val="24"/>
          </w:rPr>
          <w:t>2</w:t>
        </w:r>
      </w:ins>
      <w:del w:id="898" w:author="Gao Wang" w:date="2014-10-29T15:40:00Z">
        <w:r w:rsidR="003D4FC1" w:rsidDel="00AF18A1">
          <w:rPr>
            <w:rFonts w:ascii="Times New Roman" w:hAnsi="Times New Roman"/>
            <w:b/>
            <w:sz w:val="24"/>
          </w:rPr>
          <w:delText>1</w:delText>
        </w:r>
      </w:del>
      <w:r>
        <w:rPr>
          <w:rFonts w:ascii="Times New Roman" w:hAnsi="Times New Roman"/>
          <w:b/>
          <w:sz w:val="24"/>
        </w:rPr>
        <w:t>.</w:t>
      </w:r>
      <w:proofErr w:type="gramEnd"/>
      <w:r>
        <w:rPr>
          <w:rFonts w:ascii="Times New Roman" w:hAnsi="Times New Roman"/>
          <w:b/>
          <w:sz w:val="24"/>
        </w:rPr>
        <w:t xml:space="preserve"> </w:t>
      </w:r>
      <w:proofErr w:type="gramStart"/>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w:t>
      </w:r>
      <w:proofErr w:type="gramEnd"/>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w:t>
      </w:r>
      <w:proofErr w:type="spellStart"/>
      <w:r w:rsidRPr="00F048FF">
        <w:rPr>
          <w:rFonts w:ascii="Times New Roman" w:hAnsi="Times New Roman"/>
          <w:sz w:val="24"/>
          <w:szCs w:val="24"/>
        </w:rPr>
        <w:t>haplotype</w:t>
      </w:r>
      <w:proofErr w:type="spellEnd"/>
      <w:r w:rsidRPr="00F048FF">
        <w:rPr>
          <w:rFonts w:ascii="Times New Roman" w:hAnsi="Times New Roman"/>
          <w:sz w:val="24"/>
          <w:szCs w:val="24"/>
        </w:rPr>
        <w:t xml:space="preserv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non-</w:t>
      </w:r>
      <w:proofErr w:type="spellStart"/>
      <w:r w:rsidRPr="00F00F79">
        <w:rPr>
          <w:rFonts w:ascii="Times New Roman" w:hAnsi="Times New Roman"/>
          <w:sz w:val="24"/>
          <w:szCs w:val="24"/>
        </w:rPr>
        <w:t>syndromic</w:t>
      </w:r>
      <w:proofErr w:type="spellEnd"/>
      <w:r w:rsidRPr="00F00F79">
        <w:rPr>
          <w:rFonts w:ascii="Times New Roman" w:hAnsi="Times New Roman"/>
          <w:sz w:val="24"/>
          <w:szCs w:val="24"/>
        </w:rPr>
        <w:t xml:space="preserve"> hearing </w:t>
      </w:r>
      <w:r>
        <w:rPr>
          <w:rFonts w:ascii="Times New Roman" w:hAnsi="Times New Roman"/>
          <w:sz w:val="24"/>
          <w:szCs w:val="24"/>
        </w:rPr>
        <w:t xml:space="preserve">impairment (NSHI) caused by detrimental </w:t>
      </w:r>
      <w:del w:id="899" w:author="Gao Wang" w:date="2014-10-29T11:18:00Z">
        <w:r w:rsidDel="009F334F">
          <w:rPr>
            <w:rFonts w:ascii="Times New Roman" w:hAnsi="Times New Roman"/>
            <w:sz w:val="24"/>
            <w:szCs w:val="24"/>
          </w:rPr>
          <w:delText xml:space="preserve">mutations </w:delText>
        </w:r>
      </w:del>
      <w:ins w:id="900" w:author="Gao Wang" w:date="2014-10-29T11:18:00Z">
        <w:r w:rsidR="009F334F">
          <w:rPr>
            <w:rFonts w:ascii="Times New Roman" w:hAnsi="Times New Roman"/>
            <w:sz w:val="24"/>
            <w:szCs w:val="24"/>
          </w:rPr>
          <w:t xml:space="preserve">variants </w:t>
        </w:r>
      </w:ins>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lastRenderedPageBreak/>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ins w:id="901" w:author="Suzanne M. Leal" w:date="2014-11-06T12:47:00Z">
        <w:r w:rsidR="00BF03AF">
          <w:rPr>
            <w:rFonts w:ascii="Times New Roman" w:hAnsi="Times New Roman"/>
            <w:sz w:val="24"/>
            <w:szCs w:val="24"/>
          </w:rPr>
          <w:t xml:space="preserve">the </w:t>
        </w:r>
      </w:ins>
      <w:r>
        <w:rPr>
          <w:rFonts w:ascii="Times New Roman" w:hAnsi="Times New Roman"/>
          <w:sz w:val="24"/>
          <w:szCs w:val="24"/>
        </w:rPr>
        <w:t xml:space="preserve">CHP </w:t>
      </w:r>
      <w:ins w:id="902" w:author="Suzanne M. Leal" w:date="2014-11-06T12:47:00Z">
        <w:r w:rsidR="00BF03AF">
          <w:rPr>
            <w:rFonts w:ascii="Times New Roman" w:hAnsi="Times New Roman"/>
            <w:sz w:val="24"/>
            <w:szCs w:val="24"/>
          </w:rPr>
          <w:t xml:space="preserve">method </w:t>
        </w:r>
      </w:ins>
      <w:r>
        <w:rPr>
          <w:rFonts w:ascii="Times New Roman" w:hAnsi="Times New Roman"/>
          <w:sz w:val="24"/>
          <w:szCs w:val="24"/>
        </w:rPr>
        <w:t>and light blue lines for</w:t>
      </w:r>
      <w:del w:id="903" w:author="Suzanne M. Leal" w:date="2014-11-06T12:48:00Z">
        <w:r w:rsidDel="00BF03AF">
          <w:rPr>
            <w:rFonts w:ascii="Times New Roman" w:hAnsi="Times New Roman"/>
            <w:sz w:val="24"/>
            <w:szCs w:val="24"/>
          </w:rPr>
          <w:delText xml:space="preserve"> </w:delText>
        </w:r>
      </w:del>
      <w:ins w:id="904" w:author="Suzanne M. Leal" w:date="2014-11-06T12:47:00Z">
        <w:r w:rsidR="00BF03AF">
          <w:rPr>
            <w:rFonts w:ascii="Times New Roman" w:hAnsi="Times New Roman"/>
            <w:sz w:val="24"/>
            <w:szCs w:val="24"/>
          </w:rPr>
          <w:t xml:space="preserve"> </w:t>
        </w:r>
      </w:ins>
      <w:r>
        <w:rPr>
          <w:rFonts w:ascii="Times New Roman" w:hAnsi="Times New Roman"/>
          <w:sz w:val="24"/>
          <w:szCs w:val="24"/>
        </w:rPr>
        <w:t>SNV</w:t>
      </w:r>
      <w:ins w:id="905" w:author="Suzanne M. Leal" w:date="2014-11-06T12:48:00Z">
        <w:r w:rsidR="00BF03AF">
          <w:rPr>
            <w:rFonts w:ascii="Times New Roman" w:hAnsi="Times New Roman"/>
            <w:sz w:val="24"/>
            <w:szCs w:val="24"/>
          </w:rPr>
          <w:t xml:space="preserve"> analysis</w:t>
        </w:r>
      </w:ins>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ins w:id="906" w:author="Suzanne M. Leal" w:date="2014-11-06T12:51:00Z">
        <w:r w:rsidR="00BF03AF">
          <w:rPr>
            <w:rFonts w:ascii="Times New Roman" w:hAnsi="Times New Roman"/>
            <w:sz w:val="24"/>
            <w:szCs w:val="24"/>
          </w:rPr>
          <w:t xml:space="preserve">an </w:t>
        </w:r>
        <w:proofErr w:type="spellStart"/>
        <w:r w:rsidR="00BF03AF">
          <w:rPr>
            <w:rFonts w:ascii="Times New Roman" w:hAnsi="Times New Roman"/>
            <w:sz w:val="24"/>
            <w:szCs w:val="24"/>
          </w:rPr>
          <w:t>autosomal</w:t>
        </w:r>
        <w:proofErr w:type="spellEnd"/>
        <w:r w:rsidR="00BF03AF">
          <w:rPr>
            <w:rFonts w:ascii="Times New Roman" w:hAnsi="Times New Roman"/>
            <w:sz w:val="24"/>
            <w:szCs w:val="24"/>
          </w:rPr>
          <w:t xml:space="preserve"> </w:t>
        </w:r>
      </w:ins>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ins w:id="907" w:author="Suzanne M. Leal" w:date="2014-11-06T12:50:00Z">
        <w:r w:rsidR="00BF03AF">
          <w:rPr>
            <w:rFonts w:ascii="Times New Roman" w:hAnsi="Times New Roman"/>
            <w:sz w:val="24"/>
            <w:szCs w:val="24"/>
          </w:rPr>
          <w:t xml:space="preserve">an </w:t>
        </w:r>
        <w:proofErr w:type="spellStart"/>
        <w:r w:rsidR="00BF03AF">
          <w:rPr>
            <w:rFonts w:ascii="Times New Roman" w:hAnsi="Times New Roman"/>
            <w:sz w:val="24"/>
            <w:szCs w:val="24"/>
          </w:rPr>
          <w:t>autosomal</w:t>
        </w:r>
        <w:proofErr w:type="spellEnd"/>
        <w:r w:rsidR="00BF03AF">
          <w:rPr>
            <w:rFonts w:ascii="Times New Roman" w:hAnsi="Times New Roman"/>
            <w:sz w:val="24"/>
            <w:szCs w:val="24"/>
          </w:rPr>
          <w:t xml:space="preserve"> </w:t>
        </w:r>
      </w:ins>
      <w:r w:rsidR="00474DF1">
        <w:rPr>
          <w:rFonts w:ascii="Times New Roman" w:hAnsi="Times New Roman"/>
          <w:sz w:val="24"/>
          <w:szCs w:val="24"/>
        </w:rPr>
        <w:t xml:space="preserve">recessive model; panel C displays the power for the LOD and HLOD statistics under </w:t>
      </w:r>
      <w:ins w:id="908" w:author="Suzanne M. Leal" w:date="2014-11-06T12:51:00Z">
        <w:r w:rsidR="00BF03AF">
          <w:rPr>
            <w:rFonts w:ascii="Times New Roman" w:hAnsi="Times New Roman"/>
            <w:sz w:val="24"/>
            <w:szCs w:val="24"/>
          </w:rPr>
          <w:t xml:space="preserve">an </w:t>
        </w:r>
        <w:proofErr w:type="spellStart"/>
        <w:r w:rsidR="00BF03AF">
          <w:rPr>
            <w:rFonts w:ascii="Times New Roman" w:hAnsi="Times New Roman"/>
            <w:sz w:val="24"/>
            <w:szCs w:val="24"/>
          </w:rPr>
          <w:t>autosomal</w:t>
        </w:r>
        <w:proofErr w:type="spellEnd"/>
        <w:r w:rsidR="00BF03AF">
          <w:rPr>
            <w:rFonts w:ascii="Times New Roman" w:hAnsi="Times New Roman"/>
            <w:sz w:val="24"/>
            <w:szCs w:val="24"/>
          </w:rPr>
          <w:t xml:space="preserve"> </w:t>
        </w:r>
      </w:ins>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ins w:id="909" w:author="Suzanne M. Leal" w:date="2014-11-06T12:43:00Z">
        <w:r w:rsidR="00BE1C1B">
          <w:rPr>
            <w:rFonts w:ascii="Times New Roman" w:hAnsi="Times New Roman"/>
            <w:sz w:val="24"/>
            <w:szCs w:val="24"/>
          </w:rPr>
          <w:t xml:space="preserve">genome-wide </w:t>
        </w:r>
      </w:ins>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del w:id="910" w:author="Suzanne M. Leal" w:date="2014-11-06T12:48:00Z">
        <w:r w:rsidDel="00BF03AF">
          <w:rPr>
            <w:rFonts w:ascii="Times New Roman" w:hAnsi="Times New Roman"/>
            <w:sz w:val="24"/>
            <w:szCs w:val="24"/>
          </w:rPr>
          <w:delText xml:space="preserve">because </w:delText>
        </w:r>
      </w:del>
      <w:r w:rsidR="00BA5207">
        <w:rPr>
          <w:rFonts w:ascii="Times New Roman" w:hAnsi="Times New Roman"/>
          <w:sz w:val="24"/>
          <w:szCs w:val="24"/>
        </w:rPr>
        <w:t xml:space="preserve">due to the very low MAFs for the genes under study </w:t>
      </w:r>
      <w:ins w:id="911" w:author="Suzanne M. Leal" w:date="2014-11-06T12:44:00Z">
        <w:r w:rsidR="00BE1C1B">
          <w:rPr>
            <w:rFonts w:ascii="Times New Roman" w:hAnsi="Times New Roman"/>
            <w:sz w:val="24"/>
            <w:szCs w:val="24"/>
          </w:rPr>
          <w:t>and there</w:t>
        </w:r>
      </w:ins>
      <w:r>
        <w:rPr>
          <w:rFonts w:ascii="Times New Roman" w:hAnsi="Times New Roman"/>
          <w:sz w:val="24"/>
          <w:szCs w:val="24"/>
        </w:rPr>
        <w:t>for</w:t>
      </w:r>
      <w:ins w:id="912" w:author="Suzanne M. Leal" w:date="2014-11-06T12:44:00Z">
        <w:r w:rsidR="00BE1C1B">
          <w:rPr>
            <w:rFonts w:ascii="Times New Roman" w:hAnsi="Times New Roman"/>
            <w:sz w:val="24"/>
            <w:szCs w:val="24"/>
          </w:rPr>
          <w:t>e</w:t>
        </w:r>
      </w:ins>
      <w:r>
        <w:rPr>
          <w:rFonts w:ascii="Times New Roman" w:hAnsi="Times New Roman"/>
          <w:sz w:val="24"/>
          <w:szCs w:val="24"/>
        </w:rPr>
        <w:t xml:space="preserve"> </w:t>
      </w:r>
      <w:ins w:id="913" w:author="Suzanne M. Leal" w:date="2014-11-06T12:44:00Z">
        <w:r w:rsidR="00BE1C1B">
          <w:rPr>
            <w:rFonts w:ascii="Times New Roman" w:hAnsi="Times New Roman"/>
            <w:sz w:val="24"/>
            <w:szCs w:val="24"/>
          </w:rPr>
          <w:t xml:space="preserve">for </w:t>
        </w:r>
      </w:ins>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w:t>
      </w:r>
      <w:proofErr w:type="spellStart"/>
      <w:r w:rsidR="00BA5207">
        <w:rPr>
          <w:rFonts w:ascii="Times New Roman" w:hAnsi="Times New Roman"/>
          <w:sz w:val="24"/>
          <w:szCs w:val="24"/>
        </w:rPr>
        <w:t>monomorphic</w:t>
      </w:r>
      <w:proofErr w:type="spellEnd"/>
      <w:r w:rsidR="00BA5207">
        <w:rPr>
          <w:rFonts w:ascii="Times New Roman" w:hAnsi="Times New Roman"/>
          <w:sz w:val="24"/>
          <w:szCs w:val="24"/>
        </w:rPr>
        <w:t xml:space="preserve"> </w:t>
      </w:r>
      <w:r>
        <w:rPr>
          <w:rFonts w:ascii="Times New Roman" w:hAnsi="Times New Roman"/>
          <w:sz w:val="24"/>
          <w:szCs w:val="24"/>
        </w:rPr>
        <w:t>and therefore are uninformative.</w:t>
      </w:r>
    </w:p>
    <w:p w:rsidR="00BF03AF" w:rsidRDefault="00BF03AF">
      <w:pPr>
        <w:widowControl/>
        <w:suppressAutoHyphens w:val="0"/>
        <w:spacing w:after="0" w:line="240" w:lineRule="auto"/>
        <w:rPr>
          <w:ins w:id="914" w:author="Suzanne M. Leal" w:date="2014-11-06T12:45:00Z"/>
          <w:rFonts w:ascii="Times New Roman" w:hAnsi="Times New Roman"/>
          <w:b/>
          <w:sz w:val="24"/>
          <w:szCs w:val="24"/>
        </w:rPr>
      </w:pPr>
      <w:ins w:id="915" w:author="Suzanne M. Leal" w:date="2014-11-06T12:45:00Z">
        <w:r>
          <w:rPr>
            <w:rFonts w:ascii="Times New Roman" w:hAnsi="Times New Roman"/>
            <w:b/>
            <w:sz w:val="24"/>
            <w:szCs w:val="24"/>
          </w:rPr>
          <w:br w:type="page"/>
        </w:r>
      </w:ins>
    </w:p>
    <w:p w:rsidR="00A72D0E" w:rsidRDefault="00A72D0E" w:rsidP="00C45340">
      <w:pPr>
        <w:spacing w:afterLines="280"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rsidR="00695197" w:rsidRPr="00695197" w:rsidRDefault="00695197" w:rsidP="00C45340">
      <w:pPr>
        <w:spacing w:afterLines="280"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proofErr w:type="spellStart"/>
      <w:ins w:id="916" w:author="Suzanne M. Leal" w:date="2014-11-06T12:52:00Z">
        <w:r w:rsidR="00BF03AF">
          <w:rPr>
            <w:rFonts w:ascii="Times New Roman" w:hAnsi="Times New Roman"/>
            <w:b/>
            <w:color w:val="000000"/>
            <w:kern w:val="24"/>
            <w:sz w:val="24"/>
            <w:szCs w:val="24"/>
          </w:rPr>
          <w:t>nonsyndromic</w:t>
        </w:r>
        <w:proofErr w:type="spellEnd"/>
        <w:r w:rsidR="00BF03AF">
          <w:rPr>
            <w:rFonts w:ascii="Times New Roman" w:hAnsi="Times New Roman"/>
            <w:b/>
            <w:color w:val="000000"/>
            <w:kern w:val="24"/>
            <w:sz w:val="24"/>
            <w:szCs w:val="24"/>
          </w:rPr>
          <w:t xml:space="preserve"> hearing impairment</w:t>
        </w:r>
      </w:ins>
      <w:del w:id="917" w:author="Suzanne M. Leal" w:date="2014-11-06T12:52:00Z">
        <w:r w:rsidDel="00BF03AF">
          <w:rPr>
            <w:rFonts w:ascii="Times New Roman" w:hAnsi="Times New Roman"/>
            <w:b/>
            <w:color w:val="000000"/>
            <w:kern w:val="24"/>
            <w:sz w:val="24"/>
            <w:szCs w:val="24"/>
          </w:rPr>
          <w:delText>NSHI</w:delText>
        </w:r>
      </w:del>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tblPr>
      <w:tblGrid>
        <w:gridCol w:w="1908"/>
        <w:gridCol w:w="1170"/>
        <w:gridCol w:w="2250"/>
        <w:gridCol w:w="810"/>
        <w:gridCol w:w="720"/>
        <w:gridCol w:w="72"/>
        <w:gridCol w:w="1458"/>
        <w:gridCol w:w="162"/>
        <w:gridCol w:w="1530"/>
      </w:tblGrid>
      <w:tr w:rsidR="00695197" w:rsidRPr="00D03F07" w:rsidTr="00967306">
        <w:trPr>
          <w:cnfStyle w:val="1000000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rsidR="00695197" w:rsidRPr="00D03F07" w:rsidRDefault="00695197" w:rsidP="00695197">
            <w:pPr>
              <w:widowControl/>
              <w:suppressAutoHyphens w:val="0"/>
              <w:spacing w:after="0" w:line="240" w:lineRule="auto"/>
              <w:jc w:val="center"/>
              <w:cnfStyle w:val="1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rsidTr="00967306">
        <w:trPr>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rsidTr="00967306">
        <w:trPr>
          <w:cnfStyle w:val="000000100000"/>
          <w:trHeight w:val="300"/>
        </w:trPr>
        <w:tc>
          <w:tcPr>
            <w:cnfStyle w:val="00100000000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rsidTr="00967306">
        <w:trPr>
          <w:trHeight w:val="300"/>
        </w:trPr>
        <w:tc>
          <w:tcPr>
            <w:cnfStyle w:val="001000000000"/>
            <w:tcW w:w="1908" w:type="dxa"/>
            <w:tcBorders>
              <w:bottom w:val="single" w:sz="4" w:space="0" w:color="auto"/>
            </w:tcBorders>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rsidTr="00967306">
        <w:trPr>
          <w:cnfStyle w:val="000000100000"/>
          <w:trHeight w:val="300"/>
        </w:trPr>
        <w:tc>
          <w:tcPr>
            <w:cnfStyle w:val="001000000000"/>
            <w:tcW w:w="10080" w:type="dxa"/>
            <w:gridSpan w:val="9"/>
            <w:tcBorders>
              <w:top w:val="single" w:sz="4" w:space="0" w:color="auto"/>
              <w:bottom w:val="single" w:sz="4" w:space="0" w:color="A5A5A5" w:themeColor="accent3"/>
            </w:tcBorders>
            <w:shd w:val="clear" w:color="auto" w:fill="FFFFFF" w:themeFill="background1"/>
            <w:noWrap/>
          </w:tcPr>
          <w:p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rsidR="00A72D0E" w:rsidRPr="00836421" w:rsidRDefault="00A72D0E" w:rsidP="00C45340">
      <w:pPr>
        <w:spacing w:afterLines="280"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Gao Wang" w:date="2014-11-06T12:09:00Z" w:initials="gw">
    <w:p w:rsidR="000758AF" w:rsidRPr="00800D4A" w:rsidRDefault="000758AF">
      <w:pPr>
        <w:pStyle w:val="CommentText"/>
      </w:pPr>
      <w:r>
        <w:rPr>
          <w:rStyle w:val="CommentReference"/>
        </w:rPr>
        <w:annotationRef/>
      </w:r>
      <w:r>
        <w:t>Changed for reviewer 2</w:t>
      </w:r>
    </w:p>
  </w:comment>
  <w:comment w:id="77" w:author="suzanne" w:date="2014-11-06T12:09:00Z" w:initials="s">
    <w:p w:rsidR="000758AF" w:rsidRPr="00434CDE" w:rsidRDefault="000758AF">
      <w:pPr>
        <w:pStyle w:val="CommentText"/>
      </w:pPr>
      <w:r>
        <w:rPr>
          <w:rStyle w:val="CommentReference"/>
        </w:rPr>
        <w:annotationRef/>
      </w:r>
      <w:r>
        <w:t>Only uniquely represented within a pedigree and not between pedigrees</w:t>
      </w:r>
    </w:p>
  </w:comment>
  <w:comment w:id="83" w:author="Gao Wang" w:date="2014-11-06T12:09:00Z" w:initials="gw">
    <w:p w:rsidR="000758AF" w:rsidRPr="00395302" w:rsidRDefault="000758AF">
      <w:pPr>
        <w:pStyle w:val="CommentText"/>
      </w:pPr>
      <w:r>
        <w:rPr>
          <w:rStyle w:val="CommentReference"/>
        </w:rPr>
        <w:annotationRef/>
      </w:r>
      <w:r>
        <w:t>Added figure for reviewer 3</w:t>
      </w:r>
    </w:p>
  </w:comment>
  <w:comment w:id="97" w:author="Gao Wang" w:date="2014-11-06T12:09:00Z" w:initials="gw">
    <w:p w:rsidR="000758AF" w:rsidRPr="002A670F" w:rsidRDefault="000758AF">
      <w:pPr>
        <w:pStyle w:val="CommentText"/>
      </w:pPr>
      <w:r>
        <w:rPr>
          <w:rStyle w:val="CommentReference"/>
        </w:rPr>
        <w:annotationRef/>
      </w:r>
      <w:r>
        <w:t>Edited for reviewer 3</w:t>
      </w:r>
    </w:p>
  </w:comment>
  <w:comment w:id="189" w:author="Gao Wang" w:date="2014-11-06T12:09:00Z" w:initials="gw">
    <w:p w:rsidR="000758AF" w:rsidRPr="006109DA" w:rsidRDefault="000758AF">
      <w:pPr>
        <w:pStyle w:val="CommentText"/>
      </w:pPr>
      <w:r>
        <w:rPr>
          <w:rStyle w:val="CommentReference"/>
        </w:rPr>
        <w:annotationRef/>
      </w:r>
      <w:r>
        <w:t>This paragraph is re-written because of reviewer 3’s comments.</w:t>
      </w:r>
    </w:p>
  </w:comment>
  <w:comment w:id="245" w:author="Suzanne M. Leal" w:date="2014-11-06T12:09:00Z" w:initials="SML">
    <w:p w:rsidR="000758AF" w:rsidRDefault="000758AF">
      <w:pPr>
        <w:pStyle w:val="CommentText"/>
      </w:pPr>
      <w:r>
        <w:rPr>
          <w:rStyle w:val="CommentReference"/>
        </w:rPr>
        <w:annotationRef/>
      </w:r>
      <w:proofErr w:type="gramStart"/>
      <w:r>
        <w:t>reference</w:t>
      </w:r>
      <w:proofErr w:type="gramEnd"/>
      <w:r>
        <w:t xml:space="preserve"> gene hunter</w:t>
      </w:r>
    </w:p>
  </w:comment>
  <w:comment w:id="250" w:author="Gao Wang" w:date="2014-11-06T12:09:00Z" w:initials="gw">
    <w:p w:rsidR="000758AF" w:rsidRPr="00441FB9" w:rsidRDefault="000758AF">
      <w:pPr>
        <w:pStyle w:val="CommentText"/>
      </w:pPr>
      <w:r>
        <w:rPr>
          <w:rStyle w:val="CommentReference"/>
        </w:rPr>
        <w:annotationRef/>
      </w:r>
      <w:r>
        <w:t>Added for reviewer 3</w:t>
      </w:r>
    </w:p>
  </w:comment>
  <w:comment w:id="290" w:author="Suzanne M. Leal" w:date="2014-11-06T12:11:00Z" w:initials="SML">
    <w:p w:rsidR="000758AF" w:rsidRDefault="000758AF">
      <w:pPr>
        <w:pStyle w:val="CommentText"/>
      </w:pPr>
      <w:r>
        <w:rPr>
          <w:rStyle w:val="CommentReference"/>
        </w:rPr>
        <w:annotationRef/>
      </w:r>
      <w:r>
        <w:t>Is this correct?</w:t>
      </w:r>
    </w:p>
  </w:comment>
  <w:comment w:id="251" w:author="suzanne" w:date="2014-11-06T12:09:00Z" w:initials="s">
    <w:p w:rsidR="000758AF" w:rsidRPr="00043C32" w:rsidRDefault="000758AF">
      <w:pPr>
        <w:pStyle w:val="CommentText"/>
      </w:pPr>
      <w:r>
        <w:rPr>
          <w:rStyle w:val="CommentReference"/>
        </w:rPr>
        <w:annotationRef/>
      </w:r>
      <w:r>
        <w:t xml:space="preserve">Move this paragraph before </w:t>
      </w:r>
      <w:proofErr w:type="gramStart"/>
      <w:r>
        <w:t>the  one</w:t>
      </w:r>
      <w:proofErr w:type="gramEnd"/>
      <w:r>
        <w:t xml:space="preserve"> directly before it.  You would evaluate type I error before power – so you should present it in this order.</w:t>
      </w:r>
    </w:p>
  </w:comment>
  <w:comment w:id="517" w:author="Gao Wang" w:date="2014-11-06T12:09:00Z" w:initials="gw">
    <w:p w:rsidR="000758AF" w:rsidRPr="0009339E" w:rsidRDefault="000758AF">
      <w:pPr>
        <w:pStyle w:val="CommentText"/>
      </w:pPr>
      <w:r>
        <w:rPr>
          <w:rStyle w:val="CommentReference"/>
        </w:rPr>
        <w:annotationRef/>
      </w:r>
      <w:r>
        <w:t>This answers reviewer 3’s question. Also he asked us to quantify the MAF cutoff. What should we do? From Hang’s work we know it’s dangerous to make a comment.</w:t>
      </w:r>
    </w:p>
  </w:comment>
  <w:comment w:id="520" w:author="Gao Wang" w:date="2014-11-06T12:09:00Z" w:initials="gw">
    <w:p w:rsidR="000758AF" w:rsidRPr="006C6D8B" w:rsidRDefault="000758AF">
      <w:pPr>
        <w:pStyle w:val="CommentText"/>
      </w:pPr>
      <w:r>
        <w:rPr>
          <w:rStyle w:val="CommentReference"/>
        </w:rPr>
        <w:annotationRef/>
      </w:r>
      <w:r>
        <w:t>MAF cutoff added here</w:t>
      </w:r>
    </w:p>
  </w:comment>
  <w:comment w:id="647" w:author="Gao Wang" w:date="2014-11-06T12:09:00Z" w:initials="gw">
    <w:p w:rsidR="000758AF" w:rsidRPr="00DF3DDF" w:rsidRDefault="000758AF">
      <w:pPr>
        <w:pStyle w:val="CommentText"/>
      </w:pPr>
      <w:r>
        <w:rPr>
          <w:rStyle w:val="CommentReference"/>
        </w:rPr>
        <w:annotationRef/>
      </w:r>
      <w:r>
        <w:t>Added for reviewer 2</w:t>
      </w:r>
    </w:p>
  </w:comment>
  <w:comment w:id="748" w:author="Suzanne M. Leal" w:date="2014-11-06T12:23:00Z" w:initials="SML">
    <w:p w:rsidR="000758AF" w:rsidRDefault="000758AF">
      <w:pPr>
        <w:pStyle w:val="CommentText"/>
      </w:pPr>
      <w:r>
        <w:rPr>
          <w:rStyle w:val="CommentReference"/>
        </w:rPr>
        <w:annotationRef/>
      </w:r>
      <w:r>
        <w:t>Reference those programs which have not already been referenced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CA5579" w15:done="0"/>
  <w15:commentEx w15:paraId="128A2052" w15:done="0"/>
  <w15:commentEx w15:paraId="1E579414" w15:done="0"/>
  <w15:commentEx w15:paraId="3C4BB8D9" w15:done="0"/>
  <w15:commentEx w15:paraId="46B21E10" w15:done="0"/>
  <w15:commentEx w15:paraId="49F8E191" w15:done="0"/>
  <w15:commentEx w15:paraId="4D248576" w15:done="0"/>
  <w15:commentEx w15:paraId="5379D28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23B" w:rsidRDefault="0096423B">
      <w:pPr>
        <w:spacing w:after="0" w:line="240" w:lineRule="auto"/>
      </w:pPr>
      <w:r>
        <w:separator/>
      </w:r>
    </w:p>
  </w:endnote>
  <w:endnote w:type="continuationSeparator" w:id="0">
    <w:p w:rsidR="0096423B" w:rsidRDefault="009642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altName w:val="MS Mincho"/>
    <w:charset w:val="80"/>
    <w:family w:val="auto"/>
    <w:pitch w:val="variable"/>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23B" w:rsidRDefault="0096423B">
      <w:pPr>
        <w:spacing w:after="0" w:line="240" w:lineRule="auto"/>
      </w:pPr>
      <w:r>
        <w:separator/>
      </w:r>
    </w:p>
  </w:footnote>
  <w:footnote w:type="continuationSeparator" w:id="0">
    <w:p w:rsidR="0096423B" w:rsidRDefault="009642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3F01"/>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101A"/>
    <w:rsid w:val="00021C21"/>
    <w:rsid w:val="00021F2C"/>
    <w:rsid w:val="00022DF8"/>
    <w:rsid w:val="0002432C"/>
    <w:rsid w:val="000262B9"/>
    <w:rsid w:val="00027566"/>
    <w:rsid w:val="0003004A"/>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58F"/>
    <w:rsid w:val="0006100B"/>
    <w:rsid w:val="00062B25"/>
    <w:rsid w:val="00063317"/>
    <w:rsid w:val="000637DE"/>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B03C1"/>
    <w:rsid w:val="000B0BA6"/>
    <w:rsid w:val="000B109A"/>
    <w:rsid w:val="000B3175"/>
    <w:rsid w:val="000B399B"/>
    <w:rsid w:val="000B45F9"/>
    <w:rsid w:val="000B4F10"/>
    <w:rsid w:val="000B5F69"/>
    <w:rsid w:val="000B6E50"/>
    <w:rsid w:val="000C11F7"/>
    <w:rsid w:val="000C151C"/>
    <w:rsid w:val="000C2221"/>
    <w:rsid w:val="000C27F2"/>
    <w:rsid w:val="000C3F6E"/>
    <w:rsid w:val="000C5661"/>
    <w:rsid w:val="000C6733"/>
    <w:rsid w:val="000D163E"/>
    <w:rsid w:val="000D1CB5"/>
    <w:rsid w:val="000D30A5"/>
    <w:rsid w:val="000D51D5"/>
    <w:rsid w:val="000D52E6"/>
    <w:rsid w:val="000D5458"/>
    <w:rsid w:val="000D54A4"/>
    <w:rsid w:val="000D7360"/>
    <w:rsid w:val="000E0184"/>
    <w:rsid w:val="000E08AC"/>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41D4"/>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5FFE"/>
    <w:rsid w:val="002C01D0"/>
    <w:rsid w:val="002C2C08"/>
    <w:rsid w:val="002C35EE"/>
    <w:rsid w:val="002C3E19"/>
    <w:rsid w:val="002C6413"/>
    <w:rsid w:val="002D0A1E"/>
    <w:rsid w:val="002D10FA"/>
    <w:rsid w:val="002D18AA"/>
    <w:rsid w:val="002D2277"/>
    <w:rsid w:val="002D5B65"/>
    <w:rsid w:val="002D6051"/>
    <w:rsid w:val="002D698F"/>
    <w:rsid w:val="002E0C8E"/>
    <w:rsid w:val="002E14F8"/>
    <w:rsid w:val="002E2603"/>
    <w:rsid w:val="002E2BB2"/>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179F"/>
    <w:rsid w:val="003F3016"/>
    <w:rsid w:val="003F5249"/>
    <w:rsid w:val="003F5DD0"/>
    <w:rsid w:val="003F6731"/>
    <w:rsid w:val="00400C86"/>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A31"/>
    <w:rsid w:val="00474DF1"/>
    <w:rsid w:val="004751AB"/>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A4055"/>
    <w:rsid w:val="004A62FB"/>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63D3"/>
    <w:rsid w:val="005D788D"/>
    <w:rsid w:val="005D788E"/>
    <w:rsid w:val="005E1C91"/>
    <w:rsid w:val="005E1EA0"/>
    <w:rsid w:val="005E2223"/>
    <w:rsid w:val="005E4081"/>
    <w:rsid w:val="005E577F"/>
    <w:rsid w:val="005E58BD"/>
    <w:rsid w:val="005F05EC"/>
    <w:rsid w:val="005F06F9"/>
    <w:rsid w:val="005F1211"/>
    <w:rsid w:val="005F26B7"/>
    <w:rsid w:val="005F27A2"/>
    <w:rsid w:val="005F2B28"/>
    <w:rsid w:val="005F5483"/>
    <w:rsid w:val="005F7F9C"/>
    <w:rsid w:val="00600950"/>
    <w:rsid w:val="00600D51"/>
    <w:rsid w:val="00603867"/>
    <w:rsid w:val="00603BEE"/>
    <w:rsid w:val="00604421"/>
    <w:rsid w:val="00604E96"/>
    <w:rsid w:val="0060720B"/>
    <w:rsid w:val="006109DA"/>
    <w:rsid w:val="00610F9B"/>
    <w:rsid w:val="00611025"/>
    <w:rsid w:val="006117A3"/>
    <w:rsid w:val="00612DBE"/>
    <w:rsid w:val="00612F12"/>
    <w:rsid w:val="00613710"/>
    <w:rsid w:val="00615867"/>
    <w:rsid w:val="0062110E"/>
    <w:rsid w:val="00621A06"/>
    <w:rsid w:val="006233E2"/>
    <w:rsid w:val="006234AE"/>
    <w:rsid w:val="00623518"/>
    <w:rsid w:val="00623F66"/>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CED"/>
    <w:rsid w:val="00913563"/>
    <w:rsid w:val="00914B5B"/>
    <w:rsid w:val="00914FF6"/>
    <w:rsid w:val="009156E9"/>
    <w:rsid w:val="00916BEE"/>
    <w:rsid w:val="00917770"/>
    <w:rsid w:val="00917F11"/>
    <w:rsid w:val="00917FA8"/>
    <w:rsid w:val="00921234"/>
    <w:rsid w:val="00924537"/>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551C"/>
    <w:rsid w:val="009565D2"/>
    <w:rsid w:val="00956F1A"/>
    <w:rsid w:val="009570DA"/>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DEF"/>
    <w:rsid w:val="009749B4"/>
    <w:rsid w:val="00976376"/>
    <w:rsid w:val="009768AF"/>
    <w:rsid w:val="009837C5"/>
    <w:rsid w:val="009860EA"/>
    <w:rsid w:val="00986A64"/>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EC3"/>
    <w:rsid w:val="00A46928"/>
    <w:rsid w:val="00A46DBA"/>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43C"/>
    <w:rsid w:val="00AD2CDA"/>
    <w:rsid w:val="00AD2F4D"/>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F66"/>
    <w:rsid w:val="00B80CEE"/>
    <w:rsid w:val="00B81189"/>
    <w:rsid w:val="00B812DF"/>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77C"/>
    <w:rsid w:val="00C05F7A"/>
    <w:rsid w:val="00C07F3B"/>
    <w:rsid w:val="00C10270"/>
    <w:rsid w:val="00C10BB5"/>
    <w:rsid w:val="00C1131A"/>
    <w:rsid w:val="00C11A69"/>
    <w:rsid w:val="00C11DFC"/>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B6C"/>
    <w:rsid w:val="00CD569B"/>
    <w:rsid w:val="00CD583A"/>
    <w:rsid w:val="00CD6310"/>
    <w:rsid w:val="00CD668C"/>
    <w:rsid w:val="00CE3B22"/>
    <w:rsid w:val="00CE5CF1"/>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57BA"/>
    <w:rsid w:val="00D364F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7AA9"/>
    <w:rsid w:val="00E50CF2"/>
    <w:rsid w:val="00E50D5F"/>
    <w:rsid w:val="00E51434"/>
    <w:rsid w:val="00E51667"/>
    <w:rsid w:val="00E51679"/>
    <w:rsid w:val="00E516AC"/>
    <w:rsid w:val="00E51B68"/>
    <w:rsid w:val="00E51CA5"/>
    <w:rsid w:val="00E51E63"/>
    <w:rsid w:val="00E52146"/>
    <w:rsid w:val="00E522FF"/>
    <w:rsid w:val="00E52D6E"/>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C25"/>
    <w:rsid w:val="00EB248C"/>
    <w:rsid w:val="00EB2C9A"/>
    <w:rsid w:val="00EB3FA8"/>
    <w:rsid w:val="00EB5A0D"/>
    <w:rsid w:val="00EB68C2"/>
    <w:rsid w:val="00EB7063"/>
    <w:rsid w:val="00EB75F8"/>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2BAD"/>
    <w:rsid w:val="00F13B3F"/>
    <w:rsid w:val="00F14459"/>
    <w:rsid w:val="00F14AAA"/>
    <w:rsid w:val="00F14C5F"/>
    <w:rsid w:val="00F171EF"/>
    <w:rsid w:val="00F173C3"/>
    <w:rsid w:val="00F20465"/>
    <w:rsid w:val="00F231A7"/>
    <w:rsid w:val="00F23A75"/>
    <w:rsid w:val="00F2429E"/>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microsoft.com/office/2011/relationships/commentsExtended" Target="commentsExtended.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hyperlink" Target="http://bioinformatics.org/seqlink"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microsoft.com/office/2011/relationships/people" Target="people.xml"/><Relationship Id="rId8" Type="http://schemas.openxmlformats.org/officeDocument/2006/relationships/hyperlink" Target="mailto:sleal@b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931C-8144-4321-B3C2-54983C1F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18</Pages>
  <Words>10019</Words>
  <Characters>57114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67000</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Suzanne M. Leal</cp:lastModifiedBy>
  <cp:revision>17</cp:revision>
  <cp:lastPrinted>2013-06-06T18:11:00Z</cp:lastPrinted>
  <dcterms:created xsi:type="dcterms:W3CDTF">2014-11-06T15:49:00Z</dcterms:created>
  <dcterms:modified xsi:type="dcterms:W3CDTF">2014-11-06T21:29:00Z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id="LSlLB7sf"/&gt;&lt;style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