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2724" w:rsidRDefault="000F1EE3" w:rsidP="008C2724">
      <w:r w:rsidRPr="005E3D12">
        <w:rPr>
          <w:rFonts w:ascii="Times New Roman" w:hAnsi="Times New Roman"/>
          <w:sz w:val="18"/>
          <w:szCs w:val="18"/>
        </w:rPr>
        <w:t xml:space="preserve">For example, Fig. S1A displays the </w:t>
      </w:r>
      <w:r w:rsidRPr="005E3D12">
        <w:rPr>
          <w:rFonts w:ascii="Times New Roman" w:hAnsi="Times New Roman"/>
          <w:i/>
          <w:sz w:val="18"/>
          <w:szCs w:val="18"/>
        </w:rPr>
        <w:t>complete collapsing</w:t>
      </w:r>
      <w:r w:rsidRPr="005E3D12">
        <w:rPr>
          <w:rFonts w:ascii="Times New Roman" w:hAnsi="Times New Roman"/>
          <w:sz w:val="18"/>
          <w:szCs w:val="18"/>
        </w:rPr>
        <w:t xml:space="preserve"> theme with window size equaling the length of the region, Fig. S1B displays a collapsing theme with windows of size 2 and Fig. S1C with windows of size 1 which degenerates to using the original haplotypes.</w:t>
      </w:r>
    </w:p>
    <w:p w:rsidR="008C2724" w:rsidRDefault="008C2724" w:rsidP="008C2724">
      <w:r>
        <w:t xml:space="preserve">Simulation studies: </w:t>
      </w:r>
    </w:p>
    <w:p w:rsidR="008C2724" w:rsidRPr="008C2724" w:rsidRDefault="008C2724" w:rsidP="008C2724">
      <w:bookmarkStart w:id="0" w:name="_GoBack"/>
      <w:bookmarkEnd w:id="0"/>
    </w:p>
    <w:sectPr w:rsidR="008C2724" w:rsidRPr="008C2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F1D"/>
    <w:rsid w:val="000F1EE3"/>
    <w:rsid w:val="001D0F1D"/>
    <w:rsid w:val="00815391"/>
    <w:rsid w:val="008C2724"/>
    <w:rsid w:val="00DC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8E1A34-91DA-44D2-8AE1-7648BB522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Wang</dc:creator>
  <cp:keywords/>
  <dc:description/>
  <cp:lastModifiedBy>Gao Wang</cp:lastModifiedBy>
  <cp:revision>3</cp:revision>
  <dcterms:created xsi:type="dcterms:W3CDTF">2014-03-17T19:15:00Z</dcterms:created>
  <dcterms:modified xsi:type="dcterms:W3CDTF">2014-03-17T19:18:00Z</dcterms:modified>
</cp:coreProperties>
</file>