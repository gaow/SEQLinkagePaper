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777530E1" w14:textId="77777777">
        <w:tc>
          <w:tcPr>
            <w:tcW w:w="10053" w:type="dxa"/>
          </w:tcPr>
          <w:p w14:paraId="298F993C"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04F64AD9" w14:textId="77777777" w:rsidR="00C67571" w:rsidRPr="00591B27" w:rsidRDefault="007E6D0C" w:rsidP="001B4D52">
            <w:pPr>
              <w:pStyle w:val="Authorname"/>
              <w:spacing w:after="100" w:line="320" w:lineRule="exact"/>
              <w:rPr>
                <w:rFonts w:ascii="Helvetica" w:hAnsi="Helvetica"/>
                <w:b/>
                <w:sz w:val="32"/>
                <w:szCs w:val="32"/>
                <w:lang w:eastAsia="zh-CN"/>
              </w:rPr>
            </w:pPr>
            <w:r w:rsidRPr="007E6D0C">
              <w:rPr>
                <w:rFonts w:ascii="Helvetica" w:hAnsi="Helvetica"/>
                <w:b/>
                <w:sz w:val="32"/>
                <w:szCs w:val="32"/>
                <w:lang w:eastAsia="zh-CN"/>
              </w:rPr>
              <w:t>A Novel Approach and Software to Use Sequence Data for Linkage Analysis</w:t>
            </w:r>
          </w:p>
          <w:p w14:paraId="77A2153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2014A32B" w14:textId="77777777" w:rsidR="00853D6D" w:rsidRDefault="001D6274" w:rsidP="00853D6D">
            <w:pPr>
              <w:pStyle w:val="Affilation"/>
            </w:pPr>
            <w:r>
              <w:rPr>
                <w:vertAlign w:val="superscript"/>
              </w:rPr>
              <w:t>1</w:t>
            </w:r>
            <w:r w:rsidR="00853D6D">
              <w:t>Departme</w:t>
            </w:r>
            <w:r w:rsidR="00072480">
              <w:t>nt of Molecular and Human Genetics, Baylor College of Medicine, One Baylor Plaza, Houston, Texas 77030, USA</w:t>
            </w:r>
          </w:p>
          <w:p w14:paraId="52C4677C"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53C2E918" w14:textId="77777777" w:rsidR="00853D6D" w:rsidRPr="00853D6D" w:rsidRDefault="00853D6D" w:rsidP="00853D6D">
            <w:pPr>
              <w:pStyle w:val="Received"/>
              <w:rPr>
                <w:sz w:val="28"/>
                <w:szCs w:val="28"/>
              </w:rPr>
            </w:pPr>
            <w:r>
              <w:rPr>
                <w:sz w:val="20"/>
                <w:szCs w:val="28"/>
              </w:rPr>
              <w:t>Associate Editor: XXXXXXX</w:t>
            </w:r>
          </w:p>
        </w:tc>
      </w:tr>
    </w:tbl>
    <w:p w14:paraId="65E12EE8" w14:textId="77777777" w:rsidR="00D83B8A" w:rsidRDefault="00D83B8A">
      <w:pPr>
        <w:pStyle w:val="AbstractHead"/>
        <w:spacing w:line="14" w:lineRule="exact"/>
      </w:pPr>
    </w:p>
    <w:p w14:paraId="0AD16E33"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1F7D4DEE"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25236E2B" w14:textId="1973C48D" w:rsidR="00BE08B0" w:rsidRDefault="00D83B8A">
      <w:pPr>
        <w:pStyle w:val="AbstractText"/>
        <w:rPr>
          <w:lang w:eastAsia="zh-CN"/>
        </w:rPr>
      </w:pPr>
      <w:r>
        <w:rPr>
          <w:b/>
          <w:bCs/>
        </w:rPr>
        <w:t>Motivation:</w:t>
      </w:r>
      <w:r>
        <w:t xml:space="preserve"> </w:t>
      </w:r>
      <w:r w:rsidR="002A6F89" w:rsidRPr="002A6F89">
        <w:t xml:space="preserve">Traditionally, linkage analysis has been the main approach to elucidate causes of </w:t>
      </w:r>
      <w:proofErr w:type="spellStart"/>
      <w:r w:rsidR="002A6F89" w:rsidRPr="002A6F89">
        <w:t>Mendelian</w:t>
      </w:r>
      <w:proofErr w:type="spellEnd"/>
      <w:r w:rsidR="002A6F89" w:rsidRPr="002A6F89">
        <w:t xml:space="preserve"> disorders in families with multiple affected individuals. Recent advances in n</w:t>
      </w:r>
      <w:r w:rsidR="00530B5C">
        <w:t xml:space="preserve">ext generation sequencing </w:t>
      </w:r>
      <w:r w:rsidR="00530B5C">
        <w:t>(NGS)</w:t>
      </w:r>
      <w:r w:rsidR="00530B5C">
        <w:t xml:space="preserve"> </w:t>
      </w:r>
      <w:r w:rsidR="002A6F89" w:rsidRPr="002A6F89">
        <w:t>technology</w:t>
      </w:r>
      <w:r w:rsidR="00A269FA">
        <w:t xml:space="preserve"> </w:t>
      </w:r>
      <w:r w:rsidR="002A6F89" w:rsidRPr="002A6F89">
        <w:t>has made it standard approach to prioritize and screen for causal mutations in whole-genome or whole-</w:t>
      </w:r>
      <w:proofErr w:type="spellStart"/>
      <w:r w:rsidR="002A6F89" w:rsidRPr="002A6F89">
        <w:t>exome</w:t>
      </w:r>
      <w:proofErr w:type="spellEnd"/>
      <w:r w:rsidR="002A6F89" w:rsidRPr="002A6F89">
        <w:t xml:space="preserve"> sequenced individuals suffering from </w:t>
      </w:r>
      <w:proofErr w:type="spellStart"/>
      <w:r w:rsidR="002A6F89" w:rsidRPr="002A6F89">
        <w:t>Mendelian</w:t>
      </w:r>
      <w:proofErr w:type="spellEnd"/>
      <w:r w:rsidR="002A6F89" w:rsidRPr="002A6F89">
        <w:t xml:space="preserve"> diseases. Linkage analysis using SNP </w:t>
      </w:r>
      <w:r w:rsidR="00FA7C07">
        <w:t>arrays</w:t>
      </w:r>
      <w:r w:rsidR="002A6F89" w:rsidRPr="002A6F89">
        <w:t xml:space="preserve"> in conjunction with sequence analysis is gaining popularity in the human genetics community, yet there are few applications of directly performing linkag</w:t>
      </w:r>
      <w:r w:rsidR="008F2044">
        <w:t>e analysis using sequence data.</w:t>
      </w:r>
    </w:p>
    <w:p w14:paraId="5B461EC4" w14:textId="363A72C2" w:rsidR="008E5378" w:rsidRDefault="00F70A6D">
      <w:pPr>
        <w:pStyle w:val="AbstractText"/>
      </w:pPr>
      <w:r w:rsidRPr="0014764A">
        <w:rPr>
          <w:b/>
        </w:rPr>
        <w:t>Summary:</w:t>
      </w:r>
      <w:r w:rsidR="00CE0A55">
        <w:t xml:space="preserve"> </w:t>
      </w:r>
      <w:r w:rsidR="002A6F89" w:rsidRPr="002A6F89">
        <w:t xml:space="preserve">Inspired by the “aggregation analysis” commonly practiced in rare variants complex disease association studies, we have developed a collapsed haplotype pattern method to generate markers from sequence data for linkage analysis. We demonstrate with a range of simulation studies of two-point linkage analysis that our method is substantially more powerful over linkage analysis using single nucleotide variants. We developed the </w:t>
      </w:r>
      <w:commentRangeStart w:id="0"/>
      <w:r w:rsidR="002A6F89" w:rsidRPr="002A6F89">
        <w:t xml:space="preserve">XXX </w:t>
      </w:r>
      <w:commentRangeEnd w:id="0"/>
      <w:r w:rsidR="00A346A4">
        <w:rPr>
          <w:rStyle w:val="CommentReference"/>
          <w:rFonts w:ascii="Times" w:hAnsi="Times"/>
          <w:lang w:val="x-none" w:eastAsia="x-none"/>
        </w:rPr>
        <w:commentReference w:id="0"/>
      </w:r>
      <w:r w:rsidR="002A6F89" w:rsidRPr="002A6F89">
        <w:t>software package that uses the method des</w:t>
      </w:r>
      <w:r w:rsidR="000F3356">
        <w:t xml:space="preserve">cribed here to perform </w:t>
      </w:r>
      <w:r w:rsidR="002A6F89" w:rsidRPr="002A6F89">
        <w:t xml:space="preserve">linkage analysis on sequence data. Additionally XXX can output marker data in formats compatible with XXX, XXX, and XXX software, reviving </w:t>
      </w:r>
      <w:r w:rsidR="004F3310">
        <w:t>many</w:t>
      </w:r>
      <w:r w:rsidR="002A6F89" w:rsidRPr="002A6F89">
        <w:t xml:space="preserve"> linkage analysis tools for use in NGS era. </w:t>
      </w:r>
    </w:p>
    <w:p w14:paraId="2C17396B" w14:textId="1E89DF7E" w:rsidR="00612E57" w:rsidRDefault="00F70A6D" w:rsidP="00612E57">
      <w:pPr>
        <w:pStyle w:val="AbstractText"/>
        <w:jc w:val="left"/>
      </w:pPr>
      <w:r w:rsidRPr="0014764A">
        <w:rPr>
          <w:b/>
        </w:rPr>
        <w:t>Availability:</w:t>
      </w:r>
      <w:r w:rsidR="000107E5">
        <w:rPr>
          <w:rFonts w:hint="eastAsia"/>
          <w:b/>
          <w:lang w:eastAsia="zh-CN"/>
        </w:rPr>
        <w:t xml:space="preserve"> </w:t>
      </w:r>
      <w:r w:rsidR="00C86BDF">
        <w:rPr>
          <w:lang w:eastAsia="zh-CN"/>
        </w:rPr>
        <w:t>xxx</w:t>
      </w:r>
      <w:r w:rsidR="000107E5">
        <w:rPr>
          <w:rFonts w:hint="eastAsia"/>
          <w:lang w:eastAsia="zh-CN"/>
        </w:rPr>
        <w:t>, including source and multi-platform executables, documentation</w:t>
      </w:r>
      <w:r w:rsidR="00360004">
        <w:rPr>
          <w:lang w:eastAsia="zh-CN"/>
        </w:rPr>
        <w:t xml:space="preserve"> and</w:t>
      </w:r>
      <w:r w:rsidR="00360004">
        <w:rPr>
          <w:rFonts w:hint="eastAsia"/>
          <w:lang w:eastAsia="zh-CN"/>
        </w:rPr>
        <w:t xml:space="preserve"> examples</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360004">
        <w:rPr>
          <w:lang w:eastAsia="zh-CN"/>
        </w:rPr>
        <w:t>xxx</w:t>
      </w:r>
    </w:p>
    <w:p w14:paraId="12028D26" w14:textId="77777777" w:rsidR="00F70A6D" w:rsidRDefault="0014764A">
      <w:pPr>
        <w:pStyle w:val="AbstractText"/>
      </w:pPr>
      <w:r>
        <w:rPr>
          <w:b/>
        </w:rPr>
        <w:t>Contact:</w:t>
      </w:r>
      <w:r>
        <w:t xml:space="preserve"> </w:t>
      </w:r>
      <w:r w:rsidR="00BA77F2">
        <w:t>sleal@bcm.edu</w:t>
      </w:r>
    </w:p>
    <w:p w14:paraId="06EDA507" w14:textId="77777777" w:rsidR="00D83B8A" w:rsidRPr="0030281D" w:rsidRDefault="00D83B8A" w:rsidP="00341B9C">
      <w:pPr>
        <w:pStyle w:val="Heading1"/>
        <w:spacing w:before="360"/>
        <w:ind w:left="360" w:hanging="360"/>
      </w:pPr>
      <w:r w:rsidRPr="0030281D">
        <w:t xml:space="preserve">introduction </w:t>
      </w:r>
    </w:p>
    <w:p w14:paraId="65E0B630" w14:textId="78386274" w:rsidR="0071137B" w:rsidRDefault="00E85B98" w:rsidP="00D87B8E">
      <w:pPr>
        <w:pStyle w:val="ParaNoInd"/>
        <w:rPr>
          <w:lang w:eastAsia="zh-CN"/>
        </w:rPr>
      </w:pPr>
      <w:r>
        <w:rPr>
          <w:lang w:eastAsia="zh-CN"/>
        </w:rPr>
        <w:t xml:space="preserve">The advent and advance of next generation sequencing technology </w:t>
      </w:r>
      <w:r w:rsidR="00992D1F">
        <w:rPr>
          <w:lang w:eastAsia="zh-CN"/>
        </w:rPr>
        <w:t xml:space="preserve">in recent years </w:t>
      </w:r>
      <w:r>
        <w:rPr>
          <w:lang w:eastAsia="zh-CN"/>
        </w:rPr>
        <w:t xml:space="preserve">has led to </w:t>
      </w:r>
      <w:r w:rsidR="00992D1F">
        <w:rPr>
          <w:lang w:eastAsia="zh-CN"/>
        </w:rPr>
        <w:t xml:space="preserve">identifications of </w:t>
      </w:r>
      <w:r w:rsidR="00684287">
        <w:rPr>
          <w:lang w:eastAsia="zh-CN"/>
        </w:rPr>
        <w:t>a large number of gene</w:t>
      </w:r>
      <w:r w:rsidR="00992D1F">
        <w:rPr>
          <w:lang w:eastAsia="zh-CN"/>
        </w:rPr>
        <w:t xml:space="preserve">s for </w:t>
      </w:r>
      <w:r>
        <w:rPr>
          <w:lang w:eastAsia="zh-CN"/>
        </w:rPr>
        <w:t xml:space="preserve">rare </w:t>
      </w:r>
      <w:proofErr w:type="spellStart"/>
      <w:r>
        <w:rPr>
          <w:lang w:eastAsia="zh-CN"/>
        </w:rPr>
        <w:t>Men</w:t>
      </w:r>
      <w:r w:rsidR="00A269FA">
        <w:rPr>
          <w:lang w:eastAsia="zh-CN"/>
        </w:rPr>
        <w:t>delian</w:t>
      </w:r>
      <w:proofErr w:type="spellEnd"/>
      <w:r w:rsidR="00A269FA">
        <w:rPr>
          <w:lang w:eastAsia="zh-CN"/>
        </w:rPr>
        <w:t xml:space="preserve"> disorders</w:t>
      </w:r>
      <w:r w:rsidR="00627E45">
        <w:rPr>
          <w:lang w:eastAsia="zh-CN"/>
        </w:rPr>
        <w:t xml:space="preserve">. </w:t>
      </w:r>
      <w:r w:rsidR="00FD18B4">
        <w:rPr>
          <w:lang w:eastAsia="zh-CN"/>
        </w:rPr>
        <w:t xml:space="preserve">Typical </w:t>
      </w:r>
      <w:r w:rsidR="00E00CD4">
        <w:rPr>
          <w:lang w:eastAsia="zh-CN"/>
        </w:rPr>
        <w:t>approach</w:t>
      </w:r>
      <w:r w:rsidR="0014703B">
        <w:rPr>
          <w:lang w:eastAsia="zh-CN"/>
        </w:rPr>
        <w:t xml:space="preserve"> to find </w:t>
      </w:r>
      <w:proofErr w:type="spellStart"/>
      <w:r w:rsidR="00DD1B3A">
        <w:rPr>
          <w:lang w:eastAsia="zh-CN"/>
        </w:rPr>
        <w:t>Mendelian</w:t>
      </w:r>
      <w:proofErr w:type="spellEnd"/>
      <w:r w:rsidR="00DD1B3A">
        <w:rPr>
          <w:lang w:eastAsia="zh-CN"/>
        </w:rPr>
        <w:t xml:space="preserve"> disease causing variants using whole-genome </w:t>
      </w:r>
      <w:r w:rsidR="00CF0E31">
        <w:rPr>
          <w:lang w:eastAsia="zh-CN"/>
        </w:rPr>
        <w:t xml:space="preserve">(WGS) </w:t>
      </w:r>
      <w:r w:rsidR="00DD1B3A">
        <w:rPr>
          <w:lang w:eastAsia="zh-CN"/>
        </w:rPr>
        <w:t>or whol</w:t>
      </w:r>
      <w:r w:rsidR="000B7D97">
        <w:rPr>
          <w:lang w:eastAsia="zh-CN"/>
        </w:rPr>
        <w:t xml:space="preserve">e </w:t>
      </w:r>
      <w:proofErr w:type="spellStart"/>
      <w:r w:rsidR="000B7D97">
        <w:rPr>
          <w:lang w:eastAsia="zh-CN"/>
        </w:rPr>
        <w:t>exome</w:t>
      </w:r>
      <w:proofErr w:type="spellEnd"/>
      <w:r w:rsidR="000B7D97">
        <w:rPr>
          <w:lang w:eastAsia="zh-CN"/>
        </w:rPr>
        <w:t xml:space="preserv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only shared </w:t>
      </w:r>
      <w:r w:rsidR="000C15B9">
        <w:rPr>
          <w:lang w:eastAsia="zh-CN"/>
        </w:rPr>
        <w:t>by affected relatives in family.</w:t>
      </w:r>
      <w:r w:rsidR="00085220">
        <w:rPr>
          <w:lang w:eastAsia="zh-CN"/>
        </w:rPr>
        <w:t xml:space="preserve"> While </w:t>
      </w:r>
      <w:r w:rsidR="00204343">
        <w:rPr>
          <w:lang w:eastAsia="zh-CN"/>
        </w:rPr>
        <w:t xml:space="preserve">the filtering </w:t>
      </w:r>
      <w:r w:rsidR="00E87B90">
        <w:rPr>
          <w:lang w:eastAsia="zh-CN"/>
        </w:rPr>
        <w:t>method</w:t>
      </w:r>
      <w:r w:rsidR="00085220">
        <w:rPr>
          <w:lang w:eastAsia="zh-CN"/>
        </w:rPr>
        <w:t xml:space="preserve"> is straightforward and has been </w:t>
      </w:r>
      <w:r w:rsidR="003B5703">
        <w:rPr>
          <w:lang w:eastAsia="zh-CN"/>
        </w:rPr>
        <w:t>successful</w:t>
      </w:r>
      <w:r w:rsidR="003A1646">
        <w:rPr>
          <w:rStyle w:val="CommentReference"/>
          <w:rFonts w:ascii="Times" w:hAnsi="Times"/>
          <w:lang w:val="x-none" w:eastAsia="x-none"/>
        </w:rPr>
        <w:commentReference w:id="1"/>
      </w:r>
      <w:r w:rsidR="00467404">
        <w:rPr>
          <w:lang w:eastAsia="zh-CN"/>
        </w:rPr>
        <w:t xml:space="preserve"> </w:t>
      </w:r>
      <w:r w:rsidR="00467404">
        <w:rPr>
          <w:lang w:eastAsia="zh-CN"/>
        </w:rPr>
        <w:fldChar w:fldCharType="begin"/>
      </w:r>
      <w:r w:rsidR="00467404">
        <w:rPr>
          <w:lang w:eastAsia="zh-CN"/>
        </w:rPr>
        <w:instrText xml:space="preserve"> ADDIN ZOTERO_ITEM CSL_CITATION {"citationID":"YVjyUnHO","properties":{"formattedCitation":"{\\rtf (Ng \\i et al.\\i0{}, 2010)}","plainCitation":"(Ng et al., 2010)"},"citationItems":[{"id":64,"uris":["http://zotero.org/users/1116201/items/MFE8VIFZ"],"uri":["http://zotero.org/users/1116201/items/MFE8VIFZ"],"itemData":{"id":64,"type":"article-journal","title":"Exome sequencing identifies the cause of a Mendelian disorder","container-title":"Nature genetics","page":"30-35","volume":"42","issue":"1","source":"PubMed Central","abstract":"We demonstrate the first successful application of exome sequencing to discover the gene for a rare, Mendelian disorder of unknown cause, Miller syndrome (OMIM %263750). For four affected individuals in three independent kindreds, we captured and sequenced coding regions to a mean coverage of 40X, and sufficient depth to call variants at ~97% of each targeted exome. Filtering against public SNP databases and a small number of HapMap exomes for genes with two novel variants in each of the four cases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traits.","DOI":"10.1038/ng.499","ISSN":"1061-4036","call-number":"0000","note":"PMID: 19915526\nPMCID: 2847889","journalAbbreviation":"Nat Genet","author":[{"family":"Ng","given":"Sarah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J."}],"issued":{"date-parts":[["2010",1]]},"PMID":"19915526","PMCID":"2847889"}}],"schema":"https://github.com/citation-style-language/schema/raw/master/csl-citation.json"} </w:instrText>
      </w:r>
      <w:r w:rsidR="00467404">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467404">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rel</w:t>
      </w:r>
      <w:r w:rsidR="00863A81">
        <w:rPr>
          <w:lang w:eastAsia="zh-CN"/>
        </w:rPr>
        <w:t>y</w:t>
      </w:r>
      <w:r w:rsidR="00EA19CB">
        <w:rPr>
          <w:lang w:eastAsia="zh-CN"/>
        </w:rPr>
        <w:t xml:space="preserve"> </w:t>
      </w:r>
      <w:r w:rsidR="00D877AB">
        <w:rPr>
          <w:lang w:eastAsia="zh-CN"/>
        </w:rPr>
        <w:t>sol</w:t>
      </w:r>
      <w:r w:rsidR="00CC3AD6">
        <w:rPr>
          <w:lang w:eastAsia="zh-CN"/>
        </w:rPr>
        <w:t>el</w:t>
      </w:r>
      <w:r w:rsidR="00D877AB">
        <w:rPr>
          <w:lang w:eastAsia="zh-CN"/>
        </w:rPr>
        <w:t xml:space="preserve">y </w:t>
      </w:r>
      <w:r w:rsidR="00A43392">
        <w:rPr>
          <w:lang w:eastAsia="zh-CN"/>
        </w:rPr>
        <w:t xml:space="preserve">on </w:t>
      </w:r>
      <w:r w:rsidR="00DB5AEE">
        <w:rPr>
          <w:lang w:eastAsia="zh-CN"/>
        </w:rPr>
        <w:t xml:space="preserve">obvious co-segregation of variants and </w:t>
      </w:r>
      <w:r w:rsidR="00D3171E">
        <w:rPr>
          <w:lang w:eastAsia="zh-CN"/>
        </w:rPr>
        <w:t>pieces</w:t>
      </w:r>
      <w:r w:rsidR="00081F09">
        <w:rPr>
          <w:lang w:eastAsia="zh-CN"/>
        </w:rPr>
        <w:t xml:space="preserve"> of 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characterization</w:t>
      </w:r>
      <w:r w:rsidR="00557920">
        <w:rPr>
          <w:lang w:eastAsia="zh-CN"/>
        </w:rPr>
        <w:t xml:space="preserve">. </w:t>
      </w:r>
      <w:r w:rsidR="003752CE">
        <w:rPr>
          <w:lang w:eastAsia="zh-CN"/>
        </w:rPr>
        <w:t xml:space="preserve">Linkage analysis, on the other hand, takes advantage of </w:t>
      </w:r>
      <w:r w:rsidR="00D72C94">
        <w:rPr>
          <w:lang w:eastAsia="zh-CN"/>
        </w:rPr>
        <w:t xml:space="preserve">inheritance </w:t>
      </w:r>
      <w:r w:rsidR="00BF0505">
        <w:rPr>
          <w:lang w:eastAsia="zh-CN"/>
        </w:rPr>
        <w:t>information</w:t>
      </w:r>
      <w:r w:rsidR="00D72C94">
        <w:rPr>
          <w:lang w:eastAsia="zh-CN"/>
        </w:rPr>
        <w:t xml:space="preserve"> </w:t>
      </w:r>
      <w:r w:rsidR="00460BD8">
        <w:rPr>
          <w:lang w:eastAsia="zh-CN"/>
        </w:rPr>
        <w:t>involving</w:t>
      </w:r>
      <w:r w:rsidR="00500408">
        <w:rPr>
          <w:lang w:eastAsia="zh-CN"/>
        </w:rPr>
        <w:t xml:space="preserve"> </w:t>
      </w:r>
      <w:r w:rsidR="00D72C94">
        <w:rPr>
          <w:lang w:eastAsia="zh-CN"/>
        </w:rPr>
        <w:t xml:space="preserve">modeling of inheritance </w:t>
      </w:r>
      <w:r w:rsidR="00460BD8">
        <w:rPr>
          <w:lang w:eastAsia="zh-CN"/>
        </w:rPr>
        <w:t>mode,</w:t>
      </w:r>
      <w:r w:rsidR="00B00072">
        <w:rPr>
          <w:lang w:eastAsia="zh-CN"/>
        </w:rPr>
        <w:t xml:space="preserve"> reduced penetrance,</w:t>
      </w:r>
      <w:r w:rsidR="003752CE">
        <w:rPr>
          <w:lang w:eastAsia="zh-CN"/>
        </w:rPr>
        <w:t xml:space="preserve"> allele frequency</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and remains a powerful tool</w:t>
      </w:r>
      <w:r w:rsidR="00BE5686">
        <w:rPr>
          <w:lang w:eastAsia="zh-CN"/>
        </w:rPr>
        <w:t xml:space="preserve"> to detect</w:t>
      </w:r>
      <w:r w:rsidR="00563FD6">
        <w:rPr>
          <w:lang w:eastAsia="zh-CN"/>
        </w:rPr>
        <w:t xml:space="preserve"> </w:t>
      </w:r>
      <w:proofErr w:type="spellStart"/>
      <w:r w:rsidR="00563FD6">
        <w:rPr>
          <w:lang w:eastAsia="zh-CN"/>
        </w:rPr>
        <w:t>Mendelian</w:t>
      </w:r>
      <w:proofErr w:type="spellEnd"/>
      <w:r w:rsidR="00563FD6">
        <w:rPr>
          <w:lang w:eastAsia="zh-CN"/>
        </w:rPr>
        <w:t xml:space="preserve"> </w:t>
      </w:r>
      <w:r w:rsidR="00563FD6">
        <w:rPr>
          <w:lang w:eastAsia="zh-CN"/>
        </w:rPr>
        <w:lastRenderedPageBreak/>
        <w:t xml:space="preserve">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arrays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starting to become popular in human genetics community</w:t>
      </w:r>
      <w:r w:rsidR="007A5CBE">
        <w:rPr>
          <w:lang w:eastAsia="zh-CN"/>
        </w:rPr>
        <w:t xml:space="preserve"> </w:t>
      </w:r>
      <w:r w:rsidR="007A5CBE">
        <w:rPr>
          <w:lang w:eastAsia="zh-CN"/>
        </w:rPr>
        <w:fldChar w:fldCharType="begin"/>
      </w:r>
      <w:r w:rsidR="007A5CBE">
        <w:rPr>
          <w:lang w:eastAsia="zh-CN"/>
        </w:rPr>
        <w:instrText xml:space="preserve"> ADDIN ZOTERO_ITEM CSL_CITATION {"citationID":"UbKbBMuM","properties":{"formattedCitation":"{\\rtf (Louis-Dit-Picard \\i et al.\\i0{}, 2012; Yan \\i et al.\\i0{}, 2013)}","plainCitation":"(Louis-Dit-Picard et al., 2012; Yan et al., 2013)"},"citationItems":[{"id":310,"uris":["http://zotero.org/users/1116201/items/EH55VDBA"],"uri":["http://zotero.org/users/1116201/items/EH55VDBA"],"itemData":{"id":310,"type":"article-journal","title":"KLHL3 mutations cause familial hyperkalemic hypertension by impairing ion transport in the distal nephron","container-title":"Nature Genetics","page":"456-460","volume":"44","issue":"4","source":"www.nature.com.ezproxyhost.library.tmc.edu","abstract":"Familial hyperkalemic hypertension (FHHt) is a Mendelian form of arterial hypertension that is partially explained by mutations in WNK1 and WNK4 that lead to increased activity of the Na+-Cl− cotransporter (NCC) in the distal nephron. Using combined linkage analysis and whole-exome sequencing in two families, we identified KLHL3 as a third gene responsible for FHHt. Direct sequencing of 43 other affected individuals revealed 11 additional missense mutations that were associated with heterogeneous phenotypes and diverse modes of inheritance. Polymorphisms at KLHL3 were not associated with blood pressure. The KLHL3 protein belongs to the BTB-BACK-kelch family of actin-binding proteins that recruit substrates for Cullin3-based ubiquitin ligase complexes. KLHL3 is coexpressed with NCC and downregulates NCC expression at the cell surface. Our study establishes a role for KLHL3 as a new member of the complex signaling pathway regulating ion homeostasis in the distal nephron and indirectly blood pressure.","DOI":"10.1038/ng.2218","ISSN":"1061-4036","journalAbbreviation":"Nat Genet","language":"en","author":[{"family":"Louis-Dit-Picard","given":"Hélène"},{"family":"Barc","given":"Julien"},{"family":"Trujillano","given":"Daniel"},{"family":"Miserey-Lenkei","given":"Stéphanie"},{"family":"Bouatia-Naji","given":"Nabila"},{"family":"Pylypenko","given":"Olena"},{"family":"Beaurain","given":"Geneviève"},{"family":"Bonnefond","given":"Amélie"},{"family":"Sand","given":"Olivier"},{"family":"Simian","given":"Christophe"},{"family":"Vidal-Petiot","given":"Emmanuelle"},{"family":"Soukaseum","given":"Christelle"},{"family":"Mandet","given":"Chantal"},{"family":"Broux","given":"Françoise"},{"family":"Chabre","given":"Olivier"},{"family":"Delahousse","given":"Michel"},{"family":"Esnault","given":"Vincent"},{"family":"Fiquet","given":"Béatrice"},{"family":"Houillier","given":"Pascal"},{"family":"Bagnis","given":"Corinne Isnard"},{"family":"Koenig","given":"Jens"},{"family":"Konrad","given":"Martin"},{"family":"Landais","given":"Paul"},{"family":"Mourani","given":"Chebel"},{"family":"Niaudet","given":"Patrick"},{"family":"Probst","given":"Vincent"},{"family":"Thauvin","given":"Christel"},{"family":"Unwin","given":"Robert J."},{"family":"Soroka","given":"Steven D."},{"family":"Ehret","given":"Georg"},{"family":"Ossowski","given":"Stephan"},{"family":"Caulfield","given":"Mark"},{"family":"International Consortium for Blood Pressure (icbp)","given":""},{"family":"Bruneval","given":"Patrick"},{"family":"Estivill","given":"Xavier"},{"family":"Froguel","given":"Philippe"},{"family":"Hadchouel","given":"Juliette"},{"family":"Schott","given":"Jean-Jacques"},{"family":"Jeunemaitre","given":"Xavier"}],"issued":{"date-parts":[["2012",4]]},"accessed":{"date-parts":[["2014",3,17]]}},"label":"page"},{"id":313,"uris":["http://zotero.org/users/1116201/items/7B6DXPBS"],"uri":["http://zotero.org/users/1116201/items/7B6DXPBS"],"itemData":{"id":313,"type":"article-journal","title":"Combined linkage analysis and exome sequencing identifies novel genes for familial goiter","container-title":"Journal of Human Genetics","page":"366-377","volume":"58","issue":"6","source":"www.nature.com.ezproxyhost.library.tmc.edu","abstract":"Familial goiter is a genetic disease showing heterogeneous expression. To identify causative genes, we investigated three multigenerational goiter families with an autosomal dominant inheritance pattern. We performed genome-wide linkage analysis on all the families, combined with whole-exome sequencing in two affected individuals from each family. For linkage analysis, we considered loci with logarithm of odds (LOD) scores &gt;1.5 as candidate regions for identification of rare variants. In one of the families, we found two rare heterozygous missense variants, p.V56M in RGS12 and p.G37D in GRPEL1, which segregate with goiter and are both located within the same haplotype on 4p16. This haplotype was not observed in 150 controls. In the other two families, we identified two additional rare missense variants segregating with goiter, p.A551T in CLIC6 on 21q22.12 and p.V412A in WFS1 on 4p16. In controls, the minor allele frequency (MAF) of p.V412A in WFS1 was 0.017 while p.A551T in CLIC6 was not detected. All identified genes (RGS12, GRPEL1, CLIC6 and WFS1) show expression in the human thyroid gland, suggesting that they may play a role in thyroid gland function. Moreover, these four genes are novel with regard to their involvement in familial goiter, supporting genetic heterogeneity of this disease.","DOI":"10.1038/jhg.2013.20","ISSN":"1434-5161","journalAbbreviation":"J Hum Genet","language":"en","author":[{"family":"Yan","given":"Junxia"},{"family":"Takahashi","given":"Tsutomu"},{"family":"Ohura","given":"Toshihiro"},{"family":"Adachi","given":"Hiroyuki"},{"family":"Takahashi","given":"Ikuko"},{"family":"Ogawa","given":"Eishin"},{"family":"Okuda","given":"Hiroko"},{"family":"Kobayashi","given":"Hatasu"},{"family":"Hitomi","given":"Toshiaki"},{"family":"Liu","given":"Wanyang"},{"family":"Harada","given":"Kouji H."},{"family":"Koizumi","given":"Akio"}],"issued":{"date-parts":[["2013",6]]},"accessed":{"date-parts":[["2014",3,17]]}},"label":"page"}],"schema":"https://github.com/citation-style-language/schema/raw/master/csl-citation.json"} </w:instrText>
      </w:r>
      <w:r w:rsidR="007A5CBE">
        <w:rPr>
          <w:lang w:eastAsia="zh-CN"/>
        </w:rPr>
        <w:fldChar w:fldCharType="separate"/>
      </w:r>
      <w:r w:rsidR="007A5CBE" w:rsidRPr="007A5CBE">
        <w:rPr>
          <w:szCs w:val="24"/>
        </w:rPr>
        <w:t>(Louis-</w:t>
      </w:r>
      <w:proofErr w:type="spellStart"/>
      <w:r w:rsidR="007A5CBE" w:rsidRPr="007A5CBE">
        <w:rPr>
          <w:szCs w:val="24"/>
        </w:rPr>
        <w:t>Dit</w:t>
      </w:r>
      <w:proofErr w:type="spellEnd"/>
      <w:r w:rsidR="007A5CBE" w:rsidRPr="007A5CBE">
        <w:rPr>
          <w:szCs w:val="24"/>
        </w:rPr>
        <w:t xml:space="preserve">-Picard </w:t>
      </w:r>
      <w:r w:rsidR="007A5CBE" w:rsidRPr="007A5CBE">
        <w:rPr>
          <w:i/>
          <w:iCs/>
          <w:szCs w:val="24"/>
        </w:rPr>
        <w:t>et al.</w:t>
      </w:r>
      <w:r w:rsidR="007A5CBE" w:rsidRPr="007A5CBE">
        <w:rPr>
          <w:szCs w:val="24"/>
        </w:rPr>
        <w:t xml:space="preserve">, 2012; Yan </w:t>
      </w:r>
      <w:r w:rsidR="007A5CBE" w:rsidRPr="007A5CBE">
        <w:rPr>
          <w:i/>
          <w:iCs/>
          <w:szCs w:val="24"/>
        </w:rPr>
        <w:t>et al.</w:t>
      </w:r>
      <w:r w:rsidR="007A5CBE" w:rsidRPr="007A5CBE">
        <w:rPr>
          <w:szCs w:val="24"/>
        </w:rPr>
        <w:t>, 2013)</w:t>
      </w:r>
      <w:r w:rsidR="007A5CBE">
        <w:rPr>
          <w:lang w:eastAsia="zh-CN"/>
        </w:rPr>
        <w:fldChar w:fldCharType="end"/>
      </w:r>
      <w:r w:rsidR="007A5CBE">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123411">
        <w:rPr>
          <w:lang w:eastAsia="zh-CN"/>
        </w:rPr>
        <w:t xml:space="preserve">single nucleotide variants (SNVs) </w:t>
      </w:r>
      <w:bookmarkStart w:id="2" w:name="_GoBack"/>
      <w:bookmarkEnd w:id="2"/>
      <w:r w:rsidR="003E3568">
        <w:rPr>
          <w:lang w:eastAsia="zh-CN"/>
        </w:rPr>
        <w:t>in linkage equilibrium</w:t>
      </w:r>
      <w:r w:rsidR="003E3568">
        <w:rPr>
          <w:lang w:eastAsia="zh-CN"/>
        </w:rPr>
        <w:t xml:space="preserve"> </w:t>
      </w:r>
      <w:r w:rsidR="00CF0E31">
        <w:rPr>
          <w:lang w:eastAsia="zh-CN"/>
        </w:rPr>
        <w:t>from WES data</w:t>
      </w:r>
      <w:r w:rsidR="00A667C8">
        <w:rPr>
          <w:lang w:eastAsia="zh-CN"/>
        </w:rPr>
        <w:t xml:space="preserve"> </w:t>
      </w:r>
      <w:r w:rsidR="00214443">
        <w:rPr>
          <w:lang w:eastAsia="zh-CN"/>
        </w:rPr>
        <w:t xml:space="preserve">provides acceptable </w:t>
      </w:r>
      <w:r w:rsidR="00A70D45">
        <w:rPr>
          <w:lang w:eastAsia="zh-CN"/>
        </w:rPr>
        <w:t xml:space="preserve">linkage </w:t>
      </w:r>
      <w:r w:rsidR="004F71A7">
        <w:rPr>
          <w:lang w:eastAsia="zh-CN"/>
        </w:rPr>
        <w:t>analysis</w:t>
      </w:r>
      <w:r w:rsidR="00A70D45">
        <w:rPr>
          <w:lang w:eastAsia="zh-CN"/>
        </w:rPr>
        <w:t xml:space="preserve"> </w:t>
      </w:r>
      <w:r w:rsidR="00214443">
        <w:rPr>
          <w:lang w:eastAsia="zh-CN"/>
        </w:rPr>
        <w:t>results</w:t>
      </w:r>
      <w:r w:rsidR="006A1901">
        <w:rPr>
          <w:lang w:eastAsia="zh-CN"/>
        </w:rPr>
        <w:t xml:space="preserve">, </w:t>
      </w:r>
      <w:r w:rsidR="00323C2D">
        <w:rPr>
          <w:lang w:eastAsia="zh-CN"/>
        </w:rPr>
        <w:t>such</w:t>
      </w:r>
      <w:r w:rsidR="00421DD4">
        <w:rPr>
          <w:lang w:eastAsia="zh-CN"/>
        </w:rPr>
        <w:t xml:space="preserve"> SNVs </w:t>
      </w:r>
      <w:r w:rsidR="00DF64E0">
        <w:rPr>
          <w:lang w:eastAsia="zh-CN"/>
        </w:rPr>
        <w:t>are less heterozygous</w:t>
      </w:r>
      <w:r w:rsidR="00995C17">
        <w:rPr>
          <w:lang w:eastAsia="zh-CN"/>
        </w:rPr>
        <w:t xml:space="preserve"> and less powerful compare to using SNP arrays </w:t>
      </w:r>
      <w:r w:rsidR="00DF64E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DF64E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DF64E0">
        <w:rPr>
          <w:lang w:eastAsia="zh-CN"/>
        </w:rPr>
        <w:fldChar w:fldCharType="end"/>
      </w:r>
      <w:r w:rsidR="00552EE0">
        <w:rPr>
          <w:lang w:eastAsia="zh-CN"/>
        </w:rPr>
        <w:t>.</w:t>
      </w:r>
    </w:p>
    <w:p w14:paraId="78BA3590" w14:textId="0D1666D5"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a </w:t>
      </w:r>
      <w:r w:rsidR="00691CE8" w:rsidRPr="005E3D12">
        <w:rPr>
          <w:szCs w:val="18"/>
        </w:rPr>
        <w:t xml:space="preserve">collapsed haplotype pattern </w:t>
      </w:r>
      <w:r w:rsidR="00691CE8">
        <w:rPr>
          <w:szCs w:val="18"/>
        </w:rPr>
        <w:t>(CHP)</w:t>
      </w:r>
      <w:r w:rsidR="00691CE8">
        <w:rPr>
          <w:szCs w:val="18"/>
        </w:rPr>
        <w:t xml:space="preserve"> method to recode sequence data for linkage analysis that results in markers that are more likely to be heterozygous and informative for linkage analysis. </w:t>
      </w:r>
      <w:r w:rsidR="00A20286">
        <w:rPr>
          <w:szCs w:val="18"/>
        </w:rPr>
        <w:t>Our method d</w:t>
      </w:r>
      <w:r w:rsidR="00691CE8">
        <w:rPr>
          <w:szCs w:val="18"/>
        </w:rPr>
        <w:t xml:space="preserve">oes not require LD pruning and </w:t>
      </w:r>
      <w:r w:rsidR="00A20286">
        <w:rPr>
          <w:szCs w:val="18"/>
        </w:rPr>
        <w:t>is particularly powerful when disease causing mutations harbor in the same genetic region but different loci across multiple families.</w:t>
      </w:r>
      <w:r w:rsidR="00326890">
        <w:rPr>
          <w:szCs w:val="18"/>
        </w:rPr>
        <w:t xml:space="preserve"> We provide software package XXX implementing our method to facilitate linkage analysis on NGS data.</w:t>
      </w:r>
    </w:p>
    <w:p w14:paraId="1AA5C542" w14:textId="77777777" w:rsidR="00397F77" w:rsidRPr="0030281D" w:rsidRDefault="00D87B8E" w:rsidP="00397F77">
      <w:pPr>
        <w:pStyle w:val="Heading1"/>
        <w:spacing w:before="360"/>
        <w:ind w:left="360" w:hanging="360"/>
        <w:rPr>
          <w:lang w:eastAsia="zh-CN"/>
        </w:rPr>
      </w:pPr>
      <w:r w:rsidRPr="0030281D">
        <w:rPr>
          <w:rFonts w:hint="eastAsia"/>
          <w:lang w:eastAsia="zh-CN"/>
        </w:rPr>
        <w:t>Methods</w:t>
      </w:r>
    </w:p>
    <w:p w14:paraId="648D36D6" w14:textId="77777777" w:rsidR="005E3D12" w:rsidRDefault="005E3D12" w:rsidP="005E3D12">
      <w:pPr>
        <w:spacing w:after="120"/>
        <w:jc w:val="both"/>
        <w:rPr>
          <w:rFonts w:ascii="Times New Roman" w:hAnsi="Times New Roman"/>
          <w:i/>
          <w:sz w:val="18"/>
          <w:szCs w:val="18"/>
        </w:rPr>
      </w:pPr>
      <w:r w:rsidRPr="005E3D12">
        <w:rPr>
          <w:rFonts w:ascii="Times New Roman" w:hAnsi="Times New Roman"/>
          <w:i/>
          <w:sz w:val="18"/>
          <w:szCs w:val="18"/>
        </w:rPr>
        <w:t>Linkage Analysis with Collapsed Haplotype Patterns</w:t>
      </w:r>
    </w:p>
    <w:p w14:paraId="187DA2FC" w14:textId="5963BA3C" w:rsidR="005E3D12" w:rsidRPr="005E3D12" w:rsidRDefault="005E3D12" w:rsidP="005E3D12">
      <w:pPr>
        <w:jc w:val="both"/>
        <w:rPr>
          <w:rFonts w:ascii="Times New Roman" w:hAnsi="Times New Roman"/>
          <w:sz w:val="18"/>
          <w:szCs w:val="18"/>
        </w:rPr>
      </w:pPr>
      <w:r w:rsidRPr="005E3D12">
        <w:rPr>
          <w:rFonts w:ascii="Times New Roman" w:hAnsi="Times New Roman"/>
          <w:sz w:val="18"/>
          <w:szCs w:val="18"/>
        </w:rPr>
        <w:t xml:space="preserve">The idea of </w:t>
      </w:r>
      <w:r w:rsidR="00691CE8">
        <w:rPr>
          <w:rFonts w:ascii="Times New Roman" w:hAnsi="Times New Roman"/>
          <w:sz w:val="18"/>
          <w:szCs w:val="18"/>
        </w:rPr>
        <w:t xml:space="preserve">CHP </w:t>
      </w:r>
      <w:r w:rsidRPr="005E3D12">
        <w:rPr>
          <w:rFonts w:ascii="Times New Roman" w:hAnsi="Times New Roman"/>
          <w:sz w:val="18"/>
          <w:szCs w:val="18"/>
        </w:rPr>
        <w:t>method is that instead of analyzing each SNV separately, we create numeric representations of haplotypes within a given genetic regi</w:t>
      </w:r>
      <w:r w:rsidR="000252C7">
        <w:rPr>
          <w:rFonts w:ascii="Times New Roman" w:hAnsi="Times New Roman"/>
          <w:sz w:val="18"/>
          <w:szCs w:val="18"/>
        </w:rPr>
        <w:t xml:space="preserve">on, e.g., genes for </w:t>
      </w:r>
      <w:r w:rsidR="007777FC">
        <w:rPr>
          <w:rFonts w:ascii="Times New Roman" w:hAnsi="Times New Roman"/>
          <w:sz w:val="18"/>
          <w:szCs w:val="18"/>
        </w:rPr>
        <w:t>WES data</w:t>
      </w:r>
      <w:r w:rsidRPr="005E3D12">
        <w:rPr>
          <w:rFonts w:ascii="Times New Roman" w:hAnsi="Times New Roman"/>
          <w:sz w:val="18"/>
          <w:szCs w:val="18"/>
        </w:rPr>
        <w:t xml:space="preserve">. </w:t>
      </w:r>
      <w:r w:rsidR="002A342F">
        <w:rPr>
          <w:rFonts w:ascii="Times New Roman" w:hAnsi="Times New Roman"/>
          <w:sz w:val="18"/>
          <w:szCs w:val="18"/>
        </w:rPr>
        <w:t>Such</w:t>
      </w:r>
      <w:r w:rsidRPr="005E3D12">
        <w:rPr>
          <w:rFonts w:ascii="Times New Roman" w:hAnsi="Times New Roman"/>
          <w:sz w:val="18"/>
          <w:szCs w:val="18"/>
        </w:rPr>
        <w:t xml:space="preserve"> numeric representations contain information on the transmission of variants in the entire region informative for linkage analysis, and are </w:t>
      </w:r>
      <w:commentRangeStart w:id="3"/>
      <w:r w:rsidRPr="005E3D12">
        <w:rPr>
          <w:rFonts w:ascii="Times New Roman" w:hAnsi="Times New Roman"/>
          <w:sz w:val="18"/>
          <w:szCs w:val="18"/>
        </w:rPr>
        <w:t xml:space="preserve">mathematically </w:t>
      </w:r>
      <w:commentRangeEnd w:id="3"/>
      <w:r w:rsidRPr="005E3D12">
        <w:rPr>
          <w:rStyle w:val="CommentReference"/>
          <w:sz w:val="18"/>
          <w:szCs w:val="18"/>
          <w:lang w:val="x-none" w:eastAsia="x-none"/>
        </w:rPr>
        <w:commentReference w:id="3"/>
      </w:r>
      <w:r w:rsidRPr="005E3D12">
        <w:rPr>
          <w:rFonts w:ascii="Times New Roman" w:hAnsi="Times New Roman"/>
          <w:sz w:val="18"/>
          <w:szCs w:val="18"/>
        </w:rPr>
        <w:t xml:space="preserve">compatible with the off-shelf linkage methods that are traditionally used to analyze </w:t>
      </w:r>
      <w:r w:rsidR="00B52178">
        <w:rPr>
          <w:rFonts w:ascii="Times New Roman" w:hAnsi="Times New Roman"/>
          <w:sz w:val="18"/>
          <w:szCs w:val="18"/>
        </w:rPr>
        <w:t>microsatellite</w:t>
      </w:r>
      <w:r w:rsidR="00693C6E">
        <w:rPr>
          <w:rFonts w:ascii="Times New Roman" w:hAnsi="Times New Roman"/>
          <w:sz w:val="18"/>
          <w:szCs w:val="18"/>
        </w:rPr>
        <w:t xml:space="preserve"> </w:t>
      </w:r>
      <w:r w:rsidRPr="005E3D12">
        <w:rPr>
          <w:rFonts w:ascii="Times New Roman" w:hAnsi="Times New Roman"/>
          <w:sz w:val="18"/>
          <w:szCs w:val="18"/>
        </w:rPr>
        <w:t>or SNP</w:t>
      </w:r>
      <w:r w:rsidR="00693C6E">
        <w:rPr>
          <w:rFonts w:ascii="Times New Roman" w:hAnsi="Times New Roman"/>
          <w:sz w:val="18"/>
          <w:szCs w:val="18"/>
        </w:rPr>
        <w:t xml:space="preserve"> array markers</w:t>
      </w:r>
      <w:r w:rsidRPr="005E3D12">
        <w:rPr>
          <w:rFonts w:ascii="Times New Roman" w:hAnsi="Times New Roman"/>
          <w:sz w:val="18"/>
          <w:szCs w:val="18"/>
        </w:rPr>
        <w:t>. The advantage of analyzing multiple SNVs collectively as regional markers is that allelic heterogeneity within the region of interest across multiple samples from different families is naturally handled by the coding method.</w:t>
      </w:r>
    </w:p>
    <w:p w14:paraId="26E25EF6" w14:textId="469E6B58" w:rsidR="005E3D12" w:rsidRPr="005E3D12" w:rsidRDefault="00F46D54" w:rsidP="005E3D12">
      <w:pPr>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generate regional genotype markers, haplotypes for the region must be obtained for all samples. Samples of the same family are first checked for </w:t>
      </w:r>
      <w:proofErr w:type="spellStart"/>
      <w:r w:rsidR="005E3D12" w:rsidRPr="005E3D12">
        <w:rPr>
          <w:rFonts w:ascii="Times New Roman" w:hAnsi="Times New Roman"/>
          <w:sz w:val="18"/>
          <w:szCs w:val="18"/>
        </w:rPr>
        <w:t>Mendelian</w:t>
      </w:r>
      <w:proofErr w:type="spellEnd"/>
      <w:r w:rsidR="005E3D12" w:rsidRPr="005E3D12">
        <w:rPr>
          <w:rFonts w:ascii="Times New Roman" w:hAnsi="Times New Roman"/>
          <w:sz w:val="18"/>
          <w:szCs w:val="18"/>
        </w:rPr>
        <w:t xml:space="preserve"> errors and inconsistencies detected are treated as missing data. The Merlin’s improved version of the Lander-Green algorithm for genetic phasing and missing genotype imputation was then applied to reconstruct haplotypes in pedigree</w:t>
      </w:r>
      <w:r w:rsidR="00546406">
        <w:rPr>
          <w:rFonts w:ascii="Times New Roman" w:hAnsi="Times New Roman"/>
          <w:sz w:val="18"/>
          <w:szCs w:val="18"/>
        </w:rPr>
        <w:t xml:space="preserve"> </w:t>
      </w:r>
      <w:r w:rsidR="00546406">
        <w:rPr>
          <w:rFonts w:ascii="Times New Roman" w:hAnsi="Times New Roman"/>
          <w:sz w:val="18"/>
          <w:szCs w:val="18"/>
        </w:rPr>
        <w:fldChar w:fldCharType="begin"/>
      </w:r>
      <w:r w:rsidR="00546406">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E."}],"issued":{"date-parts":[["2005",11]]},"accessed":{"date-parts":[["2014",3,17]]},"PMID":"16252236"}}],"schema":"https://github.com/citation-style-language/schema/raw/master/csl-citation.json"} </w:instrText>
      </w:r>
      <w:r w:rsidR="00546406">
        <w:rPr>
          <w:rFonts w:ascii="Times New Roman" w:hAnsi="Times New Roman"/>
          <w:sz w:val="18"/>
          <w:szCs w:val="18"/>
        </w:rPr>
        <w:fldChar w:fldCharType="separate"/>
      </w:r>
      <w:r w:rsidR="00546406" w:rsidRPr="00546406">
        <w:rPr>
          <w:rFonts w:ascii="Times New Roman" w:hAnsi="Times New Roman"/>
          <w:sz w:val="18"/>
        </w:rPr>
        <w:t>(</w:t>
      </w:r>
      <w:proofErr w:type="spellStart"/>
      <w:r w:rsidR="00546406" w:rsidRPr="00546406">
        <w:rPr>
          <w:rFonts w:ascii="Times New Roman" w:hAnsi="Times New Roman"/>
          <w:sz w:val="18"/>
        </w:rPr>
        <w:t>Abecasis</w:t>
      </w:r>
      <w:proofErr w:type="spellEnd"/>
      <w:r w:rsidR="00546406" w:rsidRPr="00546406">
        <w:rPr>
          <w:rFonts w:ascii="Times New Roman" w:hAnsi="Times New Roman"/>
          <w:sz w:val="18"/>
        </w:rPr>
        <w:t xml:space="preserve"> and </w:t>
      </w:r>
      <w:proofErr w:type="spellStart"/>
      <w:r w:rsidR="00546406" w:rsidRPr="00546406">
        <w:rPr>
          <w:rFonts w:ascii="Times New Roman" w:hAnsi="Times New Roman"/>
          <w:sz w:val="18"/>
        </w:rPr>
        <w:t>Wigginton</w:t>
      </w:r>
      <w:proofErr w:type="spellEnd"/>
      <w:r w:rsidR="00546406" w:rsidRPr="00546406">
        <w:rPr>
          <w:rFonts w:ascii="Times New Roman" w:hAnsi="Times New Roman"/>
          <w:sz w:val="18"/>
        </w:rPr>
        <w:t>, 2005)</w:t>
      </w:r>
      <w:r w:rsidR="00546406">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“windows”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 xml:space="preserve">and collapse variants in a window into an indicator variable of values 0 or 1 for having no minor allele or at least one minor allele within the </w:t>
      </w:r>
      <w:r w:rsidR="005E3D12" w:rsidRPr="005E3D12">
        <w:rPr>
          <w:rFonts w:ascii="Times New Roman" w:hAnsi="Times New Roman"/>
          <w:sz w:val="18"/>
          <w:szCs w:val="18"/>
        </w:rPr>
        <w:lastRenderedPageBreak/>
        <w:t>window, which is similar to the collapsing method for association analysis w</w:t>
      </w:r>
      <w:r w:rsidR="00A76166">
        <w:rPr>
          <w:rFonts w:ascii="Times New Roman" w:hAnsi="Times New Roman"/>
          <w:sz w:val="18"/>
          <w:szCs w:val="18"/>
        </w:rPr>
        <w:t xml:space="preserve">ith rare variants </w:t>
      </w:r>
      <w:r w:rsidR="00A76166">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76166">
        <w:rPr>
          <w:rFonts w:ascii="Times New Roman" w:hAnsi="Times New Roman"/>
          <w:sz w:val="18"/>
          <w:szCs w:val="18"/>
        </w:rPr>
        <w:fldChar w:fldCharType="separate"/>
      </w:r>
      <w:r w:rsidR="00A76166" w:rsidRPr="00A76166">
        <w:rPr>
          <w:rFonts w:ascii="Times New Roman" w:hAnsi="Times New Roman"/>
          <w:sz w:val="18"/>
        </w:rPr>
        <w:t>(Li and Leal, 2008)</w:t>
      </w:r>
      <w:r w:rsidR="00A76166">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code such that different patterns of collapsed haplotypes in all samples are uniquely represented. The choice of coding for patterns is 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existing software packages.</w:t>
      </w:r>
    </w:p>
    <w:p w14:paraId="5561CCCC" w14:textId="6EE0F710" w:rsidR="005E3D12" w:rsidRPr="005E3D12" w:rsidRDefault="00F46D54" w:rsidP="005E3D12">
      <w:pPr>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reconstruct genotypes of unavailable individuals, linkage analysis requires that allele frequencies of markers be provided. Frequencies of regional markers generated by CHP method can be derived from the cumulative minor allele frequency (MAF) within collapsing windows. Consider a haplotype divided into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windows with each window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window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6EB4AE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pt;height:15.6pt" o:ole="">
            <v:imagedata r:id="rId15" o:title=""/>
          </v:shape>
          <o:OLEObject Type="Embed" ProgID="Equation.DSMT4" ShapeID="_x0000_i1025" DrawAspect="Content" ObjectID="_1456576900" r:id="rId16"/>
        </w:object>
      </w:r>
      <w:r w:rsidR="005E3D12" w:rsidRPr="005E3D12">
        <w:rPr>
          <w:rFonts w:ascii="Times New Roman" w:hAnsi="Times New Roman"/>
          <w:sz w:val="18"/>
          <w:szCs w:val="18"/>
        </w:rPr>
        <w:t xml:space="preserve"> where </w:t>
      </w:r>
      <w:r w:rsidR="00EC6FE7" w:rsidRPr="005E3D12">
        <w:rPr>
          <w:rFonts w:ascii="Times New Roman" w:hAnsi="Times New Roman"/>
          <w:position w:val="-14"/>
          <w:sz w:val="18"/>
          <w:szCs w:val="18"/>
        </w:rPr>
        <w:object w:dxaOrig="360" w:dyaOrig="380" w14:anchorId="24A0990D">
          <v:shape id="_x0000_i1026" type="#_x0000_t75" style="width:16.65pt;height:17.75pt" o:ole="">
            <v:imagedata r:id="rId17" o:title=""/>
          </v:shape>
          <o:OLEObject Type="Embed" ProgID="Equation.DSMT4" ShapeID="_x0000_i1026" DrawAspect="Content" ObjectID="_1456576901" r:id="rId18"/>
        </w:object>
      </w:r>
      <w:proofErr w:type="gramStart"/>
      <w:r w:rsidR="005E3D12" w:rsidRPr="005E3D12">
        <w:rPr>
          <w:rFonts w:ascii="Times New Roman" w:hAnsi="Times New Roman"/>
          <w:sz w:val="18"/>
          <w:szCs w:val="18"/>
        </w:rPr>
        <w:t>is MAF</w:t>
      </w:r>
      <w:proofErr w:type="gramEnd"/>
      <w:r w:rsidR="005E3D12" w:rsidRPr="005E3D12">
        <w:rPr>
          <w:rFonts w:ascii="Times New Roman" w:hAnsi="Times New Roman"/>
          <w:sz w:val="18"/>
          <w:szCs w:val="18"/>
        </w:rPr>
        <w:t xml:space="preserve"> for the </w:t>
      </w:r>
      <w:proofErr w:type="spellStart"/>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proofErr w:type="spellEnd"/>
      <w:r w:rsidR="005E3D12" w:rsidRPr="005E3D12">
        <w:rPr>
          <w:rFonts w:ascii="Times New Roman" w:hAnsi="Times New Roman"/>
          <w:sz w:val="18"/>
          <w:szCs w:val="18"/>
        </w:rPr>
        <w:t xml:space="preserve"> locus in the </w:t>
      </w:r>
      <w:proofErr w:type="spellStart"/>
      <w:r w:rsidR="005E3D12" w:rsidRPr="005E3D12">
        <w:rPr>
          <w:rFonts w:ascii="Times New Roman" w:hAnsi="Times New Roman"/>
          <w:i/>
          <w:sz w:val="18"/>
          <w:szCs w:val="18"/>
        </w:rPr>
        <w:t>k</w:t>
      </w:r>
      <w:r w:rsidR="005E3D12" w:rsidRPr="005E3D12">
        <w:rPr>
          <w:rFonts w:ascii="Times New Roman" w:hAnsi="Times New Roman"/>
          <w:i/>
          <w:sz w:val="18"/>
          <w:szCs w:val="18"/>
          <w:vertAlign w:val="superscript"/>
        </w:rPr>
        <w:t>th</w:t>
      </w:r>
      <w:proofErr w:type="spellEnd"/>
      <w:r w:rsidR="005E3D12" w:rsidRPr="005E3D12">
        <w:rPr>
          <w:rFonts w:ascii="Times New Roman" w:hAnsi="Times New Roman"/>
          <w:sz w:val="18"/>
          <w:szCs w:val="18"/>
        </w:rPr>
        <w:t xml:space="preserve"> window.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401C3C19">
          <v:shape id="_x0000_i1027" type="#_x0000_t75" style="width:123.6pt;height:16.1pt" o:ole="">
            <v:imagedata r:id="rId19" o:title=""/>
          </v:shape>
          <o:OLEObject Type="Embed" ProgID="Equation.DSMT4" ShapeID="_x0000_i1027" DrawAspect="Content" ObjectID="_1456576902" r:id="rId20"/>
        </w:object>
      </w:r>
      <w:r w:rsidR="005E3D12" w:rsidRPr="005E3D12">
        <w:rPr>
          <w:rFonts w:ascii="Times New Roman" w:hAnsi="Times New Roman"/>
          <w:sz w:val="18"/>
          <w:szCs w:val="18"/>
        </w:rPr>
        <w:t xml:space="preserve">, and the allele frequency 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163A63A6">
          <v:shape id="_x0000_i1028" type="#_x0000_t75" style="width:74.15pt;height:15.05pt" o:ole="">
            <v:imagedata r:id="rId21" o:title=""/>
          </v:shape>
          <o:OLEObject Type="Embed" ProgID="Equation.DSMT4" ShapeID="_x0000_i1028" DrawAspect="Content" ObjectID="_1456576903" r:id="rId22"/>
        </w:object>
      </w:r>
      <w:r w:rsidR="005E3D12" w:rsidRPr="005E3D12">
        <w:rPr>
          <w:rFonts w:ascii="Times New Roman" w:hAnsi="Times New Roman"/>
          <w:sz w:val="18"/>
          <w:szCs w:val="18"/>
        </w:rPr>
        <w:t xml:space="preserve">. </w:t>
      </w:r>
      <w:commentRangeStart w:id="4"/>
      <w:r w:rsidR="005E3D12" w:rsidRPr="005E3D12">
        <w:rPr>
          <w:rFonts w:ascii="Times New Roman" w:hAnsi="Times New Roman"/>
          <w:sz w:val="18"/>
          <w:szCs w:val="18"/>
        </w:rPr>
        <w:t>For collapsed haplotype patterns within a pedigree, the allele frequencies will be normalized such that they sum to 1</w:t>
      </w:r>
      <w:commentRangeEnd w:id="4"/>
      <w:r w:rsidR="005E3D12" w:rsidRPr="005E3D12">
        <w:rPr>
          <w:rStyle w:val="CommentReference"/>
          <w:sz w:val="18"/>
          <w:szCs w:val="18"/>
          <w:lang w:val="x-none" w:eastAsia="x-none"/>
        </w:rPr>
        <w:commentReference w:id="4"/>
      </w:r>
      <w:r w:rsidR="005E3D12" w:rsidRPr="005E3D12">
        <w:rPr>
          <w:rFonts w:ascii="Times New Roman" w:hAnsi="Times New Roman"/>
          <w:sz w:val="18"/>
          <w:szCs w:val="18"/>
        </w:rPr>
        <w:t>. The normalized collapsed haplotype pattern frequencies are then used as the allele frequencies for the corresponding regional genotype markers in linkage analysis.</w:t>
      </w:r>
    </w:p>
    <w:p w14:paraId="23FA8840" w14:textId="7DAF1D30" w:rsidR="005E3D12" w:rsidRPr="005E3D12" w:rsidRDefault="00284605" w:rsidP="005E3D12">
      <w:pPr>
        <w:spacing w:after="12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To facilitate linkage analysis using sequence data in VCF format, we developed a software package XXX that incorporates the MLINK routine and produces high quality graphical report on both LOD and HLOD scores for two-point linkage analysis on regional genotype markers generated by the CHP method previously described. Additionally XXX supports output of regional genotype data into formats compatible with linkage software such as </w:t>
      </w:r>
      <w:commentRangeStart w:id="5"/>
      <w:r w:rsidR="005E3D12" w:rsidRPr="005E3D12">
        <w:rPr>
          <w:rFonts w:ascii="Times New Roman" w:hAnsi="Times New Roman"/>
          <w:sz w:val="18"/>
          <w:szCs w:val="18"/>
        </w:rPr>
        <w:t xml:space="preserve">XXX, Merlin </w:t>
      </w:r>
      <w:r w:rsidR="00374019">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374019">
        <w:rPr>
          <w:rFonts w:ascii="Times New Roman" w:hAnsi="Times New Roman"/>
          <w:sz w:val="18"/>
          <w:szCs w:val="18"/>
        </w:rPr>
        <w:fldChar w:fldCharType="separate"/>
      </w:r>
      <w:r w:rsidR="00374019" w:rsidRPr="00374019">
        <w:rPr>
          <w:rFonts w:ascii="Times New Roman" w:hAnsi="Times New Roman"/>
          <w:sz w:val="18"/>
        </w:rPr>
        <w:t>(</w:t>
      </w:r>
      <w:proofErr w:type="spellStart"/>
      <w:r w:rsidR="00374019" w:rsidRPr="00374019">
        <w:rPr>
          <w:rFonts w:ascii="Times New Roman" w:hAnsi="Times New Roman"/>
          <w:sz w:val="18"/>
        </w:rPr>
        <w:t>Abecasis</w:t>
      </w:r>
      <w:proofErr w:type="spellEnd"/>
      <w:r w:rsidR="00374019" w:rsidRPr="00374019">
        <w:rPr>
          <w:rFonts w:ascii="Times New Roman" w:hAnsi="Times New Roman"/>
          <w:sz w:val="18"/>
        </w:rPr>
        <w:t xml:space="preserve"> </w:t>
      </w:r>
      <w:r w:rsidR="00374019" w:rsidRPr="00374019">
        <w:rPr>
          <w:rFonts w:ascii="Times New Roman" w:hAnsi="Times New Roman"/>
          <w:i/>
          <w:iCs/>
          <w:sz w:val="18"/>
        </w:rPr>
        <w:t>et al.</w:t>
      </w:r>
      <w:r w:rsidR="00374019" w:rsidRPr="00374019">
        <w:rPr>
          <w:rFonts w:ascii="Times New Roman" w:hAnsi="Times New Roman"/>
          <w:sz w:val="18"/>
        </w:rPr>
        <w:t>, 2002)</w:t>
      </w:r>
      <w:r w:rsidR="00374019">
        <w:rPr>
          <w:rFonts w:ascii="Times New Roman" w:hAnsi="Times New Roman"/>
          <w:sz w:val="18"/>
          <w:szCs w:val="18"/>
        </w:rPr>
        <w:fldChar w:fldCharType="end"/>
      </w:r>
      <w:r w:rsidR="00374019">
        <w:rPr>
          <w:rFonts w:ascii="Times New Roman" w:hAnsi="Times New Roman"/>
          <w:sz w:val="18"/>
          <w:szCs w:val="18"/>
        </w:rPr>
        <w:t xml:space="preserve"> </w:t>
      </w:r>
      <w:r w:rsidR="005E3D12" w:rsidRPr="005E3D12">
        <w:rPr>
          <w:rFonts w:ascii="Times New Roman" w:hAnsi="Times New Roman"/>
          <w:sz w:val="18"/>
          <w:szCs w:val="18"/>
        </w:rPr>
        <w:t>and MEGA2</w:t>
      </w:r>
      <w:r w:rsidR="008B7E44">
        <w:rPr>
          <w:rFonts w:ascii="Times New Roman" w:hAnsi="Times New Roman"/>
          <w:sz w:val="18"/>
          <w:szCs w:val="18"/>
        </w:rPr>
        <w:t xml:space="preserve"> </w:t>
      </w:r>
      <w:r w:rsidR="008B7E44">
        <w:rPr>
          <w:rFonts w:ascii="Times New Roman" w:hAnsi="Times New Roman"/>
          <w:sz w:val="18"/>
          <w:szCs w:val="18"/>
        </w:rPr>
        <w:fldChar w:fldCharType="begin"/>
      </w:r>
      <w:r w:rsidR="008B7E44">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8B7E44">
        <w:rPr>
          <w:rFonts w:ascii="Times New Roman" w:hAnsi="Times New Roman"/>
          <w:sz w:val="18"/>
          <w:szCs w:val="18"/>
        </w:rPr>
        <w:fldChar w:fldCharType="separate"/>
      </w:r>
      <w:r w:rsidR="008B7E44" w:rsidRPr="008B7E44">
        <w:rPr>
          <w:rFonts w:ascii="Times New Roman" w:hAnsi="Times New Roman"/>
          <w:sz w:val="18"/>
        </w:rPr>
        <w:t>(</w:t>
      </w:r>
      <w:proofErr w:type="spellStart"/>
      <w:r w:rsidR="008B7E44" w:rsidRPr="008B7E44">
        <w:rPr>
          <w:rFonts w:ascii="Times New Roman" w:hAnsi="Times New Roman"/>
          <w:sz w:val="18"/>
        </w:rPr>
        <w:t>Mukhopadhyay</w:t>
      </w:r>
      <w:proofErr w:type="spellEnd"/>
      <w:r w:rsidR="008B7E44" w:rsidRPr="008B7E44">
        <w:rPr>
          <w:rFonts w:ascii="Times New Roman" w:hAnsi="Times New Roman"/>
          <w:sz w:val="18"/>
        </w:rPr>
        <w:t xml:space="preserve"> </w:t>
      </w:r>
      <w:r w:rsidR="008B7E44" w:rsidRPr="008B7E44">
        <w:rPr>
          <w:rFonts w:ascii="Times New Roman" w:hAnsi="Times New Roman"/>
          <w:i/>
          <w:iCs/>
          <w:sz w:val="18"/>
        </w:rPr>
        <w:t>et al.</w:t>
      </w:r>
      <w:r w:rsidR="008B7E44" w:rsidRPr="008B7E44">
        <w:rPr>
          <w:rFonts w:ascii="Times New Roman" w:hAnsi="Times New Roman"/>
          <w:sz w:val="18"/>
        </w:rPr>
        <w:t>, 2005)</w:t>
      </w:r>
      <w:r w:rsidR="008B7E44">
        <w:rPr>
          <w:rFonts w:ascii="Times New Roman" w:hAnsi="Times New Roman"/>
          <w:sz w:val="18"/>
          <w:szCs w:val="18"/>
        </w:rPr>
        <w:fldChar w:fldCharType="end"/>
      </w:r>
      <w:r w:rsidR="005E3D12" w:rsidRPr="005E3D12">
        <w:rPr>
          <w:rFonts w:ascii="Times New Roman" w:hAnsi="Times New Roman"/>
          <w:sz w:val="18"/>
          <w:szCs w:val="18"/>
        </w:rPr>
        <w:t>,</w:t>
      </w:r>
      <w:commentRangeEnd w:id="5"/>
      <w:r w:rsidR="00631A62">
        <w:rPr>
          <w:rStyle w:val="CommentReference"/>
          <w:lang w:val="x-none" w:eastAsia="x-none"/>
        </w:rPr>
        <w:commentReference w:id="5"/>
      </w:r>
      <w:r w:rsidR="005E3D12" w:rsidRPr="005E3D12">
        <w:rPr>
          <w:rFonts w:ascii="Times New Roman" w:hAnsi="Times New Roman"/>
          <w:sz w:val="18"/>
          <w:szCs w:val="18"/>
        </w:rPr>
        <w:t xml:space="preserve"> with which multipoint and non-parametric linkage analysis can be performed. For multipoint linkage analysis, the median of map distance for variants in the region of interested is extracted from the Rutgers Map database </w:t>
      </w:r>
      <w:r w:rsidR="007C73FA">
        <w:rPr>
          <w:rFonts w:ascii="Times New Roman" w:hAnsi="Times New Roman"/>
          <w:sz w:val="18"/>
          <w:szCs w:val="18"/>
        </w:rPr>
        <w:fldChar w:fldCharType="begin"/>
      </w:r>
      <w:r w:rsidR="007C73FA">
        <w:rPr>
          <w:rFonts w:ascii="Times New Roman" w:hAnsi="Times New Roman"/>
          <w:sz w:val="18"/>
          <w:szCs w:val="18"/>
        </w:rPr>
        <w:instrText xml:space="preserve"> ADDIN ZOTERO_ITEM CSL_CITATION {"citationID":"76xmCdiK","properties":{"formattedCitation":"{\\rtf (Matise \\i et al.\\i0{}, 2007)}","plainCitation":"(Matise et al., 2007)"},"citationItems":[{"id":303,"uris":["http://zotero.org/users/1116201/items/2PH9592H"],"uri":["http://zotero.org/users/1116201/items/2PH9592H"],"itemData":{"id":303,"type":"article-journal","title":"A second-generation combined linkage physical map of the human genome","container-title":"Genome research","page":"1783-1786","volume":"17","issue":"12","source":"NCBI PubMed","abstract":"We have completed a second-generation linkage map that incorporates sequence-based positional information. This new map, the Rutgers Map v.2, includes 28,121 polymorphic markers with physical positions corroborated by recombination-based data. Sex-averaged and sex-specific linkage map distances, along with confidence intervals, have been estimated for all map intervals. In addition, a regression-based smoothed map is provided that facilitates interpolation of positions of unmapped markers on this map. With nearly twice as many markers as our first-generation map, the Rutgers Map continues to be a unique and comprehensive resource for obtaining genetic map information for large sets of polymorphic markers.","DOI":"10.1101/gr.7156307","ISSN":"1088-9051","note":"PMID: 17989245 \nPMCID: PMC2099587","journalAbbreviation":"Genome Res.","language":"eng","author":[{"family":"Matise","given":"Tara C"},{"family":"Chen","given":"Fang"},{"family":"Chen","given":"Wenwei"},{"family":"De La Vega","given":"Francisco M"},{"family":"Hansen","given":"Mark"},{"family":"He","given":"Chunsheng"},{"family":"Hyland","given":"Fiona C L"},{"family":"Kennedy","given":"Giulia C"},{"family":"Kong","given":"Xiangyang"},{"family":"Murray","given":"Sarah S"},{"family":"Ziegle","given":"Janet S"},{"family":"Stewart","given":"William C L"},{"family":"Buyske","given":"Steven"}],"issued":{"date-parts":[["2007",12]]},"PMID":"17989245"}}],"schema":"https://github.com/citation-style-language/schema/raw/master/csl-citation.json"} </w:instrText>
      </w:r>
      <w:r w:rsidR="007C73FA">
        <w:rPr>
          <w:rFonts w:ascii="Times New Roman" w:hAnsi="Times New Roman"/>
          <w:sz w:val="18"/>
          <w:szCs w:val="18"/>
        </w:rPr>
        <w:fldChar w:fldCharType="separate"/>
      </w:r>
      <w:r w:rsidR="007C73FA" w:rsidRPr="007C73FA">
        <w:rPr>
          <w:rFonts w:ascii="Times New Roman" w:hAnsi="Times New Roman"/>
          <w:sz w:val="18"/>
        </w:rPr>
        <w:t>(</w:t>
      </w:r>
      <w:proofErr w:type="spellStart"/>
      <w:r w:rsidR="007C73FA" w:rsidRPr="007C73FA">
        <w:rPr>
          <w:rFonts w:ascii="Times New Roman" w:hAnsi="Times New Roman"/>
          <w:sz w:val="18"/>
        </w:rPr>
        <w:t>Matise</w:t>
      </w:r>
      <w:proofErr w:type="spellEnd"/>
      <w:r w:rsidR="007C73FA" w:rsidRPr="007C73FA">
        <w:rPr>
          <w:rFonts w:ascii="Times New Roman" w:hAnsi="Times New Roman"/>
          <w:sz w:val="18"/>
        </w:rPr>
        <w:t xml:space="preserve"> </w:t>
      </w:r>
      <w:r w:rsidR="007C73FA" w:rsidRPr="007C73FA">
        <w:rPr>
          <w:rFonts w:ascii="Times New Roman" w:hAnsi="Times New Roman"/>
          <w:i/>
          <w:iCs/>
          <w:sz w:val="18"/>
        </w:rPr>
        <w:t>et al.</w:t>
      </w:r>
      <w:r w:rsidR="007C73FA" w:rsidRPr="007C73FA">
        <w:rPr>
          <w:rFonts w:ascii="Times New Roman" w:hAnsi="Times New Roman"/>
          <w:sz w:val="18"/>
        </w:rPr>
        <w:t>, 2007)</w:t>
      </w:r>
      <w:r w:rsidR="007C73FA">
        <w:rPr>
          <w:rFonts w:ascii="Times New Roman" w:hAnsi="Times New Roman"/>
          <w:sz w:val="18"/>
          <w:szCs w:val="18"/>
        </w:rPr>
        <w:fldChar w:fldCharType="end"/>
      </w:r>
      <w:r w:rsidR="005E3D12" w:rsidRPr="005E3D12">
        <w:rPr>
          <w:rFonts w:ascii="Times New Roman" w:hAnsi="Times New Roman"/>
          <w:sz w:val="18"/>
          <w:szCs w:val="18"/>
        </w:rPr>
        <w:t xml:space="preserve"> as the surrogate for genetic distance of the regional marker.</w:t>
      </w:r>
    </w:p>
    <w:p w14:paraId="5D49C66E" w14:textId="77777777" w:rsidR="005E3D12" w:rsidRPr="005E3D12" w:rsidRDefault="005E3D12" w:rsidP="005E3D12">
      <w:pPr>
        <w:jc w:val="both"/>
        <w:rPr>
          <w:rFonts w:ascii="Times New Roman" w:hAnsi="Times New Roman"/>
          <w:i/>
          <w:sz w:val="18"/>
          <w:szCs w:val="18"/>
        </w:rPr>
      </w:pPr>
      <w:r w:rsidRPr="005E3D12">
        <w:rPr>
          <w:rFonts w:ascii="Times New Roman" w:hAnsi="Times New Roman"/>
          <w:i/>
          <w:sz w:val="18"/>
          <w:szCs w:val="18"/>
        </w:rPr>
        <w:t>Simulation studies</w:t>
      </w:r>
    </w:p>
    <w:p w14:paraId="724E593A" w14:textId="6B2CCA4A" w:rsidR="00397F77" w:rsidRPr="0030281D" w:rsidRDefault="005B3107" w:rsidP="00397F77">
      <w:pPr>
        <w:pStyle w:val="Heading1"/>
        <w:spacing w:before="360"/>
        <w:ind w:left="360" w:hanging="360"/>
        <w:rPr>
          <w:lang w:eastAsia="zh-CN"/>
        </w:rPr>
      </w:pPr>
      <w:commentRangeStart w:id="6"/>
      <w:r>
        <w:rPr>
          <w:lang w:eastAsia="zh-CN"/>
        </w:rPr>
        <w:t>discussion</w:t>
      </w:r>
      <w:commentRangeEnd w:id="6"/>
      <w:r w:rsidR="00D74D14">
        <w:rPr>
          <w:rStyle w:val="CommentReference"/>
          <w:rFonts w:ascii="Times" w:hAnsi="Times"/>
          <w:b w:val="0"/>
          <w:caps w:val="0"/>
          <w:lang w:val="x-none" w:eastAsia="x-none"/>
        </w:rPr>
        <w:commentReference w:id="6"/>
      </w:r>
    </w:p>
    <w:p w14:paraId="73B3B881" w14:textId="0CECE1C0" w:rsidR="00DE5307" w:rsidRDefault="00DE5307" w:rsidP="00DE5307">
      <w:pPr>
        <w:pStyle w:val="ParaNoInd"/>
        <w:rPr>
          <w:lang w:eastAsia="zh-CN"/>
        </w:rPr>
      </w:pPr>
      <w:r>
        <w:rPr>
          <w:lang w:eastAsia="zh-CN"/>
        </w:rPr>
        <w:t>In haplotype reconstruction for the CHP method, loci that cannot be deterministically phased using available transmission information are assigned an arbitrary phase since all possible phases will yield to the same regional marker coding, as shown in Fig. S2. Definition of regions for marker generation and the choice of window size for variants collapsing can be arbitrary. For whole-</w:t>
      </w:r>
      <w:proofErr w:type="spellStart"/>
      <w:r>
        <w:rPr>
          <w:lang w:eastAsia="zh-CN"/>
        </w:rPr>
        <w:t>exome</w:t>
      </w:r>
      <w:proofErr w:type="spellEnd"/>
      <w:r>
        <w:rPr>
          <w:lang w:eastAsia="zh-CN"/>
        </w:rPr>
        <w:t xml:space="preserve"> sequence data we recommend using genes as regional markers. Within each region, commonly used window size options for variants collapsing are complete collapsing (window size equals region length), no collapsing (window size equals one) and LD based collapsing (use </w:t>
      </w:r>
      <w:r w:rsidR="000252C7">
        <w:rPr>
          <w:lang w:eastAsia="zh-CN"/>
        </w:rPr>
        <w:t xml:space="preserve">estimated </w:t>
      </w:r>
      <w:r>
        <w:rPr>
          <w:lang w:eastAsia="zh-CN"/>
        </w:rPr>
        <w:t xml:space="preserve">LD blocks as windows), although other arbitrary window size options are also available from XXX. For regions with recombination events, the region is divided into sub-units by loci where a recombination event is observed in any sample in family, and in linkage analysis the sub-unit giving the strongest evidence of linkage will be chosen to represent the entire region. In model based linkage analysis, correct specification of marker allele frequency is crucial to controlling for type I error and reducing type </w:t>
      </w:r>
      <w:r w:rsidR="0017100C">
        <w:rPr>
          <w:lang w:eastAsia="zh-CN"/>
        </w:rPr>
        <w:t xml:space="preserve">II error </w:t>
      </w:r>
      <w:r w:rsidR="0017100C">
        <w:rPr>
          <w:lang w:eastAsia="zh-CN"/>
        </w:rPr>
        <w:fldChar w:fldCharType="begin"/>
      </w:r>
      <w:r w:rsidR="0017100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M"}],"issued":{"date-parts":[["1993",6]]},"accessed":{"date-parts":[["2014",3,17]]},"PMID":"8503444"}}],"schema":"https://github.com/citation-style-language/schema/raw/master/csl-citation.json"} </w:instrText>
      </w:r>
      <w:r w:rsidR="0017100C">
        <w:rPr>
          <w:lang w:eastAsia="zh-CN"/>
        </w:rPr>
        <w:fldChar w:fldCharType="separate"/>
      </w:r>
      <w:r w:rsidR="0017100C" w:rsidRPr="0017100C">
        <w:rPr>
          <w:szCs w:val="24"/>
        </w:rPr>
        <w:t>(</w:t>
      </w:r>
      <w:proofErr w:type="spellStart"/>
      <w:r w:rsidR="0017100C" w:rsidRPr="0017100C">
        <w:rPr>
          <w:szCs w:val="24"/>
        </w:rPr>
        <w:t>Freimer</w:t>
      </w:r>
      <w:proofErr w:type="spellEnd"/>
      <w:r w:rsidR="0017100C" w:rsidRPr="0017100C">
        <w:rPr>
          <w:szCs w:val="24"/>
        </w:rPr>
        <w:t xml:space="preserve"> </w:t>
      </w:r>
      <w:r w:rsidR="0017100C" w:rsidRPr="0017100C">
        <w:rPr>
          <w:i/>
          <w:iCs/>
          <w:szCs w:val="24"/>
        </w:rPr>
        <w:t>et al.</w:t>
      </w:r>
      <w:r w:rsidR="0017100C" w:rsidRPr="0017100C">
        <w:rPr>
          <w:szCs w:val="24"/>
        </w:rPr>
        <w:t>, 1993)</w:t>
      </w:r>
      <w:r w:rsidR="0017100C">
        <w:rPr>
          <w:lang w:eastAsia="zh-CN"/>
        </w:rPr>
        <w:fldChar w:fldCharType="end"/>
      </w:r>
      <w:r>
        <w:rPr>
          <w:lang w:eastAsia="zh-CN"/>
        </w:rPr>
        <w:t xml:space="preserve">. The number of founders with available </w:t>
      </w:r>
      <w:r>
        <w:rPr>
          <w:lang w:eastAsia="zh-CN"/>
        </w:rPr>
        <w:lastRenderedPageBreak/>
        <w:t xml:space="preserve">genotypes in data for linkage analysis might often be too small to obtain a decent allele frequency estimate, thus we recommend the input VCF file be annotated with external source of MAF information such as </w:t>
      </w:r>
      <w:commentRangeStart w:id="7"/>
      <w:r>
        <w:rPr>
          <w:lang w:eastAsia="zh-CN"/>
        </w:rPr>
        <w:t xml:space="preserve">1000 genomes or </w:t>
      </w:r>
      <w:proofErr w:type="spellStart"/>
      <w:r>
        <w:rPr>
          <w:lang w:eastAsia="zh-CN"/>
        </w:rPr>
        <w:t>E</w:t>
      </w:r>
      <w:r w:rsidR="00C6671E">
        <w:rPr>
          <w:lang w:eastAsia="zh-CN"/>
        </w:rPr>
        <w:t>xome</w:t>
      </w:r>
      <w:proofErr w:type="spellEnd"/>
      <w:r w:rsidR="00C6671E">
        <w:rPr>
          <w:lang w:eastAsia="zh-CN"/>
        </w:rPr>
        <w:t xml:space="preserve"> </w:t>
      </w:r>
      <w:r>
        <w:rPr>
          <w:lang w:eastAsia="zh-CN"/>
        </w:rPr>
        <w:t>V</w:t>
      </w:r>
      <w:r w:rsidR="00C6671E">
        <w:rPr>
          <w:lang w:eastAsia="zh-CN"/>
        </w:rPr>
        <w:t>ariant S</w:t>
      </w:r>
      <w:r>
        <w:rPr>
          <w:lang w:eastAsia="zh-CN"/>
        </w:rPr>
        <w:t>erver</w:t>
      </w:r>
      <w:commentRangeEnd w:id="7"/>
      <w:r w:rsidR="00C65FE5">
        <w:rPr>
          <w:rStyle w:val="CommentReference"/>
          <w:rFonts w:ascii="Times" w:hAnsi="Times"/>
          <w:lang w:val="x-none" w:eastAsia="x-none"/>
        </w:rPr>
        <w:commentReference w:id="7"/>
      </w:r>
      <w:r>
        <w:rPr>
          <w:lang w:eastAsia="zh-CN"/>
        </w:rPr>
        <w:t>. It may be difficult to estimate allele frequencies in the particular population under study if such a population is not well defined, in which case frequencies estimated from the founders has to be used.</w:t>
      </w:r>
    </w:p>
    <w:p w14:paraId="42C1FC28" w14:textId="443D00DC" w:rsidR="00D12F89" w:rsidRPr="002F7E59" w:rsidRDefault="00DE5307" w:rsidP="00DE5307">
      <w:pPr>
        <w:pStyle w:val="ParaNoInd"/>
        <w:rPr>
          <w:lang w:eastAsia="zh-CN"/>
        </w:rPr>
      </w:pPr>
      <w:r>
        <w:rPr>
          <w:lang w:eastAsia="zh-CN"/>
        </w:rPr>
        <w:t xml:space="preserve">   </w:t>
      </w:r>
      <w:r>
        <w:rPr>
          <w:lang w:eastAsia="zh-CN"/>
        </w:rPr>
        <w:t xml:space="preserve">The XXX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A83C56">
        <w:rPr>
          <w:lang w:eastAsia="zh-CN"/>
        </w:rPr>
        <w:t xml:space="preserve"> </w:t>
      </w:r>
      <w:r w:rsidR="00A667C8">
        <w:rPr>
          <w:lang w:eastAsia="zh-CN"/>
        </w:rPr>
        <w:t xml:space="preserve">We recommend the use of XXX in parallel to filtering methods on the same sequence data to </w:t>
      </w:r>
      <w:r w:rsidR="00D6690B">
        <w:rPr>
          <w:lang w:eastAsia="zh-CN"/>
        </w:rPr>
        <w:t xml:space="preserve">take full advantage of </w:t>
      </w:r>
      <w:r w:rsidR="00E25D63">
        <w:rPr>
          <w:lang w:eastAsia="zh-CN"/>
        </w:rPr>
        <w:t>the power of NGS in families.</w:t>
      </w:r>
    </w:p>
    <w:p w14:paraId="26F36E90" w14:textId="77777777" w:rsidR="00B0377C" w:rsidRDefault="000C1066" w:rsidP="00147FB4">
      <w:pPr>
        <w:pStyle w:val="AckHead"/>
        <w:spacing w:before="360"/>
      </w:pPr>
      <w:r>
        <w:t>acknowledg</w:t>
      </w:r>
      <w:r w:rsidR="001A5509">
        <w:t>ments</w:t>
      </w:r>
    </w:p>
    <w:p w14:paraId="6F51BF97" w14:textId="77777777" w:rsidR="00CD55D8" w:rsidRPr="000A18C9" w:rsidRDefault="00CD55D8" w:rsidP="005B04A0">
      <w:pPr>
        <w:pStyle w:val="AckText"/>
        <w:spacing w:after="60"/>
        <w:rPr>
          <w:szCs w:val="18"/>
          <w:lang w:eastAsia="zh-CN"/>
        </w:rPr>
      </w:pPr>
      <w:r w:rsidRPr="000A18C9">
        <w:rPr>
          <w:i/>
          <w:szCs w:val="18"/>
        </w:rPr>
        <w:t>Funding</w:t>
      </w:r>
      <w:r w:rsidRPr="000A18C9">
        <w:rPr>
          <w:szCs w:val="18"/>
        </w:rPr>
        <w:t xml:space="preserve">: </w:t>
      </w:r>
      <w:r w:rsidR="000A18C9" w:rsidRPr="000A18C9">
        <w:rPr>
          <w:szCs w:val="18"/>
        </w:rPr>
        <w:t>This work is supported by National Inst</w:t>
      </w:r>
      <w:r w:rsidR="000179AD">
        <w:rPr>
          <w:szCs w:val="18"/>
        </w:rPr>
        <w:t>itute of Health</w:t>
      </w:r>
      <w:r w:rsidR="000179AD">
        <w:rPr>
          <w:rFonts w:hint="eastAsia"/>
          <w:szCs w:val="18"/>
          <w:lang w:eastAsia="zh-CN"/>
        </w:rPr>
        <w:t xml:space="preserve"> (</w:t>
      </w:r>
      <w:r w:rsidR="00CB5D77">
        <w:rPr>
          <w:rFonts w:hint="eastAsia"/>
          <w:szCs w:val="18"/>
          <w:lang w:eastAsia="zh-CN"/>
        </w:rPr>
        <w:t>XXX</w:t>
      </w:r>
      <w:r w:rsidR="000179AD">
        <w:rPr>
          <w:rFonts w:hint="eastAsia"/>
          <w:szCs w:val="18"/>
          <w:lang w:eastAsia="zh-CN"/>
        </w:rPr>
        <w:t>, XXX</w:t>
      </w:r>
      <w:r w:rsidR="00CB5D77">
        <w:rPr>
          <w:rFonts w:hint="eastAsia"/>
          <w:szCs w:val="18"/>
          <w:lang w:eastAsia="zh-CN"/>
        </w:rPr>
        <w:t xml:space="preserve"> and XXX</w:t>
      </w:r>
      <w:r w:rsidR="000179AD">
        <w:rPr>
          <w:rFonts w:hint="eastAsia"/>
          <w:color w:val="000000"/>
          <w:szCs w:val="18"/>
          <w:lang w:eastAsia="zh-CN"/>
        </w:rPr>
        <w:t>)</w:t>
      </w:r>
    </w:p>
    <w:p w14:paraId="2E300509" w14:textId="77777777" w:rsidR="00CD55D8" w:rsidRDefault="00EE4BDB">
      <w:pPr>
        <w:pStyle w:val="AckText"/>
        <w:rPr>
          <w:lang w:eastAsia="zh-CN"/>
        </w:rPr>
      </w:pPr>
      <w:r w:rsidRPr="00EE4BDB">
        <w:rPr>
          <w:i/>
        </w:rPr>
        <w:t xml:space="preserve">Conflict of Interest: none declared. </w:t>
      </w:r>
    </w:p>
    <w:p w14:paraId="4BBD3B2A" w14:textId="3C545E00" w:rsidR="00BE2969" w:rsidRDefault="00D83B8A" w:rsidP="00742D1A">
      <w:pPr>
        <w:pStyle w:val="RefHead"/>
      </w:pPr>
      <w:r>
        <w:t>References</w:t>
      </w:r>
    </w:p>
    <w:p w14:paraId="13F20C27" w14:textId="77777777" w:rsidR="00546406" w:rsidRPr="00546406" w:rsidRDefault="00BE2969" w:rsidP="00546406">
      <w:pPr>
        <w:pStyle w:val="Bibliography"/>
        <w:rPr>
          <w:rFonts w:ascii="Helvetica" w:hAnsi="Helvetica" w:cs="Helvetica"/>
          <w:sz w:val="14"/>
        </w:rPr>
      </w:pPr>
      <w:r w:rsidRPr="00A4444A">
        <w:rPr>
          <w:sz w:val="14"/>
          <w:szCs w:val="14"/>
        </w:rPr>
        <w:fldChar w:fldCharType="begin"/>
      </w:r>
      <w:r w:rsidRPr="00A4444A">
        <w:rPr>
          <w:sz w:val="14"/>
          <w:szCs w:val="14"/>
        </w:rPr>
        <w:instrText xml:space="preserve"> ADDIN ZOTERO_BIBL {"custom":[]} CSL_BIBLIOGRAPHY </w:instrText>
      </w:r>
      <w:r w:rsidRPr="00A4444A">
        <w:rPr>
          <w:sz w:val="14"/>
          <w:szCs w:val="14"/>
        </w:rPr>
        <w:fldChar w:fldCharType="separate"/>
      </w:r>
      <w:proofErr w:type="spellStart"/>
      <w:r w:rsidR="00546406" w:rsidRPr="00546406">
        <w:rPr>
          <w:rFonts w:ascii="Helvetica" w:hAnsi="Helvetica" w:cs="Helvetica"/>
          <w:sz w:val="14"/>
        </w:rPr>
        <w:t>Abecasis</w:t>
      </w:r>
      <w:proofErr w:type="gramStart"/>
      <w:r w:rsidR="00546406" w:rsidRPr="00546406">
        <w:rPr>
          <w:rFonts w:ascii="Helvetica" w:hAnsi="Helvetica" w:cs="Helvetica"/>
          <w:sz w:val="14"/>
        </w:rPr>
        <w:t>,G.R</w:t>
      </w:r>
      <w:proofErr w:type="spellEnd"/>
      <w:proofErr w:type="gramEnd"/>
      <w:r w:rsidR="00546406" w:rsidRPr="00546406">
        <w:rPr>
          <w:rFonts w:ascii="Helvetica" w:hAnsi="Helvetica" w:cs="Helvetica"/>
          <w:sz w:val="14"/>
        </w:rPr>
        <w:t xml:space="preserve">. </w:t>
      </w:r>
      <w:r w:rsidR="00546406" w:rsidRPr="00546406">
        <w:rPr>
          <w:rFonts w:ascii="Helvetica" w:hAnsi="Helvetica" w:cs="Helvetica"/>
          <w:i/>
          <w:iCs/>
          <w:sz w:val="14"/>
        </w:rPr>
        <w:t>et al.</w:t>
      </w:r>
      <w:r w:rsidR="00546406" w:rsidRPr="00546406">
        <w:rPr>
          <w:rFonts w:ascii="Helvetica" w:hAnsi="Helvetica" w:cs="Helvetica"/>
          <w:sz w:val="14"/>
        </w:rPr>
        <w:t xml:space="preserve"> (2002) Merlin--rapid analysis of dense genetic maps using sparse gene flow trees. </w:t>
      </w:r>
      <w:r w:rsidR="00546406" w:rsidRPr="00546406">
        <w:rPr>
          <w:rFonts w:ascii="Helvetica" w:hAnsi="Helvetica" w:cs="Helvetica"/>
          <w:i/>
          <w:iCs/>
          <w:sz w:val="14"/>
        </w:rPr>
        <w:t>Nat. Genet.</w:t>
      </w:r>
      <w:r w:rsidR="00546406" w:rsidRPr="00546406">
        <w:rPr>
          <w:rFonts w:ascii="Helvetica" w:hAnsi="Helvetica" w:cs="Helvetica"/>
          <w:sz w:val="14"/>
        </w:rPr>
        <w:t xml:space="preserve">, </w:t>
      </w:r>
      <w:r w:rsidR="00546406" w:rsidRPr="00546406">
        <w:rPr>
          <w:rFonts w:ascii="Helvetica" w:hAnsi="Helvetica" w:cs="Helvetica"/>
          <w:b/>
          <w:bCs/>
          <w:sz w:val="14"/>
        </w:rPr>
        <w:t>30</w:t>
      </w:r>
      <w:r w:rsidR="00546406" w:rsidRPr="00546406">
        <w:rPr>
          <w:rFonts w:ascii="Helvetica" w:hAnsi="Helvetica" w:cs="Helvetica"/>
          <w:sz w:val="14"/>
        </w:rPr>
        <w:t>, 97–101.</w:t>
      </w:r>
    </w:p>
    <w:p w14:paraId="47C8FC06" w14:textId="77777777" w:rsidR="00546406" w:rsidRPr="00546406" w:rsidRDefault="00546406" w:rsidP="00546406">
      <w:pPr>
        <w:pStyle w:val="Bibliography"/>
        <w:rPr>
          <w:rFonts w:ascii="Helvetica" w:hAnsi="Helvetica" w:cs="Helvetica"/>
          <w:sz w:val="14"/>
        </w:rPr>
      </w:pPr>
      <w:proofErr w:type="spellStart"/>
      <w:r w:rsidRPr="00546406">
        <w:rPr>
          <w:rFonts w:ascii="Helvetica" w:hAnsi="Helvetica" w:cs="Helvetica"/>
          <w:sz w:val="14"/>
        </w:rPr>
        <w:t>Abecasis</w:t>
      </w:r>
      <w:proofErr w:type="gramStart"/>
      <w:r w:rsidRPr="00546406">
        <w:rPr>
          <w:rFonts w:ascii="Helvetica" w:hAnsi="Helvetica" w:cs="Helvetica"/>
          <w:sz w:val="14"/>
        </w:rPr>
        <w:t>,G.R</w:t>
      </w:r>
      <w:proofErr w:type="spellEnd"/>
      <w:proofErr w:type="gramEnd"/>
      <w:r w:rsidRPr="00546406">
        <w:rPr>
          <w:rFonts w:ascii="Helvetica" w:hAnsi="Helvetica" w:cs="Helvetica"/>
          <w:sz w:val="14"/>
        </w:rPr>
        <w:t xml:space="preserve">. and </w:t>
      </w:r>
      <w:proofErr w:type="spellStart"/>
      <w:r w:rsidRPr="00546406">
        <w:rPr>
          <w:rFonts w:ascii="Helvetica" w:hAnsi="Helvetica" w:cs="Helvetica"/>
          <w:sz w:val="14"/>
        </w:rPr>
        <w:t>Wigginton,J.E</w:t>
      </w:r>
      <w:proofErr w:type="spellEnd"/>
      <w:r w:rsidRPr="00546406">
        <w:rPr>
          <w:rFonts w:ascii="Helvetica" w:hAnsi="Helvetica" w:cs="Helvetica"/>
          <w:sz w:val="14"/>
        </w:rPr>
        <w:t xml:space="preserve">. (2005) Handling Marker-Marker Linkage Disequilibrium: Pedigree Analysis with Clustered Markers. </w:t>
      </w:r>
      <w:r w:rsidRPr="00546406">
        <w:rPr>
          <w:rFonts w:ascii="Helvetica" w:hAnsi="Helvetica" w:cs="Helvetica"/>
          <w:i/>
          <w:iCs/>
          <w:sz w:val="14"/>
        </w:rPr>
        <w:t xml:space="preserve">Am. J. Hum. </w:t>
      </w:r>
      <w:proofErr w:type="gramStart"/>
      <w:r w:rsidRPr="00546406">
        <w:rPr>
          <w:rFonts w:ascii="Helvetica" w:hAnsi="Helvetica" w:cs="Helvetica"/>
          <w:i/>
          <w:iCs/>
          <w:sz w:val="14"/>
        </w:rPr>
        <w:t>Genet.</w:t>
      </w:r>
      <w:r w:rsidRPr="00546406">
        <w:rPr>
          <w:rFonts w:ascii="Helvetica" w:hAnsi="Helvetica" w:cs="Helvetica"/>
          <w:sz w:val="14"/>
        </w:rPr>
        <w:t>,</w:t>
      </w:r>
      <w:proofErr w:type="gramEnd"/>
      <w:r w:rsidRPr="00546406">
        <w:rPr>
          <w:rFonts w:ascii="Helvetica" w:hAnsi="Helvetica" w:cs="Helvetica"/>
          <w:sz w:val="14"/>
        </w:rPr>
        <w:t xml:space="preserve"> </w:t>
      </w:r>
      <w:r w:rsidRPr="00546406">
        <w:rPr>
          <w:rFonts w:ascii="Helvetica" w:hAnsi="Helvetica" w:cs="Helvetica"/>
          <w:b/>
          <w:bCs/>
          <w:sz w:val="14"/>
        </w:rPr>
        <w:t>77</w:t>
      </w:r>
      <w:r w:rsidRPr="00546406">
        <w:rPr>
          <w:rFonts w:ascii="Helvetica" w:hAnsi="Helvetica" w:cs="Helvetica"/>
          <w:sz w:val="14"/>
        </w:rPr>
        <w:t>, 754–767.</w:t>
      </w:r>
    </w:p>
    <w:p w14:paraId="04795371" w14:textId="77777777" w:rsidR="00546406" w:rsidRPr="00546406" w:rsidRDefault="00546406" w:rsidP="00546406">
      <w:pPr>
        <w:pStyle w:val="Bibliography"/>
        <w:rPr>
          <w:rFonts w:ascii="Helvetica" w:hAnsi="Helvetica" w:cs="Helvetica"/>
          <w:sz w:val="14"/>
        </w:rPr>
      </w:pPr>
      <w:proofErr w:type="spellStart"/>
      <w:r w:rsidRPr="00546406">
        <w:rPr>
          <w:rFonts w:ascii="Helvetica" w:hAnsi="Helvetica" w:cs="Helvetica"/>
          <w:sz w:val="14"/>
        </w:rPr>
        <w:t>Freimer</w:t>
      </w:r>
      <w:proofErr w:type="gramStart"/>
      <w:r w:rsidRPr="00546406">
        <w:rPr>
          <w:rFonts w:ascii="Helvetica" w:hAnsi="Helvetica" w:cs="Helvetica"/>
          <w:sz w:val="14"/>
        </w:rPr>
        <w:t>,N.B</w:t>
      </w:r>
      <w:proofErr w:type="spellEnd"/>
      <w:proofErr w:type="gramEnd"/>
      <w:r w:rsidRPr="00546406">
        <w:rPr>
          <w:rFonts w:ascii="Helvetica" w:hAnsi="Helvetica" w:cs="Helvetica"/>
          <w:sz w:val="14"/>
        </w:rPr>
        <w:t xml:space="preserve">. </w:t>
      </w:r>
      <w:r w:rsidRPr="00546406">
        <w:rPr>
          <w:rFonts w:ascii="Helvetica" w:hAnsi="Helvetica" w:cs="Helvetica"/>
          <w:i/>
          <w:iCs/>
          <w:sz w:val="14"/>
        </w:rPr>
        <w:t>et al.</w:t>
      </w:r>
      <w:r w:rsidRPr="00546406">
        <w:rPr>
          <w:rFonts w:ascii="Helvetica" w:hAnsi="Helvetica" w:cs="Helvetica"/>
          <w:sz w:val="14"/>
        </w:rPr>
        <w:t xml:space="preserve"> (1993) Incorrect specification of marker allele frequencies: effects on linkage analysis. </w:t>
      </w:r>
      <w:r w:rsidRPr="00546406">
        <w:rPr>
          <w:rFonts w:ascii="Helvetica" w:hAnsi="Helvetica" w:cs="Helvetica"/>
          <w:i/>
          <w:iCs/>
          <w:sz w:val="14"/>
        </w:rPr>
        <w:t xml:space="preserve">Am. J. Hum. </w:t>
      </w:r>
      <w:proofErr w:type="gramStart"/>
      <w:r w:rsidRPr="00546406">
        <w:rPr>
          <w:rFonts w:ascii="Helvetica" w:hAnsi="Helvetica" w:cs="Helvetica"/>
          <w:i/>
          <w:iCs/>
          <w:sz w:val="14"/>
        </w:rPr>
        <w:t>Genet.</w:t>
      </w:r>
      <w:r w:rsidRPr="00546406">
        <w:rPr>
          <w:rFonts w:ascii="Helvetica" w:hAnsi="Helvetica" w:cs="Helvetica"/>
          <w:sz w:val="14"/>
        </w:rPr>
        <w:t>,</w:t>
      </w:r>
      <w:proofErr w:type="gramEnd"/>
      <w:r w:rsidRPr="00546406">
        <w:rPr>
          <w:rFonts w:ascii="Helvetica" w:hAnsi="Helvetica" w:cs="Helvetica"/>
          <w:sz w:val="14"/>
        </w:rPr>
        <w:t xml:space="preserve"> </w:t>
      </w:r>
      <w:r w:rsidRPr="00546406">
        <w:rPr>
          <w:rFonts w:ascii="Helvetica" w:hAnsi="Helvetica" w:cs="Helvetica"/>
          <w:b/>
          <w:bCs/>
          <w:sz w:val="14"/>
        </w:rPr>
        <w:t>52</w:t>
      </w:r>
      <w:r w:rsidRPr="00546406">
        <w:rPr>
          <w:rFonts w:ascii="Helvetica" w:hAnsi="Helvetica" w:cs="Helvetica"/>
          <w:sz w:val="14"/>
        </w:rPr>
        <w:t>, 1102–1110.</w:t>
      </w:r>
    </w:p>
    <w:p w14:paraId="3D82C0AF" w14:textId="77777777" w:rsidR="00546406" w:rsidRPr="00546406" w:rsidRDefault="00546406" w:rsidP="00546406">
      <w:pPr>
        <w:pStyle w:val="Bibliography"/>
        <w:rPr>
          <w:rFonts w:ascii="Helvetica" w:hAnsi="Helvetica" w:cs="Helvetica"/>
          <w:sz w:val="14"/>
        </w:rPr>
      </w:pPr>
      <w:proofErr w:type="spellStart"/>
      <w:r w:rsidRPr="00546406">
        <w:rPr>
          <w:rFonts w:ascii="Helvetica" w:hAnsi="Helvetica" w:cs="Helvetica"/>
          <w:sz w:val="14"/>
        </w:rPr>
        <w:t>Li</w:t>
      </w:r>
      <w:proofErr w:type="gramStart"/>
      <w:r w:rsidRPr="00546406">
        <w:rPr>
          <w:rFonts w:ascii="Helvetica" w:hAnsi="Helvetica" w:cs="Helvetica"/>
          <w:sz w:val="14"/>
        </w:rPr>
        <w:t>,B</w:t>
      </w:r>
      <w:proofErr w:type="spellEnd"/>
      <w:proofErr w:type="gramEnd"/>
      <w:r w:rsidRPr="00546406">
        <w:rPr>
          <w:rFonts w:ascii="Helvetica" w:hAnsi="Helvetica" w:cs="Helvetica"/>
          <w:sz w:val="14"/>
        </w:rPr>
        <w:t xml:space="preserve">. and </w:t>
      </w:r>
      <w:proofErr w:type="spellStart"/>
      <w:r w:rsidRPr="00546406">
        <w:rPr>
          <w:rFonts w:ascii="Helvetica" w:hAnsi="Helvetica" w:cs="Helvetica"/>
          <w:sz w:val="14"/>
        </w:rPr>
        <w:t>Leal,S.M</w:t>
      </w:r>
      <w:proofErr w:type="spellEnd"/>
      <w:r w:rsidRPr="00546406">
        <w:rPr>
          <w:rFonts w:ascii="Helvetica" w:hAnsi="Helvetica" w:cs="Helvetica"/>
          <w:sz w:val="14"/>
        </w:rPr>
        <w:t xml:space="preserve">. (2008) Methods for detecting associations with rare variants for common diseases: application to analysis of sequence data. </w:t>
      </w:r>
      <w:r w:rsidRPr="00546406">
        <w:rPr>
          <w:rFonts w:ascii="Helvetica" w:hAnsi="Helvetica" w:cs="Helvetica"/>
          <w:i/>
          <w:iCs/>
          <w:sz w:val="14"/>
        </w:rPr>
        <w:t xml:space="preserve">Am. J. Hum. </w:t>
      </w:r>
      <w:proofErr w:type="gramStart"/>
      <w:r w:rsidRPr="00546406">
        <w:rPr>
          <w:rFonts w:ascii="Helvetica" w:hAnsi="Helvetica" w:cs="Helvetica"/>
          <w:i/>
          <w:iCs/>
          <w:sz w:val="14"/>
        </w:rPr>
        <w:t>Genet.</w:t>
      </w:r>
      <w:r w:rsidRPr="00546406">
        <w:rPr>
          <w:rFonts w:ascii="Helvetica" w:hAnsi="Helvetica" w:cs="Helvetica"/>
          <w:sz w:val="14"/>
        </w:rPr>
        <w:t>,</w:t>
      </w:r>
      <w:proofErr w:type="gramEnd"/>
      <w:r w:rsidRPr="00546406">
        <w:rPr>
          <w:rFonts w:ascii="Helvetica" w:hAnsi="Helvetica" w:cs="Helvetica"/>
          <w:sz w:val="14"/>
        </w:rPr>
        <w:t xml:space="preserve"> </w:t>
      </w:r>
      <w:r w:rsidRPr="00546406">
        <w:rPr>
          <w:rFonts w:ascii="Helvetica" w:hAnsi="Helvetica" w:cs="Helvetica"/>
          <w:b/>
          <w:bCs/>
          <w:sz w:val="14"/>
        </w:rPr>
        <w:t>83</w:t>
      </w:r>
      <w:r w:rsidRPr="00546406">
        <w:rPr>
          <w:rFonts w:ascii="Helvetica" w:hAnsi="Helvetica" w:cs="Helvetica"/>
          <w:sz w:val="14"/>
        </w:rPr>
        <w:t>, 311–321.</w:t>
      </w:r>
    </w:p>
    <w:p w14:paraId="5C26E0F9" w14:textId="77777777" w:rsidR="00546406" w:rsidRPr="00546406" w:rsidRDefault="00546406" w:rsidP="00546406">
      <w:pPr>
        <w:pStyle w:val="Bibliography"/>
        <w:rPr>
          <w:rFonts w:ascii="Helvetica" w:hAnsi="Helvetica" w:cs="Helvetica"/>
          <w:sz w:val="14"/>
        </w:rPr>
      </w:pPr>
      <w:r w:rsidRPr="00546406">
        <w:rPr>
          <w:rFonts w:ascii="Helvetica" w:hAnsi="Helvetica" w:cs="Helvetica"/>
          <w:sz w:val="14"/>
        </w:rPr>
        <w:t>Louis-</w:t>
      </w:r>
      <w:proofErr w:type="spellStart"/>
      <w:r w:rsidRPr="00546406">
        <w:rPr>
          <w:rFonts w:ascii="Helvetica" w:hAnsi="Helvetica" w:cs="Helvetica"/>
          <w:sz w:val="14"/>
        </w:rPr>
        <w:t>Dit</w:t>
      </w:r>
      <w:proofErr w:type="spellEnd"/>
      <w:r w:rsidRPr="00546406">
        <w:rPr>
          <w:rFonts w:ascii="Helvetica" w:hAnsi="Helvetica" w:cs="Helvetica"/>
          <w:sz w:val="14"/>
        </w:rPr>
        <w:t>-</w:t>
      </w:r>
      <w:proofErr w:type="spellStart"/>
      <w:r w:rsidRPr="00546406">
        <w:rPr>
          <w:rFonts w:ascii="Helvetica" w:hAnsi="Helvetica" w:cs="Helvetica"/>
          <w:sz w:val="14"/>
        </w:rPr>
        <w:t>Picard</w:t>
      </w:r>
      <w:proofErr w:type="gramStart"/>
      <w:r w:rsidRPr="00546406">
        <w:rPr>
          <w:rFonts w:ascii="Helvetica" w:hAnsi="Helvetica" w:cs="Helvetica"/>
          <w:sz w:val="14"/>
        </w:rPr>
        <w:t>,H</w:t>
      </w:r>
      <w:proofErr w:type="spellEnd"/>
      <w:proofErr w:type="gramEnd"/>
      <w:r w:rsidRPr="00546406">
        <w:rPr>
          <w:rFonts w:ascii="Helvetica" w:hAnsi="Helvetica" w:cs="Helvetica"/>
          <w:sz w:val="14"/>
        </w:rPr>
        <w:t xml:space="preserve">. </w:t>
      </w:r>
      <w:r w:rsidRPr="00546406">
        <w:rPr>
          <w:rFonts w:ascii="Helvetica" w:hAnsi="Helvetica" w:cs="Helvetica"/>
          <w:i/>
          <w:iCs/>
          <w:sz w:val="14"/>
        </w:rPr>
        <w:t>et al.</w:t>
      </w:r>
      <w:r w:rsidRPr="00546406">
        <w:rPr>
          <w:rFonts w:ascii="Helvetica" w:hAnsi="Helvetica" w:cs="Helvetica"/>
          <w:sz w:val="14"/>
        </w:rPr>
        <w:t xml:space="preserve"> (2012) KLHL3 mutations cause familial </w:t>
      </w:r>
      <w:proofErr w:type="spellStart"/>
      <w:r w:rsidRPr="00546406">
        <w:rPr>
          <w:rFonts w:ascii="Helvetica" w:hAnsi="Helvetica" w:cs="Helvetica"/>
          <w:sz w:val="14"/>
        </w:rPr>
        <w:t>hyperkalemic</w:t>
      </w:r>
      <w:proofErr w:type="spellEnd"/>
      <w:r w:rsidRPr="00546406">
        <w:rPr>
          <w:rFonts w:ascii="Helvetica" w:hAnsi="Helvetica" w:cs="Helvetica"/>
          <w:sz w:val="14"/>
        </w:rPr>
        <w:t xml:space="preserve"> hypertension by impairing ion transport in the distal nephron.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44</w:t>
      </w:r>
      <w:r w:rsidRPr="00546406">
        <w:rPr>
          <w:rFonts w:ascii="Helvetica" w:hAnsi="Helvetica" w:cs="Helvetica"/>
          <w:sz w:val="14"/>
        </w:rPr>
        <w:t>, 456–460.</w:t>
      </w:r>
    </w:p>
    <w:p w14:paraId="5A91A3C5" w14:textId="77777777" w:rsidR="00546406" w:rsidRPr="00546406" w:rsidRDefault="00546406" w:rsidP="00546406">
      <w:pPr>
        <w:pStyle w:val="Bibliography"/>
        <w:rPr>
          <w:rFonts w:ascii="Helvetica" w:hAnsi="Helvetica" w:cs="Helvetica"/>
          <w:sz w:val="14"/>
        </w:rPr>
      </w:pPr>
      <w:proofErr w:type="spellStart"/>
      <w:r w:rsidRPr="00546406">
        <w:rPr>
          <w:rFonts w:ascii="Helvetica" w:hAnsi="Helvetica" w:cs="Helvetica"/>
          <w:sz w:val="14"/>
        </w:rPr>
        <w:t>Matise</w:t>
      </w:r>
      <w:proofErr w:type="gramStart"/>
      <w:r w:rsidRPr="00546406">
        <w:rPr>
          <w:rFonts w:ascii="Helvetica" w:hAnsi="Helvetica" w:cs="Helvetica"/>
          <w:sz w:val="14"/>
        </w:rPr>
        <w:t>,T.C</w:t>
      </w:r>
      <w:proofErr w:type="spellEnd"/>
      <w:proofErr w:type="gramEnd"/>
      <w:r w:rsidRPr="00546406">
        <w:rPr>
          <w:rFonts w:ascii="Helvetica" w:hAnsi="Helvetica" w:cs="Helvetica"/>
          <w:sz w:val="14"/>
        </w:rPr>
        <w:t xml:space="preserve">. </w:t>
      </w:r>
      <w:r w:rsidRPr="00546406">
        <w:rPr>
          <w:rFonts w:ascii="Helvetica" w:hAnsi="Helvetica" w:cs="Helvetica"/>
          <w:i/>
          <w:iCs/>
          <w:sz w:val="14"/>
        </w:rPr>
        <w:t>et al.</w:t>
      </w:r>
      <w:r w:rsidRPr="00546406">
        <w:rPr>
          <w:rFonts w:ascii="Helvetica" w:hAnsi="Helvetica" w:cs="Helvetica"/>
          <w:sz w:val="14"/>
        </w:rPr>
        <w:t xml:space="preserve"> (2007) A second-generation combined linkage physical map of the human genome. </w:t>
      </w:r>
      <w:r w:rsidRPr="00546406">
        <w:rPr>
          <w:rFonts w:ascii="Helvetica" w:hAnsi="Helvetica" w:cs="Helvetica"/>
          <w:i/>
          <w:iCs/>
          <w:sz w:val="14"/>
        </w:rPr>
        <w:t>Genome Res.</w:t>
      </w:r>
      <w:r w:rsidRPr="00546406">
        <w:rPr>
          <w:rFonts w:ascii="Helvetica" w:hAnsi="Helvetica" w:cs="Helvetica"/>
          <w:sz w:val="14"/>
        </w:rPr>
        <w:t xml:space="preserve">, </w:t>
      </w:r>
      <w:r w:rsidRPr="00546406">
        <w:rPr>
          <w:rFonts w:ascii="Helvetica" w:hAnsi="Helvetica" w:cs="Helvetica"/>
          <w:b/>
          <w:bCs/>
          <w:sz w:val="14"/>
        </w:rPr>
        <w:t>17</w:t>
      </w:r>
      <w:r w:rsidRPr="00546406">
        <w:rPr>
          <w:rFonts w:ascii="Helvetica" w:hAnsi="Helvetica" w:cs="Helvetica"/>
          <w:sz w:val="14"/>
        </w:rPr>
        <w:t>, 1783–1786.</w:t>
      </w:r>
    </w:p>
    <w:p w14:paraId="2044AB50" w14:textId="77777777" w:rsidR="00546406" w:rsidRPr="00546406" w:rsidRDefault="00546406" w:rsidP="00546406">
      <w:pPr>
        <w:pStyle w:val="Bibliography"/>
        <w:rPr>
          <w:rFonts w:ascii="Helvetica" w:hAnsi="Helvetica" w:cs="Helvetica"/>
          <w:sz w:val="14"/>
        </w:rPr>
      </w:pPr>
      <w:proofErr w:type="spellStart"/>
      <w:r w:rsidRPr="00546406">
        <w:rPr>
          <w:rFonts w:ascii="Helvetica" w:hAnsi="Helvetica" w:cs="Helvetica"/>
          <w:sz w:val="14"/>
        </w:rPr>
        <w:t>Mukhopadhyay</w:t>
      </w:r>
      <w:proofErr w:type="gramStart"/>
      <w:r w:rsidRPr="00546406">
        <w:rPr>
          <w:rFonts w:ascii="Helvetica" w:hAnsi="Helvetica" w:cs="Helvetica"/>
          <w:sz w:val="14"/>
        </w:rPr>
        <w:t>,N</w:t>
      </w:r>
      <w:proofErr w:type="spellEnd"/>
      <w:proofErr w:type="gramEnd"/>
      <w:r w:rsidRPr="00546406">
        <w:rPr>
          <w:rFonts w:ascii="Helvetica" w:hAnsi="Helvetica" w:cs="Helvetica"/>
          <w:sz w:val="14"/>
        </w:rPr>
        <w:t xml:space="preserve">. </w:t>
      </w:r>
      <w:r w:rsidRPr="00546406">
        <w:rPr>
          <w:rFonts w:ascii="Helvetica" w:hAnsi="Helvetica" w:cs="Helvetica"/>
          <w:i/>
          <w:iCs/>
          <w:sz w:val="14"/>
        </w:rPr>
        <w:t>et al.</w:t>
      </w:r>
      <w:r w:rsidRPr="00546406">
        <w:rPr>
          <w:rFonts w:ascii="Helvetica" w:hAnsi="Helvetica" w:cs="Helvetica"/>
          <w:sz w:val="14"/>
        </w:rPr>
        <w:t xml:space="preserve"> (2005) Mega2: data-handling for facilitating genetic linkage and association analyses. </w:t>
      </w:r>
      <w:r w:rsidRPr="00546406">
        <w:rPr>
          <w:rFonts w:ascii="Helvetica" w:hAnsi="Helvetica" w:cs="Helvetica"/>
          <w:i/>
          <w:iCs/>
          <w:sz w:val="14"/>
        </w:rPr>
        <w:t>Bioinformatics</w:t>
      </w:r>
      <w:r w:rsidRPr="00546406">
        <w:rPr>
          <w:rFonts w:ascii="Helvetica" w:hAnsi="Helvetica" w:cs="Helvetica"/>
          <w:sz w:val="14"/>
        </w:rPr>
        <w:t xml:space="preserve">, </w:t>
      </w:r>
      <w:r w:rsidRPr="00546406">
        <w:rPr>
          <w:rFonts w:ascii="Helvetica" w:hAnsi="Helvetica" w:cs="Helvetica"/>
          <w:b/>
          <w:bCs/>
          <w:sz w:val="14"/>
        </w:rPr>
        <w:t>21</w:t>
      </w:r>
      <w:r w:rsidRPr="00546406">
        <w:rPr>
          <w:rFonts w:ascii="Helvetica" w:hAnsi="Helvetica" w:cs="Helvetica"/>
          <w:sz w:val="14"/>
        </w:rPr>
        <w:t>, 2556–2557.</w:t>
      </w:r>
    </w:p>
    <w:p w14:paraId="056CE160" w14:textId="77777777" w:rsidR="00546406" w:rsidRPr="00546406" w:rsidRDefault="00546406" w:rsidP="00546406">
      <w:pPr>
        <w:pStyle w:val="Bibliography"/>
        <w:rPr>
          <w:rFonts w:ascii="Helvetica" w:hAnsi="Helvetica" w:cs="Helvetica"/>
          <w:sz w:val="14"/>
        </w:rPr>
      </w:pPr>
      <w:proofErr w:type="spellStart"/>
      <w:r w:rsidRPr="00546406">
        <w:rPr>
          <w:rFonts w:ascii="Helvetica" w:hAnsi="Helvetica" w:cs="Helvetica"/>
          <w:sz w:val="14"/>
        </w:rPr>
        <w:t>Ng</w:t>
      </w:r>
      <w:proofErr w:type="gramStart"/>
      <w:r w:rsidRPr="00546406">
        <w:rPr>
          <w:rFonts w:ascii="Helvetica" w:hAnsi="Helvetica" w:cs="Helvetica"/>
          <w:sz w:val="14"/>
        </w:rPr>
        <w:t>,S.B</w:t>
      </w:r>
      <w:proofErr w:type="spellEnd"/>
      <w:proofErr w:type="gramEnd"/>
      <w:r w:rsidRPr="00546406">
        <w:rPr>
          <w:rFonts w:ascii="Helvetica" w:hAnsi="Helvetica" w:cs="Helvetica"/>
          <w:sz w:val="14"/>
        </w:rPr>
        <w:t xml:space="preserve">. </w:t>
      </w:r>
      <w:r w:rsidRPr="00546406">
        <w:rPr>
          <w:rFonts w:ascii="Helvetica" w:hAnsi="Helvetica" w:cs="Helvetica"/>
          <w:i/>
          <w:iCs/>
          <w:sz w:val="14"/>
        </w:rPr>
        <w:t>et al.</w:t>
      </w:r>
      <w:r w:rsidRPr="00546406">
        <w:rPr>
          <w:rFonts w:ascii="Helvetica" w:hAnsi="Helvetica" w:cs="Helvetica"/>
          <w:sz w:val="14"/>
        </w:rPr>
        <w:t xml:space="preserve"> (2010) </w:t>
      </w:r>
      <w:proofErr w:type="spellStart"/>
      <w:r w:rsidRPr="00546406">
        <w:rPr>
          <w:rFonts w:ascii="Helvetica" w:hAnsi="Helvetica" w:cs="Helvetica"/>
          <w:sz w:val="14"/>
        </w:rPr>
        <w:t>Exome</w:t>
      </w:r>
      <w:proofErr w:type="spellEnd"/>
      <w:r w:rsidRPr="00546406">
        <w:rPr>
          <w:rFonts w:ascii="Helvetica" w:hAnsi="Helvetica" w:cs="Helvetica"/>
          <w:sz w:val="14"/>
        </w:rPr>
        <w:t xml:space="preserve"> sequencing identifies the cause of a </w:t>
      </w:r>
      <w:proofErr w:type="spellStart"/>
      <w:r w:rsidRPr="00546406">
        <w:rPr>
          <w:rFonts w:ascii="Helvetica" w:hAnsi="Helvetica" w:cs="Helvetica"/>
          <w:sz w:val="14"/>
        </w:rPr>
        <w:t>Mendelian</w:t>
      </w:r>
      <w:proofErr w:type="spellEnd"/>
      <w:r w:rsidRPr="00546406">
        <w:rPr>
          <w:rFonts w:ascii="Helvetica" w:hAnsi="Helvetica" w:cs="Helvetica"/>
          <w:sz w:val="14"/>
        </w:rPr>
        <w:t xml:space="preserve"> disorder. </w:t>
      </w:r>
      <w:r w:rsidRPr="00546406">
        <w:rPr>
          <w:rFonts w:ascii="Helvetica" w:hAnsi="Helvetica" w:cs="Helvetica"/>
          <w:i/>
          <w:iCs/>
          <w:sz w:val="14"/>
        </w:rPr>
        <w:t>Nat. Genet.</w:t>
      </w:r>
      <w:r w:rsidRPr="00546406">
        <w:rPr>
          <w:rFonts w:ascii="Helvetica" w:hAnsi="Helvetica" w:cs="Helvetica"/>
          <w:sz w:val="14"/>
        </w:rPr>
        <w:t xml:space="preserve">, </w:t>
      </w:r>
      <w:r w:rsidRPr="00546406">
        <w:rPr>
          <w:rFonts w:ascii="Helvetica" w:hAnsi="Helvetica" w:cs="Helvetica"/>
          <w:b/>
          <w:bCs/>
          <w:sz w:val="14"/>
        </w:rPr>
        <w:t>42</w:t>
      </w:r>
      <w:r w:rsidRPr="00546406">
        <w:rPr>
          <w:rFonts w:ascii="Helvetica" w:hAnsi="Helvetica" w:cs="Helvetica"/>
          <w:sz w:val="14"/>
        </w:rPr>
        <w:t>, 30–35.</w:t>
      </w:r>
    </w:p>
    <w:p w14:paraId="3D0ED407" w14:textId="77777777" w:rsidR="00546406" w:rsidRPr="00546406" w:rsidRDefault="00546406" w:rsidP="00546406">
      <w:pPr>
        <w:pStyle w:val="Bibliography"/>
        <w:rPr>
          <w:rFonts w:ascii="Helvetica" w:hAnsi="Helvetica" w:cs="Helvetica"/>
          <w:sz w:val="14"/>
        </w:rPr>
      </w:pPr>
      <w:proofErr w:type="spellStart"/>
      <w:r w:rsidRPr="00546406">
        <w:rPr>
          <w:rFonts w:ascii="Helvetica" w:hAnsi="Helvetica" w:cs="Helvetica"/>
          <w:sz w:val="14"/>
        </w:rPr>
        <w:t>Smith</w:t>
      </w:r>
      <w:proofErr w:type="gramStart"/>
      <w:r w:rsidRPr="00546406">
        <w:rPr>
          <w:rFonts w:ascii="Helvetica" w:hAnsi="Helvetica" w:cs="Helvetica"/>
          <w:sz w:val="14"/>
        </w:rPr>
        <w:t>,K.R</w:t>
      </w:r>
      <w:proofErr w:type="spellEnd"/>
      <w:proofErr w:type="gramEnd"/>
      <w:r w:rsidRPr="00546406">
        <w:rPr>
          <w:rFonts w:ascii="Helvetica" w:hAnsi="Helvetica" w:cs="Helvetica"/>
          <w:sz w:val="14"/>
        </w:rPr>
        <w:t xml:space="preserve">. </w:t>
      </w:r>
      <w:r w:rsidRPr="00546406">
        <w:rPr>
          <w:rFonts w:ascii="Helvetica" w:hAnsi="Helvetica" w:cs="Helvetica"/>
          <w:i/>
          <w:iCs/>
          <w:sz w:val="14"/>
        </w:rPr>
        <w:t>et al.</w:t>
      </w:r>
      <w:r w:rsidRPr="00546406">
        <w:rPr>
          <w:rFonts w:ascii="Helvetica" w:hAnsi="Helvetica" w:cs="Helvetica"/>
          <w:sz w:val="14"/>
        </w:rPr>
        <w:t xml:space="preserve"> (2011) Reducing the </w:t>
      </w:r>
      <w:proofErr w:type="spellStart"/>
      <w:r w:rsidRPr="00546406">
        <w:rPr>
          <w:rFonts w:ascii="Helvetica" w:hAnsi="Helvetica" w:cs="Helvetica"/>
          <w:sz w:val="14"/>
        </w:rPr>
        <w:t>exome</w:t>
      </w:r>
      <w:proofErr w:type="spellEnd"/>
      <w:r w:rsidRPr="00546406">
        <w:rPr>
          <w:rFonts w:ascii="Helvetica" w:hAnsi="Helvetica" w:cs="Helvetica"/>
          <w:sz w:val="14"/>
        </w:rPr>
        <w:t xml:space="preserve"> search space for </w:t>
      </w:r>
      <w:proofErr w:type="spellStart"/>
      <w:r w:rsidRPr="00546406">
        <w:rPr>
          <w:rFonts w:ascii="Helvetica" w:hAnsi="Helvetica" w:cs="Helvetica"/>
          <w:sz w:val="14"/>
        </w:rPr>
        <w:t>Mendelian</w:t>
      </w:r>
      <w:proofErr w:type="spellEnd"/>
      <w:r w:rsidRPr="00546406">
        <w:rPr>
          <w:rFonts w:ascii="Helvetica" w:hAnsi="Helvetica" w:cs="Helvetica"/>
          <w:sz w:val="14"/>
        </w:rPr>
        <w:t xml:space="preserve"> diseases using genetic linkage analysis of </w:t>
      </w:r>
      <w:proofErr w:type="spellStart"/>
      <w:r w:rsidRPr="00546406">
        <w:rPr>
          <w:rFonts w:ascii="Helvetica" w:hAnsi="Helvetica" w:cs="Helvetica"/>
          <w:sz w:val="14"/>
        </w:rPr>
        <w:t>exome</w:t>
      </w:r>
      <w:proofErr w:type="spellEnd"/>
      <w:r w:rsidRPr="00546406">
        <w:rPr>
          <w:rFonts w:ascii="Helvetica" w:hAnsi="Helvetica" w:cs="Helvetica"/>
          <w:sz w:val="14"/>
        </w:rPr>
        <w:t xml:space="preserve"> genotypes. </w:t>
      </w:r>
      <w:r w:rsidRPr="00546406">
        <w:rPr>
          <w:rFonts w:ascii="Helvetica" w:hAnsi="Helvetica" w:cs="Helvetica"/>
          <w:i/>
          <w:iCs/>
          <w:sz w:val="14"/>
        </w:rPr>
        <w:t>Genome Biol.</w:t>
      </w:r>
      <w:r w:rsidRPr="00546406">
        <w:rPr>
          <w:rFonts w:ascii="Helvetica" w:hAnsi="Helvetica" w:cs="Helvetica"/>
          <w:sz w:val="14"/>
        </w:rPr>
        <w:t xml:space="preserve">, </w:t>
      </w:r>
      <w:r w:rsidRPr="00546406">
        <w:rPr>
          <w:rFonts w:ascii="Helvetica" w:hAnsi="Helvetica" w:cs="Helvetica"/>
          <w:b/>
          <w:bCs/>
          <w:sz w:val="14"/>
        </w:rPr>
        <w:t>12</w:t>
      </w:r>
      <w:r w:rsidRPr="00546406">
        <w:rPr>
          <w:rFonts w:ascii="Helvetica" w:hAnsi="Helvetica" w:cs="Helvetica"/>
          <w:sz w:val="14"/>
        </w:rPr>
        <w:t>, R85.</w:t>
      </w:r>
    </w:p>
    <w:p w14:paraId="7CE8D433" w14:textId="77777777" w:rsidR="00546406" w:rsidRPr="00546406" w:rsidRDefault="00546406" w:rsidP="00546406">
      <w:pPr>
        <w:pStyle w:val="Bibliography"/>
        <w:rPr>
          <w:rFonts w:ascii="Helvetica" w:hAnsi="Helvetica" w:cs="Helvetica"/>
          <w:sz w:val="14"/>
        </w:rPr>
      </w:pPr>
      <w:proofErr w:type="spellStart"/>
      <w:r w:rsidRPr="00546406">
        <w:rPr>
          <w:rFonts w:ascii="Helvetica" w:hAnsi="Helvetica" w:cs="Helvetica"/>
          <w:sz w:val="14"/>
        </w:rPr>
        <w:t>Yan</w:t>
      </w:r>
      <w:proofErr w:type="gramStart"/>
      <w:r w:rsidRPr="00546406">
        <w:rPr>
          <w:rFonts w:ascii="Helvetica" w:hAnsi="Helvetica" w:cs="Helvetica"/>
          <w:sz w:val="14"/>
        </w:rPr>
        <w:t>,J</w:t>
      </w:r>
      <w:proofErr w:type="spellEnd"/>
      <w:proofErr w:type="gramEnd"/>
      <w:r w:rsidRPr="00546406">
        <w:rPr>
          <w:rFonts w:ascii="Helvetica" w:hAnsi="Helvetica" w:cs="Helvetica"/>
          <w:sz w:val="14"/>
        </w:rPr>
        <w:t xml:space="preserve">. </w:t>
      </w:r>
      <w:r w:rsidRPr="00546406">
        <w:rPr>
          <w:rFonts w:ascii="Helvetica" w:hAnsi="Helvetica" w:cs="Helvetica"/>
          <w:i/>
          <w:iCs/>
          <w:sz w:val="14"/>
        </w:rPr>
        <w:t>et al.</w:t>
      </w:r>
      <w:r w:rsidRPr="00546406">
        <w:rPr>
          <w:rFonts w:ascii="Helvetica" w:hAnsi="Helvetica" w:cs="Helvetica"/>
          <w:sz w:val="14"/>
        </w:rPr>
        <w:t xml:space="preserve"> (2013) Combined linkage analysis and </w:t>
      </w:r>
      <w:proofErr w:type="spellStart"/>
      <w:r w:rsidRPr="00546406">
        <w:rPr>
          <w:rFonts w:ascii="Helvetica" w:hAnsi="Helvetica" w:cs="Helvetica"/>
          <w:sz w:val="14"/>
        </w:rPr>
        <w:t>exome</w:t>
      </w:r>
      <w:proofErr w:type="spellEnd"/>
      <w:r w:rsidRPr="00546406">
        <w:rPr>
          <w:rFonts w:ascii="Helvetica" w:hAnsi="Helvetica" w:cs="Helvetica"/>
          <w:sz w:val="14"/>
        </w:rPr>
        <w:t xml:space="preserve"> sequencing identifies novel genes for familial goiter. </w:t>
      </w:r>
      <w:r w:rsidRPr="00546406">
        <w:rPr>
          <w:rFonts w:ascii="Helvetica" w:hAnsi="Helvetica" w:cs="Helvetica"/>
          <w:i/>
          <w:iCs/>
          <w:sz w:val="14"/>
        </w:rPr>
        <w:t xml:space="preserve">J. Hum. </w:t>
      </w:r>
      <w:proofErr w:type="gramStart"/>
      <w:r w:rsidRPr="00546406">
        <w:rPr>
          <w:rFonts w:ascii="Helvetica" w:hAnsi="Helvetica" w:cs="Helvetica"/>
          <w:i/>
          <w:iCs/>
          <w:sz w:val="14"/>
        </w:rPr>
        <w:t>Genet.</w:t>
      </w:r>
      <w:r w:rsidRPr="00546406">
        <w:rPr>
          <w:rFonts w:ascii="Helvetica" w:hAnsi="Helvetica" w:cs="Helvetica"/>
          <w:sz w:val="14"/>
        </w:rPr>
        <w:t>,</w:t>
      </w:r>
      <w:proofErr w:type="gramEnd"/>
      <w:r w:rsidRPr="00546406">
        <w:rPr>
          <w:rFonts w:ascii="Helvetica" w:hAnsi="Helvetica" w:cs="Helvetica"/>
          <w:sz w:val="14"/>
        </w:rPr>
        <w:t xml:space="preserve"> </w:t>
      </w:r>
      <w:r w:rsidRPr="00546406">
        <w:rPr>
          <w:rFonts w:ascii="Helvetica" w:hAnsi="Helvetica" w:cs="Helvetica"/>
          <w:b/>
          <w:bCs/>
          <w:sz w:val="14"/>
        </w:rPr>
        <w:t>58</w:t>
      </w:r>
      <w:r w:rsidRPr="00546406">
        <w:rPr>
          <w:rFonts w:ascii="Helvetica" w:hAnsi="Helvetica" w:cs="Helvetica"/>
          <w:sz w:val="14"/>
        </w:rPr>
        <w:t>, 366–377.</w:t>
      </w:r>
    </w:p>
    <w:p w14:paraId="30ABD954" w14:textId="25727E56" w:rsidR="00BE2969" w:rsidRPr="00A4444A" w:rsidRDefault="00BE2969" w:rsidP="00742D1A">
      <w:pPr>
        <w:pStyle w:val="RefHead"/>
        <w:rPr>
          <w:sz w:val="14"/>
          <w:szCs w:val="14"/>
        </w:rPr>
      </w:pPr>
      <w:r w:rsidRPr="00A4444A">
        <w:rPr>
          <w:sz w:val="14"/>
          <w:szCs w:val="14"/>
        </w:rPr>
        <w:fldChar w:fldCharType="end"/>
      </w:r>
    </w:p>
    <w:p w14:paraId="522A026C" w14:textId="77777777" w:rsidR="00BE2969" w:rsidRDefault="00BE2969" w:rsidP="00742D1A">
      <w:pPr>
        <w:pStyle w:val="RefHead"/>
      </w:pPr>
    </w:p>
    <w:p w14:paraId="066497D0" w14:textId="77777777" w:rsidR="00B52815" w:rsidRDefault="00B52815" w:rsidP="00742D1A">
      <w:pPr>
        <w:pStyle w:val="RefHead"/>
        <w:rPr>
          <w:lang w:eastAsia="zh-CN"/>
        </w:rPr>
      </w:pPr>
    </w:p>
    <w:sectPr w:rsidR="00B52815" w:rsidSect="00887143">
      <w:headerReference w:type="even" r:id="rId23"/>
      <w:type w:val="continuous"/>
      <w:pgSz w:w="12240" w:h="15840" w:code="1"/>
      <w:pgMar w:top="1378" w:right="1077" w:bottom="1474" w:left="1077" w:header="703" w:footer="834" w:gutter="0"/>
      <w:cols w:num="2" w:space="36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ao Wang" w:date="2014-03-17T13:03:00Z" w:initials="gw">
    <w:p w14:paraId="45D2CA03" w14:textId="0DE7698B" w:rsidR="00A346A4" w:rsidRPr="00A346A4" w:rsidRDefault="00A346A4">
      <w:pPr>
        <w:pStyle w:val="CommentText"/>
        <w:rPr>
          <w:lang w:val="en-US"/>
        </w:rPr>
      </w:pPr>
      <w:r>
        <w:rPr>
          <w:rStyle w:val="CommentReference"/>
        </w:rPr>
        <w:annotationRef/>
      </w:r>
      <w:r>
        <w:rPr>
          <w:lang w:val="en-US"/>
        </w:rPr>
        <w:t>We need to name the software</w:t>
      </w:r>
    </w:p>
  </w:comment>
  <w:comment w:id="1" w:author="Gao Wang" w:date="2014-03-17T14:06:00Z" w:initials="gw">
    <w:p w14:paraId="312A0F77" w14:textId="684981CE" w:rsidR="003A1646" w:rsidRPr="003A1646" w:rsidRDefault="003A1646">
      <w:pPr>
        <w:pStyle w:val="CommentText"/>
        <w:rPr>
          <w:lang w:val="en-US"/>
        </w:rPr>
      </w:pPr>
      <w:r>
        <w:rPr>
          <w:rStyle w:val="CommentReference"/>
        </w:rPr>
        <w:annotationRef/>
      </w:r>
      <w:r>
        <w:rPr>
          <w:lang w:val="en-US"/>
        </w:rPr>
        <w:t xml:space="preserve">Do we need </w:t>
      </w:r>
      <w:r w:rsidR="00467404">
        <w:rPr>
          <w:lang w:val="en-US"/>
        </w:rPr>
        <w:t>more</w:t>
      </w:r>
      <w:r>
        <w:rPr>
          <w:lang w:val="en-US"/>
        </w:rPr>
        <w:t xml:space="preserve"> citations?</w:t>
      </w:r>
    </w:p>
  </w:comment>
  <w:comment w:id="3" w:author="Gao Wang" w:date="2014-03-13T09:54:00Z" w:initials="gw">
    <w:p w14:paraId="7B741DF8" w14:textId="77777777" w:rsidR="005E3D12" w:rsidRPr="00A25F35" w:rsidRDefault="005E3D12" w:rsidP="005E3D12">
      <w:pPr>
        <w:pStyle w:val="CommentText"/>
        <w:rPr>
          <w:lang w:val="en-US"/>
        </w:rPr>
      </w:pPr>
      <w:r>
        <w:rPr>
          <w:rStyle w:val="CommentReference"/>
        </w:rPr>
        <w:annotationRef/>
      </w:r>
      <w:r>
        <w:rPr>
          <w:lang w:val="en-US"/>
        </w:rPr>
        <w:t>Choice of word …</w:t>
      </w:r>
    </w:p>
  </w:comment>
  <w:comment w:id="4" w:author="Gao Wang" w:date="2014-03-14T10:33:00Z" w:initials="gw">
    <w:p w14:paraId="30AEBDCA" w14:textId="77777777" w:rsidR="005E3D12" w:rsidRPr="007E4445" w:rsidRDefault="005E3D12" w:rsidP="005E3D12">
      <w:pPr>
        <w:pStyle w:val="CommentText"/>
        <w:rPr>
          <w:lang w:val="en-US"/>
        </w:rPr>
      </w:pPr>
      <w:r>
        <w:rPr>
          <w:rStyle w:val="CommentReference"/>
        </w:rPr>
        <w:annotationRef/>
      </w:r>
      <w:r>
        <w:rPr>
          <w:lang w:val="en-US"/>
        </w:rPr>
        <w:t>Does this make sense?</w:t>
      </w:r>
    </w:p>
  </w:comment>
  <w:comment w:id="5" w:author="Gao Wang" w:date="2014-03-17T15:37:00Z" w:initials="gw">
    <w:p w14:paraId="48E0FA1C" w14:textId="421CCD16" w:rsidR="00631A62" w:rsidRPr="00631A62" w:rsidRDefault="00631A62">
      <w:pPr>
        <w:pStyle w:val="CommentText"/>
        <w:rPr>
          <w:lang w:val="en-US"/>
        </w:rPr>
      </w:pPr>
      <w:r>
        <w:rPr>
          <w:rStyle w:val="CommentReference"/>
        </w:rPr>
        <w:annotationRef/>
      </w:r>
      <w:r>
        <w:rPr>
          <w:lang w:val="en-US"/>
        </w:rPr>
        <w:t>Software supported are yet to be discussed. Right now we support MLINK, MEGA2 and MERLIN</w:t>
      </w:r>
    </w:p>
  </w:comment>
  <w:comment w:id="6" w:author="Gao Wang" w:date="2014-03-17T09:25:00Z" w:initials="gw">
    <w:p w14:paraId="2EB1A93A" w14:textId="794EBCB3" w:rsidR="00D74D14" w:rsidRDefault="00D74D14">
      <w:pPr>
        <w:pStyle w:val="CommentText"/>
      </w:pPr>
      <w:r>
        <w:rPr>
          <w:rStyle w:val="CommentReference"/>
        </w:rPr>
        <w:annotationRef/>
      </w:r>
      <w:r>
        <w:rPr>
          <w:rFonts w:ascii="Times New Roman" w:hAnsi="Times New Roman"/>
          <w:sz w:val="24"/>
          <w:szCs w:val="24"/>
        </w:rPr>
        <w:t xml:space="preserve">Do we want to discuss why we incorporated MLINK but </w:t>
      </w:r>
      <w:proofErr w:type="spellStart"/>
      <w:r>
        <w:rPr>
          <w:rFonts w:ascii="Times New Roman" w:hAnsi="Times New Roman"/>
          <w:sz w:val="24"/>
          <w:szCs w:val="24"/>
        </w:rPr>
        <w:t>not</w:t>
      </w:r>
      <w:proofErr w:type="spellEnd"/>
      <w:r>
        <w:rPr>
          <w:rFonts w:ascii="Times New Roman" w:hAnsi="Times New Roman"/>
          <w:sz w:val="24"/>
          <w:szCs w:val="24"/>
        </w:rPr>
        <w:t xml:space="preserve"> other programs in XXX.?</w:t>
      </w:r>
    </w:p>
  </w:comment>
  <w:comment w:id="7" w:author="Gao Wang" w:date="2014-03-17T12:12:00Z" w:initials="gw">
    <w:p w14:paraId="4ECD3740" w14:textId="6BD88070" w:rsidR="00C65FE5" w:rsidRPr="00C65FE5" w:rsidRDefault="00C65FE5">
      <w:pPr>
        <w:pStyle w:val="CommentText"/>
        <w:rPr>
          <w:lang w:val="en-US"/>
        </w:rPr>
      </w:pPr>
      <w:r>
        <w:rPr>
          <w:rStyle w:val="CommentReference"/>
        </w:rPr>
        <w:annotationRef/>
      </w:r>
      <w:r>
        <w:rPr>
          <w:lang w:val="en-US"/>
        </w:rPr>
        <w:t xml:space="preserve">“Web resource” is not typical for application note. I think we can </w:t>
      </w:r>
      <w:r w:rsidR="00F6622E">
        <w:rPr>
          <w:lang w:val="en-US"/>
        </w:rPr>
        <w:t>get away</w:t>
      </w:r>
      <w:r>
        <w:rPr>
          <w:lang w:val="en-US"/>
        </w:rPr>
        <w:t xml:space="preserve"> without a reference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D2CA03" w15:done="0"/>
  <w15:commentEx w15:paraId="312A0F77" w15:done="0"/>
  <w15:commentEx w15:paraId="7B741DF8" w15:done="0"/>
  <w15:commentEx w15:paraId="30AEBDCA" w15:done="0"/>
  <w15:commentEx w15:paraId="48E0FA1C" w15:done="0"/>
  <w15:commentEx w15:paraId="2EB1A93A" w15:done="0"/>
  <w15:commentEx w15:paraId="4ECD374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C180BD" w14:textId="77777777" w:rsidR="00A663AD" w:rsidRDefault="00A663AD">
      <w:r>
        <w:separator/>
      </w:r>
    </w:p>
  </w:endnote>
  <w:endnote w:type="continuationSeparator" w:id="0">
    <w:p w14:paraId="4A9E4625" w14:textId="77777777" w:rsidR="00A663AD" w:rsidRDefault="00A663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9BA2D" w14:textId="77777777" w:rsidR="009421CF" w:rsidRDefault="003F107F">
    <w:pPr>
      <w:pStyle w:val="Footer"/>
    </w:pPr>
    <w:r>
      <w:rPr>
        <w:rFonts w:ascii="Helvetica" w:hAnsi="Helvetica"/>
        <w:b/>
        <w:noProof/>
      </w:rPr>
      <mc:AlternateContent>
        <mc:Choice Requires="wps">
          <w:drawing>
            <wp:anchor distT="0" distB="0" distL="114300" distR="114300" simplePos="0" relativeHeight="251658240" behindDoc="0" locked="1" layoutInCell="1" allowOverlap="0" wp14:anchorId="7D5524C9" wp14:editId="467135EB">
              <wp:simplePos x="0" y="0"/>
              <wp:positionH relativeFrom="column">
                <wp:posOffset>0</wp:posOffset>
              </wp:positionH>
              <wp:positionV relativeFrom="page">
                <wp:posOffset>9353550</wp:posOffset>
              </wp:positionV>
              <wp:extent cx="6400800" cy="0"/>
              <wp:effectExtent l="9525" t="9525" r="9525" b="9525"/>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D13EAA"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546406">
      <w:rPr>
        <w:rStyle w:val="PageNumber"/>
        <w:noProof/>
      </w:rPr>
      <w:t>2</w:t>
    </w:r>
    <w:r w:rsidR="009421CF">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81EA8" w14:textId="77777777" w:rsidR="009421CF" w:rsidRDefault="003F107F">
    <w:pPr>
      <w:pStyle w:val="Footer"/>
      <w:jc w:val="right"/>
    </w:pPr>
    <w:r>
      <w:rPr>
        <w:rFonts w:ascii="Helvetica" w:hAnsi="Helvetica"/>
        <w:b/>
        <w:noProof/>
      </w:rPr>
      <mc:AlternateContent>
        <mc:Choice Requires="wps">
          <w:drawing>
            <wp:anchor distT="0" distB="0" distL="114300" distR="114300" simplePos="0" relativeHeight="251659264" behindDoc="0" locked="1" layoutInCell="1" allowOverlap="0" wp14:anchorId="002E5ECD" wp14:editId="0DF79D91">
              <wp:simplePos x="0" y="0"/>
              <wp:positionH relativeFrom="column">
                <wp:posOffset>0</wp:posOffset>
              </wp:positionH>
              <wp:positionV relativeFrom="page">
                <wp:posOffset>9354185</wp:posOffset>
              </wp:positionV>
              <wp:extent cx="64008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8CC2" id="Line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9421CF">
      <w:rPr>
        <w:rStyle w:val="PageNumber"/>
      </w:rPr>
      <w:fldChar w:fldCharType="begin"/>
    </w:r>
    <w:r w:rsidR="009421CF">
      <w:rPr>
        <w:rStyle w:val="PageNumber"/>
      </w:rPr>
      <w:instrText xml:space="preserve"> PAGE </w:instrText>
    </w:r>
    <w:r w:rsidR="009421CF">
      <w:rPr>
        <w:rStyle w:val="PageNumber"/>
      </w:rPr>
      <w:fldChar w:fldCharType="separate"/>
    </w:r>
    <w:r w:rsidR="00546406">
      <w:rPr>
        <w:rStyle w:val="PageNumber"/>
        <w:noProof/>
      </w:rPr>
      <w:t>3</w:t>
    </w:r>
    <w:r w:rsidR="009421C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4244E" w14:textId="77777777" w:rsidR="009421CF" w:rsidRDefault="003F107F">
    <w:pPr>
      <w:pStyle w:val="CopyrightLine"/>
    </w:pPr>
    <w:r>
      <w:rPr>
        <w:noProof/>
        <w:sz w:val="20"/>
      </w:rPr>
      <mc:AlternateContent>
        <mc:Choice Requires="wps">
          <w:drawing>
            <wp:anchor distT="0" distB="0" distL="114300" distR="114300" simplePos="0" relativeHeight="251657216" behindDoc="0" locked="1" layoutInCell="1" allowOverlap="0" wp14:anchorId="6F6474E7" wp14:editId="7BE5B715">
              <wp:simplePos x="0" y="0"/>
              <wp:positionH relativeFrom="column">
                <wp:posOffset>0</wp:posOffset>
              </wp:positionH>
              <wp:positionV relativeFrom="page">
                <wp:posOffset>9378315</wp:posOffset>
              </wp:positionV>
              <wp:extent cx="6400800" cy="0"/>
              <wp:effectExtent l="9525" t="15240" r="9525" b="1333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6843C" id="Line 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9421CF">
      <w:t>© Oxford University Press 2005</w:t>
    </w:r>
    <w:r w:rsidR="009421CF">
      <w:tab/>
    </w:r>
    <w:r w:rsidR="009421CF">
      <w:rPr>
        <w:rStyle w:val="PageNumber"/>
      </w:rPr>
      <w:fldChar w:fldCharType="begin"/>
    </w:r>
    <w:r w:rsidR="009421CF">
      <w:rPr>
        <w:rStyle w:val="PageNumber"/>
      </w:rPr>
      <w:instrText xml:space="preserve"> PAGE </w:instrText>
    </w:r>
    <w:r w:rsidR="009421CF">
      <w:rPr>
        <w:rStyle w:val="PageNumber"/>
      </w:rPr>
      <w:fldChar w:fldCharType="separate"/>
    </w:r>
    <w:r w:rsidR="00B614B1">
      <w:rPr>
        <w:rStyle w:val="PageNumber"/>
        <w:noProof/>
      </w:rPr>
      <w:t>1</w:t>
    </w:r>
    <w:r w:rsidR="009421C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97381D" w14:textId="77777777" w:rsidR="00A663AD" w:rsidRDefault="00A663AD">
      <w:pPr>
        <w:pStyle w:val="Footer"/>
        <w:tabs>
          <w:tab w:val="clear" w:pos="4320"/>
          <w:tab w:val="left" w:pos="4860"/>
        </w:tabs>
        <w:spacing w:line="200" w:lineRule="exact"/>
        <w:rPr>
          <w:u w:val="single" w:color="000000"/>
        </w:rPr>
      </w:pPr>
      <w:r>
        <w:rPr>
          <w:u w:val="single" w:color="000000"/>
        </w:rPr>
        <w:tab/>
      </w:r>
    </w:p>
  </w:footnote>
  <w:footnote w:type="continuationSeparator" w:id="0">
    <w:p w14:paraId="7BDA5B9B" w14:textId="77777777" w:rsidR="00A663AD" w:rsidRDefault="00A663AD">
      <w:pPr>
        <w:pStyle w:val="FootnoteText"/>
        <w:rPr>
          <w:szCs w:val="24"/>
        </w:rPr>
      </w:pPr>
      <w:r>
        <w:continuationSeparator/>
      </w:r>
    </w:p>
  </w:footnote>
  <w:footnote w:type="continuationNotice" w:id="1">
    <w:p w14:paraId="2CCBA346" w14:textId="77777777" w:rsidR="00A663AD" w:rsidRDefault="00A663AD">
      <w:pPr>
        <w:pStyle w:val="Footer"/>
        <w:spacing w:line="14" w:lineRule="exact"/>
      </w:pPr>
    </w:p>
  </w:footnote>
  <w:footnote w:id="2">
    <w:p w14:paraId="39150095" w14:textId="39511291" w:rsidR="009421CF" w:rsidRDefault="009421CF">
      <w:pPr>
        <w:pStyle w:val="FootnoteText"/>
      </w:pPr>
      <w:r>
        <w:rPr>
          <w:rStyle w:val="FootnoteReference"/>
          <w:position w:val="-2"/>
        </w:rPr>
        <w:t>*</w:t>
      </w:r>
      <w:r>
        <w:t>To whom corr</w:t>
      </w:r>
      <w:r w:rsidR="001551B0">
        <w:t>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57D1F" w14:textId="77777777" w:rsidR="009421CF" w:rsidRDefault="003F107F">
    <w:pPr>
      <w:pStyle w:val="Header"/>
    </w:pPr>
    <w:r>
      <w:rPr>
        <w:noProof/>
        <w:sz w:val="20"/>
      </w:rPr>
      <mc:AlternateContent>
        <mc:Choice Requires="wps">
          <w:drawing>
            <wp:anchor distT="0" distB="0" distL="114300" distR="114300" simplePos="0" relativeHeight="251655168" behindDoc="0" locked="1" layoutInCell="1" allowOverlap="0" wp14:anchorId="551B2FF2" wp14:editId="0F0B418A">
              <wp:simplePos x="0" y="0"/>
              <wp:positionH relativeFrom="column">
                <wp:posOffset>0</wp:posOffset>
              </wp:positionH>
              <wp:positionV relativeFrom="page">
                <wp:posOffset>655320</wp:posOffset>
              </wp:positionV>
              <wp:extent cx="6400800" cy="0"/>
              <wp:effectExtent l="9525" t="7620" r="9525" b="1143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F3615A"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proofErr w:type="spellStart"/>
    <w:r w:rsidR="009421CF">
      <w:t>K.Takahashi</w:t>
    </w:r>
    <w:proofErr w:type="spellEnd"/>
    <w:r w:rsidR="009421CF">
      <w:t xml:space="preserve">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012575" w14:textId="77777777" w:rsidR="009421CF" w:rsidRDefault="003F107F" w:rsidP="0030281D">
    <w:pPr>
      <w:pStyle w:val="Header"/>
    </w:pPr>
    <w:r>
      <w:rPr>
        <w:noProof/>
        <w:sz w:val="20"/>
      </w:rPr>
      <mc:AlternateContent>
        <mc:Choice Requires="wps">
          <w:drawing>
            <wp:anchor distT="0" distB="0" distL="114300" distR="114300" simplePos="0" relativeHeight="251656192" behindDoc="0" locked="1" layoutInCell="1" allowOverlap="0" wp14:anchorId="3DDE10D1" wp14:editId="0B37F8EC">
              <wp:simplePos x="0" y="0"/>
              <wp:positionH relativeFrom="column">
                <wp:posOffset>0</wp:posOffset>
              </wp:positionH>
              <wp:positionV relativeFrom="page">
                <wp:posOffset>655320</wp:posOffset>
              </wp:positionV>
              <wp:extent cx="6400800" cy="0"/>
              <wp:effectExtent l="9525" t="7620" r="952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E4083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9421CF">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46D5F3" w14:textId="77777777" w:rsidR="009421CF" w:rsidRDefault="003F107F" w:rsidP="00E73415">
    <w:pPr>
      <w:pStyle w:val="Header"/>
      <w:spacing w:after="120"/>
    </w:pPr>
    <w:r>
      <w:rPr>
        <w:noProof/>
      </w:rPr>
      <mc:AlternateContent>
        <mc:Choice Requires="wps">
          <w:drawing>
            <wp:anchor distT="0" distB="0" distL="114300" distR="114300" simplePos="0" relativeHeight="251660288" behindDoc="0" locked="1" layoutInCell="1" allowOverlap="0" wp14:anchorId="36ADAC12" wp14:editId="3FAF09BA">
              <wp:simplePos x="0" y="0"/>
              <wp:positionH relativeFrom="column">
                <wp:posOffset>0</wp:posOffset>
              </wp:positionH>
              <wp:positionV relativeFrom="page">
                <wp:posOffset>655320</wp:posOffset>
              </wp:positionV>
              <wp:extent cx="6400800" cy="0"/>
              <wp:effectExtent l="9525" t="7620" r="9525" b="1143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5A7E4A" id="Line 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9421CF">
      <w:rPr>
        <w:rFonts w:hint="eastAsia"/>
        <w:lang w:eastAsia="zh-CN"/>
      </w:rPr>
      <w:t>G</w:t>
    </w:r>
    <w:r w:rsidR="009421CF">
      <w:t xml:space="preserve">. </w:t>
    </w:r>
    <w:r w:rsidR="009421CF">
      <w:rPr>
        <w:rFonts w:hint="eastAsia"/>
        <w:lang w:eastAsia="zh-CN"/>
      </w:rPr>
      <w:t>Wang</w:t>
    </w:r>
    <w:r w:rsidR="009421CF">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o Wang">
    <w15:presenceInfo w15:providerId="None" w15:userId="Gao W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5121"/>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98C"/>
    <w:rsid w:val="00000EBB"/>
    <w:rsid w:val="000017AB"/>
    <w:rsid w:val="000038DE"/>
    <w:rsid w:val="000042AB"/>
    <w:rsid w:val="00004C86"/>
    <w:rsid w:val="00005CB0"/>
    <w:rsid w:val="00007F89"/>
    <w:rsid w:val="000107E5"/>
    <w:rsid w:val="00010836"/>
    <w:rsid w:val="000110D5"/>
    <w:rsid w:val="0001213C"/>
    <w:rsid w:val="00014B5C"/>
    <w:rsid w:val="000179AD"/>
    <w:rsid w:val="000252C7"/>
    <w:rsid w:val="00030DA8"/>
    <w:rsid w:val="00037213"/>
    <w:rsid w:val="00040195"/>
    <w:rsid w:val="000410C4"/>
    <w:rsid w:val="00044E9E"/>
    <w:rsid w:val="00047C6C"/>
    <w:rsid w:val="00053373"/>
    <w:rsid w:val="0005721E"/>
    <w:rsid w:val="0006283F"/>
    <w:rsid w:val="00072480"/>
    <w:rsid w:val="00076B75"/>
    <w:rsid w:val="00076E09"/>
    <w:rsid w:val="00080B84"/>
    <w:rsid w:val="00081385"/>
    <w:rsid w:val="00081F09"/>
    <w:rsid w:val="0008489B"/>
    <w:rsid w:val="00085220"/>
    <w:rsid w:val="00093826"/>
    <w:rsid w:val="00096A6E"/>
    <w:rsid w:val="00096C3A"/>
    <w:rsid w:val="000A07C5"/>
    <w:rsid w:val="000A1090"/>
    <w:rsid w:val="000A18C9"/>
    <w:rsid w:val="000A750D"/>
    <w:rsid w:val="000B1CE7"/>
    <w:rsid w:val="000B4C46"/>
    <w:rsid w:val="000B56A6"/>
    <w:rsid w:val="000B767A"/>
    <w:rsid w:val="000B7D97"/>
    <w:rsid w:val="000C1066"/>
    <w:rsid w:val="000C1513"/>
    <w:rsid w:val="000C15B9"/>
    <w:rsid w:val="000C17FB"/>
    <w:rsid w:val="000C1C35"/>
    <w:rsid w:val="000C447D"/>
    <w:rsid w:val="000C45AD"/>
    <w:rsid w:val="000D0498"/>
    <w:rsid w:val="000D3359"/>
    <w:rsid w:val="000D732D"/>
    <w:rsid w:val="000D7E4F"/>
    <w:rsid w:val="000E487A"/>
    <w:rsid w:val="000E6D68"/>
    <w:rsid w:val="000F2E4E"/>
    <w:rsid w:val="000F3356"/>
    <w:rsid w:val="0010261A"/>
    <w:rsid w:val="00104348"/>
    <w:rsid w:val="0011076C"/>
    <w:rsid w:val="00110F96"/>
    <w:rsid w:val="001112C5"/>
    <w:rsid w:val="001113E1"/>
    <w:rsid w:val="00111A8F"/>
    <w:rsid w:val="001146F9"/>
    <w:rsid w:val="00114C38"/>
    <w:rsid w:val="00115221"/>
    <w:rsid w:val="00120903"/>
    <w:rsid w:val="00122DA5"/>
    <w:rsid w:val="00123411"/>
    <w:rsid w:val="00123536"/>
    <w:rsid w:val="00124694"/>
    <w:rsid w:val="00131550"/>
    <w:rsid w:val="00131BAA"/>
    <w:rsid w:val="00133810"/>
    <w:rsid w:val="00133C5D"/>
    <w:rsid w:val="00135659"/>
    <w:rsid w:val="001400F0"/>
    <w:rsid w:val="00141224"/>
    <w:rsid w:val="00142FE2"/>
    <w:rsid w:val="00143831"/>
    <w:rsid w:val="00143BF5"/>
    <w:rsid w:val="00143E7C"/>
    <w:rsid w:val="0014703B"/>
    <w:rsid w:val="0014764A"/>
    <w:rsid w:val="00147FB4"/>
    <w:rsid w:val="001551B0"/>
    <w:rsid w:val="0015606F"/>
    <w:rsid w:val="00161A8E"/>
    <w:rsid w:val="00164D7C"/>
    <w:rsid w:val="0016640A"/>
    <w:rsid w:val="00166672"/>
    <w:rsid w:val="001667E3"/>
    <w:rsid w:val="0017100C"/>
    <w:rsid w:val="00171951"/>
    <w:rsid w:val="00172092"/>
    <w:rsid w:val="00173D9B"/>
    <w:rsid w:val="0017451A"/>
    <w:rsid w:val="00183477"/>
    <w:rsid w:val="001852B8"/>
    <w:rsid w:val="00190836"/>
    <w:rsid w:val="001923DB"/>
    <w:rsid w:val="0019362B"/>
    <w:rsid w:val="00195D0F"/>
    <w:rsid w:val="001A095B"/>
    <w:rsid w:val="001A3E12"/>
    <w:rsid w:val="001A4456"/>
    <w:rsid w:val="001A5509"/>
    <w:rsid w:val="001A556C"/>
    <w:rsid w:val="001A7D22"/>
    <w:rsid w:val="001B4D52"/>
    <w:rsid w:val="001B7017"/>
    <w:rsid w:val="001C5C5A"/>
    <w:rsid w:val="001C6507"/>
    <w:rsid w:val="001C6909"/>
    <w:rsid w:val="001D1432"/>
    <w:rsid w:val="001D6274"/>
    <w:rsid w:val="001D74D0"/>
    <w:rsid w:val="001E08FE"/>
    <w:rsid w:val="001E218A"/>
    <w:rsid w:val="001E36F9"/>
    <w:rsid w:val="001E372D"/>
    <w:rsid w:val="001F118A"/>
    <w:rsid w:val="001F3DD5"/>
    <w:rsid w:val="001F4B36"/>
    <w:rsid w:val="00202D1D"/>
    <w:rsid w:val="00204343"/>
    <w:rsid w:val="002114ED"/>
    <w:rsid w:val="00214443"/>
    <w:rsid w:val="00222811"/>
    <w:rsid w:val="00224059"/>
    <w:rsid w:val="002347D4"/>
    <w:rsid w:val="002362FB"/>
    <w:rsid w:val="002407F9"/>
    <w:rsid w:val="0024293E"/>
    <w:rsid w:val="00243128"/>
    <w:rsid w:val="00243C18"/>
    <w:rsid w:val="00245019"/>
    <w:rsid w:val="00245719"/>
    <w:rsid w:val="0024665E"/>
    <w:rsid w:val="00252D0A"/>
    <w:rsid w:val="00256438"/>
    <w:rsid w:val="0025697B"/>
    <w:rsid w:val="00257610"/>
    <w:rsid w:val="00267EE7"/>
    <w:rsid w:val="00271F81"/>
    <w:rsid w:val="00274375"/>
    <w:rsid w:val="0027471C"/>
    <w:rsid w:val="002754E7"/>
    <w:rsid w:val="00275D46"/>
    <w:rsid w:val="002820F1"/>
    <w:rsid w:val="002821D3"/>
    <w:rsid w:val="002836F1"/>
    <w:rsid w:val="00283E3A"/>
    <w:rsid w:val="00284605"/>
    <w:rsid w:val="002853F1"/>
    <w:rsid w:val="00286DD2"/>
    <w:rsid w:val="002933DC"/>
    <w:rsid w:val="00293FCC"/>
    <w:rsid w:val="00295278"/>
    <w:rsid w:val="0029675B"/>
    <w:rsid w:val="00297EBB"/>
    <w:rsid w:val="002A0608"/>
    <w:rsid w:val="002A342F"/>
    <w:rsid w:val="002A6F89"/>
    <w:rsid w:val="002B596C"/>
    <w:rsid w:val="002C015E"/>
    <w:rsid w:val="002C3B99"/>
    <w:rsid w:val="002C582C"/>
    <w:rsid w:val="002C75E6"/>
    <w:rsid w:val="002D0AC7"/>
    <w:rsid w:val="002D16FC"/>
    <w:rsid w:val="002D45FB"/>
    <w:rsid w:val="002D6F6C"/>
    <w:rsid w:val="002D7331"/>
    <w:rsid w:val="002D748D"/>
    <w:rsid w:val="002D7B36"/>
    <w:rsid w:val="002E03AA"/>
    <w:rsid w:val="002E239B"/>
    <w:rsid w:val="002E2676"/>
    <w:rsid w:val="002F5BAF"/>
    <w:rsid w:val="002F7E59"/>
    <w:rsid w:val="0030038F"/>
    <w:rsid w:val="0030281D"/>
    <w:rsid w:val="00302EDF"/>
    <w:rsid w:val="003056C9"/>
    <w:rsid w:val="00305810"/>
    <w:rsid w:val="00306B2A"/>
    <w:rsid w:val="00307AA1"/>
    <w:rsid w:val="00310355"/>
    <w:rsid w:val="003108CA"/>
    <w:rsid w:val="00313428"/>
    <w:rsid w:val="00316258"/>
    <w:rsid w:val="003220CC"/>
    <w:rsid w:val="00323461"/>
    <w:rsid w:val="003239F4"/>
    <w:rsid w:val="00323C2D"/>
    <w:rsid w:val="00323F76"/>
    <w:rsid w:val="003245A9"/>
    <w:rsid w:val="00325487"/>
    <w:rsid w:val="003256BF"/>
    <w:rsid w:val="003256C8"/>
    <w:rsid w:val="00325BE1"/>
    <w:rsid w:val="00326890"/>
    <w:rsid w:val="003272BB"/>
    <w:rsid w:val="00334AEB"/>
    <w:rsid w:val="003413A1"/>
    <w:rsid w:val="00341B9C"/>
    <w:rsid w:val="00345155"/>
    <w:rsid w:val="00345C9E"/>
    <w:rsid w:val="00346F3A"/>
    <w:rsid w:val="0035076F"/>
    <w:rsid w:val="00350D43"/>
    <w:rsid w:val="003545B0"/>
    <w:rsid w:val="00355558"/>
    <w:rsid w:val="00357392"/>
    <w:rsid w:val="00357AB0"/>
    <w:rsid w:val="00360004"/>
    <w:rsid w:val="00360660"/>
    <w:rsid w:val="0036382F"/>
    <w:rsid w:val="00363F03"/>
    <w:rsid w:val="00370BEF"/>
    <w:rsid w:val="00374019"/>
    <w:rsid w:val="00374589"/>
    <w:rsid w:val="003749C4"/>
    <w:rsid w:val="00374E45"/>
    <w:rsid w:val="003752CE"/>
    <w:rsid w:val="00376F5A"/>
    <w:rsid w:val="00377A29"/>
    <w:rsid w:val="00377EB2"/>
    <w:rsid w:val="00381171"/>
    <w:rsid w:val="00382871"/>
    <w:rsid w:val="0038683D"/>
    <w:rsid w:val="003937BD"/>
    <w:rsid w:val="0039410E"/>
    <w:rsid w:val="00396578"/>
    <w:rsid w:val="00397F77"/>
    <w:rsid w:val="003A1646"/>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E1988"/>
    <w:rsid w:val="003E3568"/>
    <w:rsid w:val="003E3A3A"/>
    <w:rsid w:val="003E666A"/>
    <w:rsid w:val="003F107F"/>
    <w:rsid w:val="003F21D7"/>
    <w:rsid w:val="003F4994"/>
    <w:rsid w:val="003F5E01"/>
    <w:rsid w:val="004016DF"/>
    <w:rsid w:val="0040798A"/>
    <w:rsid w:val="0041077C"/>
    <w:rsid w:val="004135F6"/>
    <w:rsid w:val="00413661"/>
    <w:rsid w:val="00416CAF"/>
    <w:rsid w:val="00421DD4"/>
    <w:rsid w:val="00422292"/>
    <w:rsid w:val="00422650"/>
    <w:rsid w:val="00423600"/>
    <w:rsid w:val="00423F4B"/>
    <w:rsid w:val="00435BF0"/>
    <w:rsid w:val="00437089"/>
    <w:rsid w:val="00437FEF"/>
    <w:rsid w:val="00442556"/>
    <w:rsid w:val="00452130"/>
    <w:rsid w:val="004526F6"/>
    <w:rsid w:val="0045283E"/>
    <w:rsid w:val="00452F4E"/>
    <w:rsid w:val="0045418C"/>
    <w:rsid w:val="00460BD8"/>
    <w:rsid w:val="00466F21"/>
    <w:rsid w:val="00467404"/>
    <w:rsid w:val="00471192"/>
    <w:rsid w:val="00475B1F"/>
    <w:rsid w:val="00476D99"/>
    <w:rsid w:val="00483CE8"/>
    <w:rsid w:val="004858BA"/>
    <w:rsid w:val="00485B81"/>
    <w:rsid w:val="00486E58"/>
    <w:rsid w:val="00490212"/>
    <w:rsid w:val="00494670"/>
    <w:rsid w:val="00495BFA"/>
    <w:rsid w:val="00497736"/>
    <w:rsid w:val="004A0F79"/>
    <w:rsid w:val="004B1D23"/>
    <w:rsid w:val="004B2829"/>
    <w:rsid w:val="004B7BA0"/>
    <w:rsid w:val="004B7BBC"/>
    <w:rsid w:val="004C7F9F"/>
    <w:rsid w:val="004D22C7"/>
    <w:rsid w:val="004D2985"/>
    <w:rsid w:val="004D2F47"/>
    <w:rsid w:val="004D727B"/>
    <w:rsid w:val="004E038F"/>
    <w:rsid w:val="004E1218"/>
    <w:rsid w:val="004E3D2D"/>
    <w:rsid w:val="004E44AC"/>
    <w:rsid w:val="004E4535"/>
    <w:rsid w:val="004E71C7"/>
    <w:rsid w:val="004F09BD"/>
    <w:rsid w:val="004F0D4A"/>
    <w:rsid w:val="004F3310"/>
    <w:rsid w:val="004F70EF"/>
    <w:rsid w:val="004F71A7"/>
    <w:rsid w:val="00500408"/>
    <w:rsid w:val="00506526"/>
    <w:rsid w:val="00507508"/>
    <w:rsid w:val="005128C9"/>
    <w:rsid w:val="00512D96"/>
    <w:rsid w:val="005139B2"/>
    <w:rsid w:val="00523742"/>
    <w:rsid w:val="00530B5C"/>
    <w:rsid w:val="005344A4"/>
    <w:rsid w:val="005416B4"/>
    <w:rsid w:val="0054256F"/>
    <w:rsid w:val="005426BA"/>
    <w:rsid w:val="00543F46"/>
    <w:rsid w:val="00544ED1"/>
    <w:rsid w:val="00546406"/>
    <w:rsid w:val="00552EE0"/>
    <w:rsid w:val="00554934"/>
    <w:rsid w:val="00557920"/>
    <w:rsid w:val="00557C26"/>
    <w:rsid w:val="00557EC9"/>
    <w:rsid w:val="005603CF"/>
    <w:rsid w:val="00561302"/>
    <w:rsid w:val="00563FD6"/>
    <w:rsid w:val="00565E5C"/>
    <w:rsid w:val="00566CAB"/>
    <w:rsid w:val="0057006F"/>
    <w:rsid w:val="0057053B"/>
    <w:rsid w:val="0058112C"/>
    <w:rsid w:val="00582016"/>
    <w:rsid w:val="00584D27"/>
    <w:rsid w:val="005861B4"/>
    <w:rsid w:val="005873B3"/>
    <w:rsid w:val="00587700"/>
    <w:rsid w:val="005902AB"/>
    <w:rsid w:val="00591B27"/>
    <w:rsid w:val="0059229B"/>
    <w:rsid w:val="005A079D"/>
    <w:rsid w:val="005A0C6D"/>
    <w:rsid w:val="005A2E9C"/>
    <w:rsid w:val="005A76F2"/>
    <w:rsid w:val="005A7B8D"/>
    <w:rsid w:val="005B04A0"/>
    <w:rsid w:val="005B0655"/>
    <w:rsid w:val="005B3107"/>
    <w:rsid w:val="005B57CE"/>
    <w:rsid w:val="005C0644"/>
    <w:rsid w:val="005C1162"/>
    <w:rsid w:val="005C4F94"/>
    <w:rsid w:val="005C511F"/>
    <w:rsid w:val="005D02CC"/>
    <w:rsid w:val="005D0771"/>
    <w:rsid w:val="005D3708"/>
    <w:rsid w:val="005E3D12"/>
    <w:rsid w:val="005E6458"/>
    <w:rsid w:val="005E6F0E"/>
    <w:rsid w:val="005F24C9"/>
    <w:rsid w:val="005F6E81"/>
    <w:rsid w:val="005F782C"/>
    <w:rsid w:val="006008A0"/>
    <w:rsid w:val="00603C51"/>
    <w:rsid w:val="00606B26"/>
    <w:rsid w:val="00607F0F"/>
    <w:rsid w:val="006108F7"/>
    <w:rsid w:val="00611F93"/>
    <w:rsid w:val="00612DBF"/>
    <w:rsid w:val="00612E57"/>
    <w:rsid w:val="00615028"/>
    <w:rsid w:val="006171CD"/>
    <w:rsid w:val="00617DA1"/>
    <w:rsid w:val="00625ECF"/>
    <w:rsid w:val="006277E8"/>
    <w:rsid w:val="00627C80"/>
    <w:rsid w:val="00627E45"/>
    <w:rsid w:val="00631A62"/>
    <w:rsid w:val="00633832"/>
    <w:rsid w:val="00637CB1"/>
    <w:rsid w:val="00640200"/>
    <w:rsid w:val="00643904"/>
    <w:rsid w:val="0064626B"/>
    <w:rsid w:val="006512C5"/>
    <w:rsid w:val="0065526D"/>
    <w:rsid w:val="00657600"/>
    <w:rsid w:val="00661BAA"/>
    <w:rsid w:val="00665B1B"/>
    <w:rsid w:val="00665DC4"/>
    <w:rsid w:val="006701EC"/>
    <w:rsid w:val="0067408A"/>
    <w:rsid w:val="00676EEA"/>
    <w:rsid w:val="006771A5"/>
    <w:rsid w:val="00684287"/>
    <w:rsid w:val="006843FE"/>
    <w:rsid w:val="00691CE8"/>
    <w:rsid w:val="00691EC4"/>
    <w:rsid w:val="00692053"/>
    <w:rsid w:val="00693C6E"/>
    <w:rsid w:val="00693D89"/>
    <w:rsid w:val="006972DF"/>
    <w:rsid w:val="006A1901"/>
    <w:rsid w:val="006A42DB"/>
    <w:rsid w:val="006A4B59"/>
    <w:rsid w:val="006A7F36"/>
    <w:rsid w:val="006B084D"/>
    <w:rsid w:val="006B0B5B"/>
    <w:rsid w:val="006B1515"/>
    <w:rsid w:val="006B760C"/>
    <w:rsid w:val="006B7AC7"/>
    <w:rsid w:val="006C36C4"/>
    <w:rsid w:val="006C5B70"/>
    <w:rsid w:val="006D4F0B"/>
    <w:rsid w:val="006D5B69"/>
    <w:rsid w:val="006E5513"/>
    <w:rsid w:val="006E6E6C"/>
    <w:rsid w:val="006F0007"/>
    <w:rsid w:val="006F31B9"/>
    <w:rsid w:val="006F5121"/>
    <w:rsid w:val="006F6153"/>
    <w:rsid w:val="00702843"/>
    <w:rsid w:val="0071004A"/>
    <w:rsid w:val="0071137B"/>
    <w:rsid w:val="00713081"/>
    <w:rsid w:val="007159A1"/>
    <w:rsid w:val="00720326"/>
    <w:rsid w:val="00720C2E"/>
    <w:rsid w:val="00722239"/>
    <w:rsid w:val="00722B1C"/>
    <w:rsid w:val="00725028"/>
    <w:rsid w:val="00727A34"/>
    <w:rsid w:val="00730E10"/>
    <w:rsid w:val="00731E3E"/>
    <w:rsid w:val="00735123"/>
    <w:rsid w:val="007400F4"/>
    <w:rsid w:val="00742D1A"/>
    <w:rsid w:val="0074502E"/>
    <w:rsid w:val="00746059"/>
    <w:rsid w:val="00755433"/>
    <w:rsid w:val="00756222"/>
    <w:rsid w:val="00757257"/>
    <w:rsid w:val="00766929"/>
    <w:rsid w:val="00771C7C"/>
    <w:rsid w:val="00774C6A"/>
    <w:rsid w:val="00775154"/>
    <w:rsid w:val="0077555C"/>
    <w:rsid w:val="00776ECB"/>
    <w:rsid w:val="007774E8"/>
    <w:rsid w:val="007777FC"/>
    <w:rsid w:val="007847AD"/>
    <w:rsid w:val="00785E8A"/>
    <w:rsid w:val="00786257"/>
    <w:rsid w:val="00791D5E"/>
    <w:rsid w:val="007A5CBE"/>
    <w:rsid w:val="007A6A2A"/>
    <w:rsid w:val="007C1828"/>
    <w:rsid w:val="007C264D"/>
    <w:rsid w:val="007C464C"/>
    <w:rsid w:val="007C73FA"/>
    <w:rsid w:val="007D001B"/>
    <w:rsid w:val="007D08DC"/>
    <w:rsid w:val="007D174F"/>
    <w:rsid w:val="007E16F2"/>
    <w:rsid w:val="007E5AB5"/>
    <w:rsid w:val="007E6D0C"/>
    <w:rsid w:val="007E7390"/>
    <w:rsid w:val="0080053A"/>
    <w:rsid w:val="008026AF"/>
    <w:rsid w:val="00802815"/>
    <w:rsid w:val="00803553"/>
    <w:rsid w:val="00806FDD"/>
    <w:rsid w:val="0081011E"/>
    <w:rsid w:val="00812B73"/>
    <w:rsid w:val="008136D1"/>
    <w:rsid w:val="00820158"/>
    <w:rsid w:val="00822454"/>
    <w:rsid w:val="0082279C"/>
    <w:rsid w:val="0082411B"/>
    <w:rsid w:val="008244A4"/>
    <w:rsid w:val="00826FA0"/>
    <w:rsid w:val="008279C3"/>
    <w:rsid w:val="0083128F"/>
    <w:rsid w:val="00831C5C"/>
    <w:rsid w:val="00835083"/>
    <w:rsid w:val="00835829"/>
    <w:rsid w:val="00836E7A"/>
    <w:rsid w:val="0084345B"/>
    <w:rsid w:val="00844F91"/>
    <w:rsid w:val="00847EF4"/>
    <w:rsid w:val="00852FBC"/>
    <w:rsid w:val="00853D6D"/>
    <w:rsid w:val="00863A81"/>
    <w:rsid w:val="00863AC2"/>
    <w:rsid w:val="00864037"/>
    <w:rsid w:val="00865C85"/>
    <w:rsid w:val="00871226"/>
    <w:rsid w:val="00875C9B"/>
    <w:rsid w:val="0087628A"/>
    <w:rsid w:val="00880A1C"/>
    <w:rsid w:val="0088615D"/>
    <w:rsid w:val="00887143"/>
    <w:rsid w:val="00887853"/>
    <w:rsid w:val="00891798"/>
    <w:rsid w:val="008932F0"/>
    <w:rsid w:val="00893421"/>
    <w:rsid w:val="00893F38"/>
    <w:rsid w:val="008947FE"/>
    <w:rsid w:val="008961CD"/>
    <w:rsid w:val="008A06DC"/>
    <w:rsid w:val="008A571A"/>
    <w:rsid w:val="008B2094"/>
    <w:rsid w:val="008B3464"/>
    <w:rsid w:val="008B7E44"/>
    <w:rsid w:val="008C120A"/>
    <w:rsid w:val="008C1EF9"/>
    <w:rsid w:val="008C4B5E"/>
    <w:rsid w:val="008D11EB"/>
    <w:rsid w:val="008D172B"/>
    <w:rsid w:val="008D2E88"/>
    <w:rsid w:val="008D60FD"/>
    <w:rsid w:val="008D701E"/>
    <w:rsid w:val="008E08DA"/>
    <w:rsid w:val="008E2744"/>
    <w:rsid w:val="008E5378"/>
    <w:rsid w:val="008F0D13"/>
    <w:rsid w:val="008F15A5"/>
    <w:rsid w:val="008F170F"/>
    <w:rsid w:val="008F179D"/>
    <w:rsid w:val="008F2044"/>
    <w:rsid w:val="008F2949"/>
    <w:rsid w:val="008F4997"/>
    <w:rsid w:val="008F67A6"/>
    <w:rsid w:val="00902588"/>
    <w:rsid w:val="0090462A"/>
    <w:rsid w:val="009065EA"/>
    <w:rsid w:val="00912ACD"/>
    <w:rsid w:val="00917637"/>
    <w:rsid w:val="009177E3"/>
    <w:rsid w:val="00917CFE"/>
    <w:rsid w:val="009218BD"/>
    <w:rsid w:val="00924721"/>
    <w:rsid w:val="009265D0"/>
    <w:rsid w:val="00931ED7"/>
    <w:rsid w:val="00940630"/>
    <w:rsid w:val="009421CF"/>
    <w:rsid w:val="00943558"/>
    <w:rsid w:val="009468F3"/>
    <w:rsid w:val="009504C2"/>
    <w:rsid w:val="009515C0"/>
    <w:rsid w:val="00952B61"/>
    <w:rsid w:val="00953A61"/>
    <w:rsid w:val="00954BDF"/>
    <w:rsid w:val="0095638F"/>
    <w:rsid w:val="009667AD"/>
    <w:rsid w:val="00966931"/>
    <w:rsid w:val="00966AD3"/>
    <w:rsid w:val="0096726C"/>
    <w:rsid w:val="00972EF3"/>
    <w:rsid w:val="00977733"/>
    <w:rsid w:val="0098197A"/>
    <w:rsid w:val="00985745"/>
    <w:rsid w:val="00990F3D"/>
    <w:rsid w:val="00991A58"/>
    <w:rsid w:val="00992D1F"/>
    <w:rsid w:val="00995C17"/>
    <w:rsid w:val="009A26E6"/>
    <w:rsid w:val="009A3330"/>
    <w:rsid w:val="009A3AC2"/>
    <w:rsid w:val="009A476C"/>
    <w:rsid w:val="009B1730"/>
    <w:rsid w:val="009B1C07"/>
    <w:rsid w:val="009B296A"/>
    <w:rsid w:val="009B3195"/>
    <w:rsid w:val="009B4C5F"/>
    <w:rsid w:val="009B57EC"/>
    <w:rsid w:val="009B780C"/>
    <w:rsid w:val="009C143B"/>
    <w:rsid w:val="009C1583"/>
    <w:rsid w:val="009C25B3"/>
    <w:rsid w:val="009C2FE9"/>
    <w:rsid w:val="009C3749"/>
    <w:rsid w:val="009C5278"/>
    <w:rsid w:val="009C604F"/>
    <w:rsid w:val="009C7FA4"/>
    <w:rsid w:val="009D0931"/>
    <w:rsid w:val="009D0BAD"/>
    <w:rsid w:val="009D45E0"/>
    <w:rsid w:val="009D477F"/>
    <w:rsid w:val="009D6294"/>
    <w:rsid w:val="009D6A87"/>
    <w:rsid w:val="009D7BDF"/>
    <w:rsid w:val="009E07B6"/>
    <w:rsid w:val="009E1C71"/>
    <w:rsid w:val="009E3118"/>
    <w:rsid w:val="009E4DEF"/>
    <w:rsid w:val="009E56D4"/>
    <w:rsid w:val="009E6A0B"/>
    <w:rsid w:val="009F3853"/>
    <w:rsid w:val="009F3E26"/>
    <w:rsid w:val="009F4094"/>
    <w:rsid w:val="009F642D"/>
    <w:rsid w:val="009F7214"/>
    <w:rsid w:val="009F7EBF"/>
    <w:rsid w:val="00A029EA"/>
    <w:rsid w:val="00A035DF"/>
    <w:rsid w:val="00A0517B"/>
    <w:rsid w:val="00A064D2"/>
    <w:rsid w:val="00A06FDD"/>
    <w:rsid w:val="00A13B2B"/>
    <w:rsid w:val="00A15222"/>
    <w:rsid w:val="00A20286"/>
    <w:rsid w:val="00A243CB"/>
    <w:rsid w:val="00A246AF"/>
    <w:rsid w:val="00A2580D"/>
    <w:rsid w:val="00A269FA"/>
    <w:rsid w:val="00A33791"/>
    <w:rsid w:val="00A344AC"/>
    <w:rsid w:val="00A346A4"/>
    <w:rsid w:val="00A37E02"/>
    <w:rsid w:val="00A40E4A"/>
    <w:rsid w:val="00A411CF"/>
    <w:rsid w:val="00A42041"/>
    <w:rsid w:val="00A42C2F"/>
    <w:rsid w:val="00A43392"/>
    <w:rsid w:val="00A4444A"/>
    <w:rsid w:val="00A46275"/>
    <w:rsid w:val="00A47444"/>
    <w:rsid w:val="00A47AFD"/>
    <w:rsid w:val="00A56031"/>
    <w:rsid w:val="00A56D4C"/>
    <w:rsid w:val="00A61A2E"/>
    <w:rsid w:val="00A61AEE"/>
    <w:rsid w:val="00A62954"/>
    <w:rsid w:val="00A6572D"/>
    <w:rsid w:val="00A663AD"/>
    <w:rsid w:val="00A667C8"/>
    <w:rsid w:val="00A676EE"/>
    <w:rsid w:val="00A70BD3"/>
    <w:rsid w:val="00A70D45"/>
    <w:rsid w:val="00A74BC9"/>
    <w:rsid w:val="00A75342"/>
    <w:rsid w:val="00A76166"/>
    <w:rsid w:val="00A767C9"/>
    <w:rsid w:val="00A77846"/>
    <w:rsid w:val="00A803A8"/>
    <w:rsid w:val="00A824FB"/>
    <w:rsid w:val="00A82CD3"/>
    <w:rsid w:val="00A83C56"/>
    <w:rsid w:val="00A85005"/>
    <w:rsid w:val="00A867B6"/>
    <w:rsid w:val="00A86FAA"/>
    <w:rsid w:val="00A92334"/>
    <w:rsid w:val="00A93484"/>
    <w:rsid w:val="00A9525E"/>
    <w:rsid w:val="00A9612A"/>
    <w:rsid w:val="00A97DFE"/>
    <w:rsid w:val="00AA2BF2"/>
    <w:rsid w:val="00AA5DBE"/>
    <w:rsid w:val="00AB3DA2"/>
    <w:rsid w:val="00AB58A6"/>
    <w:rsid w:val="00AC1406"/>
    <w:rsid w:val="00AC14EB"/>
    <w:rsid w:val="00AD29DA"/>
    <w:rsid w:val="00AD4A6B"/>
    <w:rsid w:val="00AE0F75"/>
    <w:rsid w:val="00AF2B7A"/>
    <w:rsid w:val="00AF3A3D"/>
    <w:rsid w:val="00AF4B53"/>
    <w:rsid w:val="00AF7C7B"/>
    <w:rsid w:val="00B00072"/>
    <w:rsid w:val="00B01911"/>
    <w:rsid w:val="00B033D9"/>
    <w:rsid w:val="00B0377C"/>
    <w:rsid w:val="00B039FB"/>
    <w:rsid w:val="00B06C98"/>
    <w:rsid w:val="00B07555"/>
    <w:rsid w:val="00B161D0"/>
    <w:rsid w:val="00B176BB"/>
    <w:rsid w:val="00B211DD"/>
    <w:rsid w:val="00B22C64"/>
    <w:rsid w:val="00B256D5"/>
    <w:rsid w:val="00B25A69"/>
    <w:rsid w:val="00B34430"/>
    <w:rsid w:val="00B3721B"/>
    <w:rsid w:val="00B42F63"/>
    <w:rsid w:val="00B44528"/>
    <w:rsid w:val="00B52178"/>
    <w:rsid w:val="00B52815"/>
    <w:rsid w:val="00B52827"/>
    <w:rsid w:val="00B614B1"/>
    <w:rsid w:val="00B631FD"/>
    <w:rsid w:val="00B652DF"/>
    <w:rsid w:val="00B670B7"/>
    <w:rsid w:val="00B70939"/>
    <w:rsid w:val="00B72383"/>
    <w:rsid w:val="00B7282B"/>
    <w:rsid w:val="00B770A9"/>
    <w:rsid w:val="00B77A00"/>
    <w:rsid w:val="00B77CBF"/>
    <w:rsid w:val="00B80625"/>
    <w:rsid w:val="00B81148"/>
    <w:rsid w:val="00B818E9"/>
    <w:rsid w:val="00B81B3E"/>
    <w:rsid w:val="00B84813"/>
    <w:rsid w:val="00B93B27"/>
    <w:rsid w:val="00B96BF8"/>
    <w:rsid w:val="00BA2A41"/>
    <w:rsid w:val="00BA77F2"/>
    <w:rsid w:val="00BB0B32"/>
    <w:rsid w:val="00BC045E"/>
    <w:rsid w:val="00BC1402"/>
    <w:rsid w:val="00BC1C49"/>
    <w:rsid w:val="00BC1EC5"/>
    <w:rsid w:val="00BC21EB"/>
    <w:rsid w:val="00BC7E74"/>
    <w:rsid w:val="00BD1C34"/>
    <w:rsid w:val="00BD43EA"/>
    <w:rsid w:val="00BD7F09"/>
    <w:rsid w:val="00BE08B0"/>
    <w:rsid w:val="00BE2969"/>
    <w:rsid w:val="00BE51FD"/>
    <w:rsid w:val="00BE5686"/>
    <w:rsid w:val="00BF0505"/>
    <w:rsid w:val="00BF23B8"/>
    <w:rsid w:val="00BF241B"/>
    <w:rsid w:val="00BF4BD0"/>
    <w:rsid w:val="00BF5A23"/>
    <w:rsid w:val="00C02388"/>
    <w:rsid w:val="00C038B1"/>
    <w:rsid w:val="00C05918"/>
    <w:rsid w:val="00C05AFA"/>
    <w:rsid w:val="00C06001"/>
    <w:rsid w:val="00C06B14"/>
    <w:rsid w:val="00C120F0"/>
    <w:rsid w:val="00C16364"/>
    <w:rsid w:val="00C21A03"/>
    <w:rsid w:val="00C27DA1"/>
    <w:rsid w:val="00C312E4"/>
    <w:rsid w:val="00C35A6F"/>
    <w:rsid w:val="00C36B64"/>
    <w:rsid w:val="00C420B2"/>
    <w:rsid w:val="00C449E0"/>
    <w:rsid w:val="00C44EC9"/>
    <w:rsid w:val="00C46220"/>
    <w:rsid w:val="00C47E47"/>
    <w:rsid w:val="00C50A9F"/>
    <w:rsid w:val="00C57C4B"/>
    <w:rsid w:val="00C57C67"/>
    <w:rsid w:val="00C65FE5"/>
    <w:rsid w:val="00C6671E"/>
    <w:rsid w:val="00C67571"/>
    <w:rsid w:val="00C679E1"/>
    <w:rsid w:val="00C72ADD"/>
    <w:rsid w:val="00C73DF3"/>
    <w:rsid w:val="00C7529B"/>
    <w:rsid w:val="00C755BB"/>
    <w:rsid w:val="00C75719"/>
    <w:rsid w:val="00C76D48"/>
    <w:rsid w:val="00C80E80"/>
    <w:rsid w:val="00C86B64"/>
    <w:rsid w:val="00C86BDF"/>
    <w:rsid w:val="00C91074"/>
    <w:rsid w:val="00C91C5E"/>
    <w:rsid w:val="00C92896"/>
    <w:rsid w:val="00C930E1"/>
    <w:rsid w:val="00C96B50"/>
    <w:rsid w:val="00C97086"/>
    <w:rsid w:val="00CA077D"/>
    <w:rsid w:val="00CA236C"/>
    <w:rsid w:val="00CA5135"/>
    <w:rsid w:val="00CA711F"/>
    <w:rsid w:val="00CB5D77"/>
    <w:rsid w:val="00CC3AD6"/>
    <w:rsid w:val="00CC3AF5"/>
    <w:rsid w:val="00CC571D"/>
    <w:rsid w:val="00CD09A9"/>
    <w:rsid w:val="00CD1016"/>
    <w:rsid w:val="00CD1EE1"/>
    <w:rsid w:val="00CD48EA"/>
    <w:rsid w:val="00CD54AB"/>
    <w:rsid w:val="00CD55D8"/>
    <w:rsid w:val="00CD6597"/>
    <w:rsid w:val="00CD72EC"/>
    <w:rsid w:val="00CD7DC3"/>
    <w:rsid w:val="00CE0A55"/>
    <w:rsid w:val="00CE20AF"/>
    <w:rsid w:val="00CE7014"/>
    <w:rsid w:val="00CF0E31"/>
    <w:rsid w:val="00CF191E"/>
    <w:rsid w:val="00CF358C"/>
    <w:rsid w:val="00CF7EC4"/>
    <w:rsid w:val="00D06729"/>
    <w:rsid w:val="00D06CB9"/>
    <w:rsid w:val="00D076F2"/>
    <w:rsid w:val="00D12F89"/>
    <w:rsid w:val="00D16B87"/>
    <w:rsid w:val="00D16FC1"/>
    <w:rsid w:val="00D17BF4"/>
    <w:rsid w:val="00D25BB3"/>
    <w:rsid w:val="00D267D0"/>
    <w:rsid w:val="00D278C8"/>
    <w:rsid w:val="00D3171E"/>
    <w:rsid w:val="00D357A4"/>
    <w:rsid w:val="00D3591F"/>
    <w:rsid w:val="00D37C00"/>
    <w:rsid w:val="00D42FA5"/>
    <w:rsid w:val="00D4541D"/>
    <w:rsid w:val="00D503F1"/>
    <w:rsid w:val="00D52293"/>
    <w:rsid w:val="00D57429"/>
    <w:rsid w:val="00D63102"/>
    <w:rsid w:val="00D64128"/>
    <w:rsid w:val="00D6690B"/>
    <w:rsid w:val="00D67252"/>
    <w:rsid w:val="00D705DD"/>
    <w:rsid w:val="00D70C77"/>
    <w:rsid w:val="00D72C94"/>
    <w:rsid w:val="00D74D14"/>
    <w:rsid w:val="00D75FCC"/>
    <w:rsid w:val="00D777CE"/>
    <w:rsid w:val="00D8102A"/>
    <w:rsid w:val="00D83B8A"/>
    <w:rsid w:val="00D877AB"/>
    <w:rsid w:val="00D877EB"/>
    <w:rsid w:val="00D87B8E"/>
    <w:rsid w:val="00D96AF7"/>
    <w:rsid w:val="00D97759"/>
    <w:rsid w:val="00DA7AF4"/>
    <w:rsid w:val="00DB2F2D"/>
    <w:rsid w:val="00DB5AEE"/>
    <w:rsid w:val="00DB676E"/>
    <w:rsid w:val="00DB6948"/>
    <w:rsid w:val="00DB6C16"/>
    <w:rsid w:val="00DC0E9A"/>
    <w:rsid w:val="00DC1084"/>
    <w:rsid w:val="00DC189C"/>
    <w:rsid w:val="00DC2293"/>
    <w:rsid w:val="00DC4B30"/>
    <w:rsid w:val="00DC6C90"/>
    <w:rsid w:val="00DD0B8F"/>
    <w:rsid w:val="00DD1B3A"/>
    <w:rsid w:val="00DD3F44"/>
    <w:rsid w:val="00DD5799"/>
    <w:rsid w:val="00DD59AD"/>
    <w:rsid w:val="00DD5B3A"/>
    <w:rsid w:val="00DE5307"/>
    <w:rsid w:val="00DF4BEF"/>
    <w:rsid w:val="00DF5618"/>
    <w:rsid w:val="00DF5901"/>
    <w:rsid w:val="00DF64E0"/>
    <w:rsid w:val="00E00CD4"/>
    <w:rsid w:val="00E01858"/>
    <w:rsid w:val="00E047BA"/>
    <w:rsid w:val="00E05DE1"/>
    <w:rsid w:val="00E07A8E"/>
    <w:rsid w:val="00E10787"/>
    <w:rsid w:val="00E13D66"/>
    <w:rsid w:val="00E15CDC"/>
    <w:rsid w:val="00E1788D"/>
    <w:rsid w:val="00E2538B"/>
    <w:rsid w:val="00E25B9C"/>
    <w:rsid w:val="00E25D63"/>
    <w:rsid w:val="00E26C8C"/>
    <w:rsid w:val="00E26CA7"/>
    <w:rsid w:val="00E26CC2"/>
    <w:rsid w:val="00E33A47"/>
    <w:rsid w:val="00E34C48"/>
    <w:rsid w:val="00E369B8"/>
    <w:rsid w:val="00E3704A"/>
    <w:rsid w:val="00E376CA"/>
    <w:rsid w:val="00E407E4"/>
    <w:rsid w:val="00E46FA5"/>
    <w:rsid w:val="00E47FEF"/>
    <w:rsid w:val="00E50FB4"/>
    <w:rsid w:val="00E52083"/>
    <w:rsid w:val="00E53E8A"/>
    <w:rsid w:val="00E60FB8"/>
    <w:rsid w:val="00E62FC5"/>
    <w:rsid w:val="00E63604"/>
    <w:rsid w:val="00E703E1"/>
    <w:rsid w:val="00E7266F"/>
    <w:rsid w:val="00E73415"/>
    <w:rsid w:val="00E81DF6"/>
    <w:rsid w:val="00E838BD"/>
    <w:rsid w:val="00E85B98"/>
    <w:rsid w:val="00E87B90"/>
    <w:rsid w:val="00E92C71"/>
    <w:rsid w:val="00E9492F"/>
    <w:rsid w:val="00E9565A"/>
    <w:rsid w:val="00E95A80"/>
    <w:rsid w:val="00EA19CB"/>
    <w:rsid w:val="00EA1C18"/>
    <w:rsid w:val="00EA2F3A"/>
    <w:rsid w:val="00EA7326"/>
    <w:rsid w:val="00EB164B"/>
    <w:rsid w:val="00EB2466"/>
    <w:rsid w:val="00EB2485"/>
    <w:rsid w:val="00EB5E68"/>
    <w:rsid w:val="00EC1770"/>
    <w:rsid w:val="00EC544B"/>
    <w:rsid w:val="00EC6FE7"/>
    <w:rsid w:val="00ED0700"/>
    <w:rsid w:val="00ED4D3E"/>
    <w:rsid w:val="00ED7441"/>
    <w:rsid w:val="00EE1A47"/>
    <w:rsid w:val="00EE4BDB"/>
    <w:rsid w:val="00EE589A"/>
    <w:rsid w:val="00EE6BD6"/>
    <w:rsid w:val="00EE6E76"/>
    <w:rsid w:val="00EE7ADD"/>
    <w:rsid w:val="00EF0A03"/>
    <w:rsid w:val="00EF1BB9"/>
    <w:rsid w:val="00EF3766"/>
    <w:rsid w:val="00F03CF4"/>
    <w:rsid w:val="00F04D9B"/>
    <w:rsid w:val="00F068BF"/>
    <w:rsid w:val="00F14D7B"/>
    <w:rsid w:val="00F14D99"/>
    <w:rsid w:val="00F21081"/>
    <w:rsid w:val="00F22564"/>
    <w:rsid w:val="00F22CB6"/>
    <w:rsid w:val="00F258DF"/>
    <w:rsid w:val="00F27781"/>
    <w:rsid w:val="00F328A8"/>
    <w:rsid w:val="00F3425D"/>
    <w:rsid w:val="00F36FE9"/>
    <w:rsid w:val="00F37630"/>
    <w:rsid w:val="00F427D1"/>
    <w:rsid w:val="00F43DFA"/>
    <w:rsid w:val="00F44E25"/>
    <w:rsid w:val="00F46D54"/>
    <w:rsid w:val="00F4748A"/>
    <w:rsid w:val="00F47AFC"/>
    <w:rsid w:val="00F5241B"/>
    <w:rsid w:val="00F5538F"/>
    <w:rsid w:val="00F627AB"/>
    <w:rsid w:val="00F63B59"/>
    <w:rsid w:val="00F6622E"/>
    <w:rsid w:val="00F70A6D"/>
    <w:rsid w:val="00F70F71"/>
    <w:rsid w:val="00F70F9E"/>
    <w:rsid w:val="00F71C34"/>
    <w:rsid w:val="00F73E60"/>
    <w:rsid w:val="00F748BD"/>
    <w:rsid w:val="00F750E9"/>
    <w:rsid w:val="00F82A36"/>
    <w:rsid w:val="00F83A13"/>
    <w:rsid w:val="00F9563A"/>
    <w:rsid w:val="00FA134C"/>
    <w:rsid w:val="00FA7C07"/>
    <w:rsid w:val="00FB24F8"/>
    <w:rsid w:val="00FB637F"/>
    <w:rsid w:val="00FC1E1A"/>
    <w:rsid w:val="00FC358C"/>
    <w:rsid w:val="00FC4CD0"/>
    <w:rsid w:val="00FD0763"/>
    <w:rsid w:val="00FD18B4"/>
    <w:rsid w:val="00FD38A1"/>
    <w:rsid w:val="00FD607F"/>
    <w:rsid w:val="00FD6D96"/>
    <w:rsid w:val="00FE4245"/>
    <w:rsid w:val="00FE7874"/>
    <w:rsid w:val="00FF01EA"/>
    <w:rsid w:val="00FF1669"/>
    <w:rsid w:val="00FF1BF1"/>
    <w:rsid w:val="00FF39AC"/>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0B8F3D6D"/>
  <w15:chartTrackingRefBased/>
  <w15:docId w15:val="{874AAB29-67CD-4EAF-B8B6-C585A18DA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w:hAnsi="Times"/>
      <w:szCs w:val="24"/>
    </w:rPr>
  </w:style>
  <w:style w:type="paragraph" w:styleId="Heading1">
    <w:name w:val="heading 1"/>
    <w:next w:val="Normal"/>
    <w:qFormat/>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pPr>
      <w:numPr>
        <w:ilvl w:val="1"/>
        <w:numId w:val="6"/>
      </w:numPr>
      <w:spacing w:before="110" w:after="52" w:line="240" w:lineRule="exact"/>
      <w:outlineLvl w:val="1"/>
    </w:pPr>
    <w:rPr>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rFonts w:ascii="Times New Roman" w:hAnsi="Times New Roman"/>
      <w:b/>
      <w:bCs/>
      <w:sz w:val="22"/>
      <w:szCs w:val="22"/>
    </w:rPr>
  </w:style>
  <w:style w:type="paragraph" w:styleId="Heading7">
    <w:name w:val="heading 7"/>
    <w:basedOn w:val="Normal"/>
    <w:next w:val="Normal"/>
    <w:qFormat/>
    <w:pPr>
      <w:spacing w:before="240" w:after="60"/>
      <w:outlineLvl w:val="6"/>
    </w:pPr>
    <w:rPr>
      <w:rFonts w:ascii="Times New Roman" w:hAnsi="Times New Roman"/>
      <w:sz w:val="24"/>
    </w:rPr>
  </w:style>
  <w:style w:type="paragraph" w:styleId="Heading8">
    <w:name w:val="heading 8"/>
    <w:basedOn w:val="Normal"/>
    <w:next w:val="Normal"/>
    <w:qFormat/>
    <w:pPr>
      <w:spacing w:before="240" w:after="60"/>
      <w:outlineLvl w:val="7"/>
    </w:pPr>
    <w:rPr>
      <w:rFonts w:ascii="Times New Roman" w:hAnsi="Times New Roman"/>
      <w:i/>
      <w:iCs/>
      <w:sz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style>
  <w:style w:type="paragraph" w:styleId="Footer">
    <w:name w:val="footer"/>
    <w:basedOn w:val="Normal"/>
    <w:pPr>
      <w:tabs>
        <w:tab w:val="center" w:pos="4320"/>
        <w:tab w:val="right" w:pos="8640"/>
      </w:tabs>
    </w:pPr>
  </w:style>
  <w:style w:type="paragraph" w:styleId="FootnoteText">
    <w:name w:val="footnote text"/>
    <w:basedOn w:val="Normal"/>
    <w:semiHidden/>
    <w:pPr>
      <w:spacing w:before="20" w:line="200" w:lineRule="exact"/>
    </w:pPr>
    <w:rPr>
      <w:rFonts w:ascii="Times New Roman" w:hAnsi="Times New Roman"/>
      <w:sz w:val="16"/>
      <w:szCs w:val="20"/>
    </w:rPr>
  </w:style>
  <w:style w:type="paragraph" w:customStyle="1" w:styleId="Catchline">
    <w:name w:val="Catchline"/>
    <w:pPr>
      <w:spacing w:before="140" w:line="160" w:lineRule="exact"/>
      <w:jc w:val="right"/>
    </w:pPr>
    <w:rPr>
      <w:rFonts w:ascii="Helvetica" w:hAnsi="Helvetica"/>
      <w:i/>
      <w:sz w:val="16"/>
    </w:rPr>
  </w:style>
  <w:style w:type="paragraph" w:customStyle="1" w:styleId="DOILine">
    <w:name w:val="DOI Line"/>
    <w:basedOn w:val="Catchline"/>
    <w:pPr>
      <w:spacing w:before="44"/>
    </w:pPr>
  </w:style>
  <w:style w:type="paragraph" w:customStyle="1" w:styleId="Articletitle">
    <w:name w:val="Article title"/>
    <w:pPr>
      <w:spacing w:before="92" w:line="420" w:lineRule="exact"/>
    </w:pPr>
    <w:rPr>
      <w:rFonts w:ascii="Helvetica" w:hAnsi="Helvetica"/>
      <w:b/>
      <w:sz w:val="32"/>
    </w:rPr>
  </w:style>
  <w:style w:type="paragraph" w:customStyle="1" w:styleId="Authorname">
    <w:name w:val="Author name"/>
    <w:pPr>
      <w:spacing w:before="70" w:line="300" w:lineRule="exact"/>
    </w:pPr>
    <w:rPr>
      <w:rFonts w:ascii="Helvetica-Light" w:hAnsi="Helvetica-Light"/>
      <w:iCs/>
      <w:sz w:val="26"/>
    </w:rPr>
  </w:style>
  <w:style w:type="paragraph" w:customStyle="1" w:styleId="Affilation">
    <w:name w:val="Affilation"/>
    <w:basedOn w:val="Authorname"/>
    <w:pPr>
      <w:spacing w:before="40" w:after="52" w:line="240" w:lineRule="exact"/>
    </w:pPr>
    <w:rPr>
      <w:sz w:val="20"/>
    </w:rPr>
  </w:style>
  <w:style w:type="paragraph" w:customStyle="1" w:styleId="Received">
    <w:name w:val="Received"/>
    <w:basedOn w:val="Affilation"/>
    <w:pPr>
      <w:spacing w:before="0" w:after="294"/>
    </w:pPr>
    <w:rPr>
      <w:sz w:val="16"/>
    </w:rPr>
  </w:style>
  <w:style w:type="paragraph" w:customStyle="1" w:styleId="AbstractHead">
    <w:name w:val="Abstract Head"/>
    <w:pPr>
      <w:spacing w:before="210" w:after="10" w:line="220" w:lineRule="exact"/>
      <w:jc w:val="both"/>
    </w:pPr>
    <w:rPr>
      <w:rFonts w:ascii="Helvetica" w:hAnsi="Helvetica"/>
      <w:b/>
      <w:caps/>
      <w:sz w:val="16"/>
    </w:rPr>
  </w:style>
  <w:style w:type="paragraph" w:customStyle="1" w:styleId="AbstractText">
    <w:name w:val="Abstract Text"/>
    <w:pPr>
      <w:spacing w:line="220" w:lineRule="exact"/>
      <w:jc w:val="both"/>
    </w:pPr>
    <w:rPr>
      <w:rFonts w:ascii="Helvetica" w:hAnsi="Helvetica"/>
      <w:sz w:val="16"/>
    </w:rPr>
  </w:style>
  <w:style w:type="paragraph" w:customStyle="1" w:styleId="Para">
    <w:name w:val="Para"/>
    <w:pPr>
      <w:spacing w:line="220" w:lineRule="exact"/>
      <w:ind w:firstLine="170"/>
      <w:jc w:val="both"/>
    </w:pPr>
    <w:rPr>
      <w:sz w:val="18"/>
    </w:rPr>
  </w:style>
  <w:style w:type="paragraph" w:customStyle="1" w:styleId="ParaNoInd">
    <w:name w:val="ParaNoInd"/>
    <w:basedOn w:val="Para"/>
    <w:pPr>
      <w:ind w:firstLine="0"/>
    </w:pPr>
  </w:style>
  <w:style w:type="character" w:styleId="FootnoteReference">
    <w:name w:val="footnote reference"/>
    <w:semiHidden/>
    <w:rPr>
      <w:vertAlign w:val="superscript"/>
    </w:rPr>
  </w:style>
  <w:style w:type="character" w:styleId="PageNumber">
    <w:name w:val="page number"/>
    <w:rPr>
      <w:rFonts w:ascii="Helvetica" w:hAnsi="Helvetica"/>
      <w:b/>
      <w:sz w:val="18"/>
    </w:rPr>
  </w:style>
  <w:style w:type="paragraph" w:customStyle="1" w:styleId="Ahead">
    <w:name w:val="A head"/>
    <w:basedOn w:val="Heading1"/>
    <w:pPr>
      <w:numPr>
        <w:numId w:val="0"/>
      </w:numPr>
    </w:pPr>
  </w:style>
  <w:style w:type="paragraph" w:styleId="BlockText">
    <w:name w:val="Block Text"/>
    <w:basedOn w:val="Normal"/>
    <w:pPr>
      <w:spacing w:after="120"/>
      <w:ind w:left="1440" w:right="1440"/>
    </w:pPr>
  </w:style>
  <w:style w:type="character" w:customStyle="1" w:styleId="Chead">
    <w:name w:val="C head"/>
    <w:rPr>
      <w:rFonts w:ascii="Times New Roman" w:hAnsi="Times New Roman"/>
      <w:i/>
      <w:sz w:val="18"/>
    </w:rPr>
  </w:style>
  <w:style w:type="paragraph" w:customStyle="1" w:styleId="ParawithChead">
    <w:name w:val="Para with C head"/>
    <w:basedOn w:val="ParaNoInd"/>
    <w:pPr>
      <w:spacing w:before="126"/>
    </w:pPr>
  </w:style>
  <w:style w:type="paragraph" w:customStyle="1" w:styleId="NumberedList">
    <w:name w:val="Numbered List"/>
    <w:basedOn w:val="ParaNoInd"/>
    <w:pPr>
      <w:numPr>
        <w:numId w:val="1"/>
      </w:numPr>
      <w:tabs>
        <w:tab w:val="clear" w:pos="720"/>
        <w:tab w:val="left" w:pos="560"/>
      </w:tabs>
      <w:spacing w:before="60"/>
      <w:ind w:left="560" w:hanging="390"/>
    </w:pPr>
  </w:style>
  <w:style w:type="paragraph" w:customStyle="1" w:styleId="NumberedListfirst">
    <w:name w:val="Numbered List first"/>
    <w:basedOn w:val="NumberedList"/>
    <w:pPr>
      <w:spacing w:before="120"/>
    </w:pPr>
  </w:style>
  <w:style w:type="paragraph" w:customStyle="1" w:styleId="NumberedListlast">
    <w:name w:val="Numbered List last"/>
    <w:basedOn w:val="NumberedList"/>
    <w:pPr>
      <w:spacing w:after="120"/>
    </w:pPr>
  </w:style>
  <w:style w:type="paragraph" w:customStyle="1" w:styleId="BulletedList">
    <w:name w:val="Bulleted List"/>
    <w:basedOn w:val="ParaNoInd"/>
    <w:pPr>
      <w:numPr>
        <w:numId w:val="2"/>
      </w:numPr>
      <w:tabs>
        <w:tab w:val="clear" w:pos="560"/>
        <w:tab w:val="left" w:pos="374"/>
      </w:tabs>
      <w:spacing w:before="60"/>
      <w:ind w:left="374" w:hanging="204"/>
    </w:pPr>
  </w:style>
  <w:style w:type="paragraph" w:customStyle="1" w:styleId="BulletedListfirst">
    <w:name w:val="Bulleted List first"/>
    <w:basedOn w:val="BulletedList"/>
    <w:pPr>
      <w:spacing w:before="120"/>
    </w:pPr>
  </w:style>
  <w:style w:type="paragraph" w:customStyle="1" w:styleId="BulletedListlast">
    <w:name w:val="Bulleted List last"/>
    <w:basedOn w:val="BulletedList"/>
    <w:pPr>
      <w:spacing w:after="120"/>
    </w:pPr>
  </w:style>
  <w:style w:type="paragraph" w:customStyle="1" w:styleId="MTDisplayEquation">
    <w:name w:val="MTDisplayEquation"/>
    <w:basedOn w:val="ParaNoInd"/>
    <w:next w:val="Normal"/>
    <w:pPr>
      <w:tabs>
        <w:tab w:val="center" w:pos="2440"/>
        <w:tab w:val="right" w:pos="4860"/>
      </w:tabs>
    </w:pPr>
  </w:style>
  <w:style w:type="paragraph" w:customStyle="1" w:styleId="CopyrightLine">
    <w:name w:val="CopyrightLine"/>
    <w:basedOn w:val="Footer"/>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pPr>
      <w:ind w:left="400" w:hanging="400"/>
    </w:pPr>
  </w:style>
  <w:style w:type="paragraph" w:customStyle="1" w:styleId="UnnumberedListfirst">
    <w:name w:val="Unnumbered List first"/>
    <w:basedOn w:val="UnnumberedList"/>
    <w:pPr>
      <w:spacing w:before="120"/>
    </w:pPr>
  </w:style>
  <w:style w:type="paragraph" w:customStyle="1" w:styleId="UnnumberedListlast">
    <w:name w:val="Unnumbered List last"/>
    <w:basedOn w:val="UnnumberedList"/>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pPr>
      <w:spacing w:before="120" w:after="120" w:line="240" w:lineRule="auto"/>
    </w:pPr>
  </w:style>
  <w:style w:type="paragraph" w:customStyle="1" w:styleId="FigureCaption">
    <w:name w:val="Figure Caption"/>
    <w:pPr>
      <w:spacing w:before="290" w:after="240" w:line="200" w:lineRule="exact"/>
      <w:jc w:val="both"/>
    </w:pPr>
    <w:rPr>
      <w:sz w:val="16"/>
    </w:rPr>
  </w:style>
  <w:style w:type="paragraph" w:customStyle="1" w:styleId="Tablecaption">
    <w:name w:val="Table caption"/>
    <w:pPr>
      <w:spacing w:before="240" w:after="260" w:line="200" w:lineRule="exact"/>
    </w:pPr>
    <w:rPr>
      <w:sz w:val="16"/>
    </w:rPr>
  </w:style>
  <w:style w:type="paragraph" w:customStyle="1" w:styleId="Tablebody">
    <w:name w:val="Table body"/>
    <w:pPr>
      <w:spacing w:line="200" w:lineRule="exact"/>
      <w:ind w:left="160" w:hanging="160"/>
    </w:pPr>
    <w:rPr>
      <w:sz w:val="16"/>
    </w:rPr>
  </w:style>
  <w:style w:type="paragraph" w:customStyle="1" w:styleId="TableColumnhead">
    <w:name w:val="Table Column head"/>
    <w:basedOn w:val="Tablebody"/>
    <w:pPr>
      <w:spacing w:before="80" w:after="140"/>
    </w:pPr>
  </w:style>
  <w:style w:type="paragraph" w:customStyle="1" w:styleId="Tablebodyfirst">
    <w:name w:val="Table body first"/>
    <w:basedOn w:val="Tablebody"/>
    <w:pPr>
      <w:spacing w:before="90"/>
    </w:pPr>
  </w:style>
  <w:style w:type="paragraph" w:customStyle="1" w:styleId="Tablebodylast">
    <w:name w:val="Table body last"/>
    <w:basedOn w:val="Tablebody"/>
    <w:pPr>
      <w:spacing w:after="134"/>
    </w:pPr>
  </w:style>
  <w:style w:type="paragraph" w:customStyle="1" w:styleId="Tablefootnote">
    <w:name w:val="Table footnote"/>
    <w:pPr>
      <w:spacing w:before="80" w:line="180" w:lineRule="exact"/>
      <w:jc w:val="both"/>
    </w:pPr>
    <w:rPr>
      <w:sz w:val="14"/>
    </w:rPr>
  </w:style>
  <w:style w:type="paragraph" w:customStyle="1" w:styleId="AckHead">
    <w:name w:val="Ack Head"/>
    <w:basedOn w:val="Ahead"/>
  </w:style>
  <w:style w:type="paragraph" w:customStyle="1" w:styleId="AckText">
    <w:name w:val="Ack Text"/>
    <w:basedOn w:val="ParaNoInd"/>
  </w:style>
  <w:style w:type="paragraph" w:customStyle="1" w:styleId="RefHead">
    <w:name w:val="Ref Head"/>
    <w:basedOn w:val="Ahead"/>
  </w:style>
  <w:style w:type="paragraph" w:customStyle="1" w:styleId="RefText">
    <w:name w:val="Ref Text"/>
    <w:pPr>
      <w:spacing w:line="180" w:lineRule="exact"/>
      <w:ind w:left="227" w:hanging="227"/>
      <w:jc w:val="both"/>
    </w:pPr>
    <w:rPr>
      <w:sz w:val="14"/>
    </w:rPr>
  </w:style>
  <w:style w:type="paragraph" w:customStyle="1" w:styleId="BHead">
    <w:name w:val="B Head"/>
    <w:pPr>
      <w:numPr>
        <w:ilvl w:val="1"/>
        <w:numId w:val="8"/>
      </w:numPr>
      <w:spacing w:before="100" w:after="60" w:line="260" w:lineRule="exact"/>
      <w:outlineLvl w:val="1"/>
    </w:pPr>
    <w:rPr>
      <w:rFonts w:ascii="Helvetica" w:hAnsi="Helvetica"/>
      <w:b/>
    </w:rPr>
  </w:style>
  <w:style w:type="paragraph" w:styleId="HTMLAddress">
    <w:name w:val="HTML Address"/>
    <w:basedOn w:val="Normal"/>
    <w:rPr>
      <w:i/>
      <w:iCs/>
    </w:rPr>
  </w:style>
  <w:style w:type="paragraph" w:customStyle="1" w:styleId="ArticleType">
    <w:name w:val="Article Type"/>
    <w:pPr>
      <w:spacing w:before="160"/>
    </w:pPr>
    <w:rPr>
      <w:rFonts w:ascii="Helvetica" w:hAnsi="Helvetica"/>
      <w:i/>
      <w:sz w:val="24"/>
    </w:rPr>
  </w:style>
  <w:style w:type="paragraph" w:customStyle="1" w:styleId="Para0">
    <w:name w:val="&lt;Para&gt;"/>
    <w:basedOn w:val="Para"/>
    <w:pPr>
      <w:spacing w:line="200" w:lineRule="exact"/>
    </w:pPr>
    <w:rPr>
      <w:sz w:val="16"/>
    </w:rPr>
  </w:style>
  <w:style w:type="paragraph" w:customStyle="1" w:styleId="ParaNoInd0">
    <w:name w:val="&lt;ParaNoInd&gt;"/>
    <w:basedOn w:val="ParaNoInd"/>
    <w:pPr>
      <w:spacing w:line="200" w:lineRule="exact"/>
    </w:pPr>
    <w:rPr>
      <w:sz w:val="16"/>
    </w:rPr>
  </w:style>
  <w:style w:type="paragraph" w:customStyle="1" w:styleId="ParawithChead0">
    <w:name w:val="&lt;Para with C head&gt;"/>
    <w:basedOn w:val="ParawithChead"/>
    <w:pPr>
      <w:spacing w:line="200" w:lineRule="exact"/>
    </w:pPr>
    <w:rPr>
      <w:sz w:val="16"/>
    </w:rPr>
  </w:style>
  <w:style w:type="paragraph" w:customStyle="1" w:styleId="EquationDisplay0">
    <w:name w:val="&lt;Equation Display&gt;"/>
    <w:basedOn w:val="EquationDisplay"/>
    <w:rPr>
      <w:sz w:val="16"/>
    </w:rPr>
  </w:style>
  <w:style w:type="paragraph" w:customStyle="1" w:styleId="FigureCaption0">
    <w:name w:val="&lt;Figure Caption&gt;"/>
    <w:basedOn w:val="FigureCaption"/>
    <w:pPr>
      <w:spacing w:line="180" w:lineRule="exact"/>
    </w:pPr>
    <w:rPr>
      <w:sz w:val="14"/>
    </w:rPr>
  </w:style>
  <w:style w:type="paragraph" w:customStyle="1" w:styleId="Tablebody0">
    <w:name w:val="&lt;Table body&gt;"/>
    <w:basedOn w:val="Tablebody"/>
    <w:pPr>
      <w:spacing w:line="180" w:lineRule="exact"/>
      <w:ind w:left="159" w:hanging="159"/>
    </w:pPr>
    <w:rPr>
      <w:sz w:val="14"/>
    </w:rPr>
  </w:style>
  <w:style w:type="paragraph" w:customStyle="1" w:styleId="Tablebodyfirst0">
    <w:name w:val="&lt;Table body first&gt;"/>
    <w:basedOn w:val="Tablebodyfirst"/>
    <w:pPr>
      <w:spacing w:line="180" w:lineRule="exact"/>
      <w:ind w:left="159" w:hanging="159"/>
    </w:pPr>
    <w:rPr>
      <w:sz w:val="14"/>
    </w:rPr>
  </w:style>
  <w:style w:type="paragraph" w:customStyle="1" w:styleId="Tablebodylast0">
    <w:name w:val="&lt;Table body last&gt;"/>
    <w:basedOn w:val="Tablebodylast"/>
    <w:pPr>
      <w:spacing w:line="180" w:lineRule="exact"/>
      <w:ind w:left="159" w:hanging="159"/>
    </w:pPr>
  </w:style>
  <w:style w:type="paragraph" w:customStyle="1" w:styleId="Tablecaption0">
    <w:name w:val="&lt;Table caption&gt;"/>
    <w:basedOn w:val="Tablecaption"/>
    <w:pPr>
      <w:spacing w:line="180" w:lineRule="exact"/>
    </w:pPr>
  </w:style>
  <w:style w:type="paragraph" w:customStyle="1" w:styleId="TableColumnhead0">
    <w:name w:val="&lt;Table Column head&gt;"/>
    <w:basedOn w:val="TableColumnhead"/>
    <w:pPr>
      <w:spacing w:line="180" w:lineRule="exact"/>
      <w:ind w:left="159" w:hanging="159"/>
    </w:pPr>
    <w:rPr>
      <w:sz w:val="14"/>
    </w:rPr>
  </w:style>
  <w:style w:type="paragraph" w:customStyle="1" w:styleId="Tablefootnote0">
    <w:name w:val="&lt;Table footnote&gt;"/>
    <w:basedOn w:val="Tablefootnote"/>
    <w:pPr>
      <w:spacing w:line="160" w:lineRule="exact"/>
    </w:pPr>
    <w:rPr>
      <w:sz w:val="12"/>
    </w:rPr>
  </w:style>
  <w:style w:type="paragraph" w:customStyle="1" w:styleId="NumberedList0">
    <w:name w:val="&lt;Numbered List&gt;"/>
    <w:basedOn w:val="NumberedList"/>
    <w:pPr>
      <w:spacing w:line="200" w:lineRule="exact"/>
      <w:ind w:left="561" w:hanging="391"/>
    </w:pPr>
    <w:rPr>
      <w:sz w:val="16"/>
    </w:rPr>
  </w:style>
  <w:style w:type="paragraph" w:customStyle="1" w:styleId="NumberedListfirst0">
    <w:name w:val="&lt;Numbered List first&gt;"/>
    <w:basedOn w:val="NumberedListfirst"/>
    <w:pPr>
      <w:spacing w:line="200" w:lineRule="exact"/>
      <w:ind w:left="561" w:hanging="391"/>
    </w:pPr>
    <w:rPr>
      <w:sz w:val="16"/>
    </w:rPr>
  </w:style>
  <w:style w:type="paragraph" w:customStyle="1" w:styleId="NumberedListlast0">
    <w:name w:val="&lt;Numbered List last&gt;"/>
    <w:basedOn w:val="NumberedListlast"/>
    <w:pPr>
      <w:spacing w:line="200" w:lineRule="exact"/>
      <w:ind w:left="561" w:hanging="391"/>
    </w:pPr>
    <w:rPr>
      <w:sz w:val="16"/>
    </w:rPr>
  </w:style>
  <w:style w:type="paragraph" w:customStyle="1" w:styleId="BulletedList0">
    <w:name w:val="&lt;Bulleted List&gt;"/>
    <w:basedOn w:val="BulletedList"/>
    <w:pPr>
      <w:spacing w:line="200" w:lineRule="exact"/>
    </w:pPr>
    <w:rPr>
      <w:sz w:val="16"/>
    </w:rPr>
  </w:style>
  <w:style w:type="paragraph" w:customStyle="1" w:styleId="BulletedListfirst0">
    <w:name w:val="&lt;Bulleted List first&gt;"/>
    <w:basedOn w:val="BulletedListfirst"/>
    <w:pPr>
      <w:spacing w:line="200" w:lineRule="exact"/>
    </w:pPr>
    <w:rPr>
      <w:sz w:val="16"/>
    </w:rPr>
  </w:style>
  <w:style w:type="paragraph" w:customStyle="1" w:styleId="BulletedListlast0">
    <w:name w:val="&lt;Bulleted List last&gt;"/>
    <w:basedOn w:val="BulletedListlast"/>
    <w:pPr>
      <w:spacing w:line="200" w:lineRule="exact"/>
    </w:pPr>
    <w:rPr>
      <w:sz w:val="16"/>
    </w:rPr>
  </w:style>
  <w:style w:type="paragraph" w:customStyle="1" w:styleId="UnnumberedList0">
    <w:name w:val="&lt;Unnumbered List&gt;"/>
    <w:basedOn w:val="UnnumberedList"/>
    <w:pPr>
      <w:spacing w:line="200" w:lineRule="exact"/>
      <w:ind w:left="403" w:hanging="403"/>
    </w:pPr>
    <w:rPr>
      <w:sz w:val="16"/>
    </w:rPr>
  </w:style>
  <w:style w:type="paragraph" w:customStyle="1" w:styleId="UnnumberedListfirst0">
    <w:name w:val="&lt;Unnumbered List first&gt;"/>
    <w:basedOn w:val="UnnumberedListfirst"/>
    <w:pPr>
      <w:spacing w:line="200" w:lineRule="exact"/>
      <w:ind w:left="403" w:hanging="403"/>
    </w:pPr>
    <w:rPr>
      <w:sz w:val="16"/>
    </w:rPr>
  </w:style>
  <w:style w:type="paragraph" w:customStyle="1" w:styleId="UnnumberedListlast0">
    <w:name w:val="&lt;Unnumbered List last&gt;"/>
    <w:basedOn w:val="UnnumberedListlast"/>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lang w:val="x-none" w:eastAsia="x-none"/>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lang w:val="x-none" w:eastAsia="x-none"/>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lang w:val="x-none" w:eastAsia="x-none"/>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oleObject" Target="embeddings/oleObject2.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wmf"/><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w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commentsExtended" Target="commentsExtended.xml"/><Relationship Id="rId22" Type="http://schemas.openxmlformats.org/officeDocument/2006/relationships/oleObject" Target="embeddings/oleObject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42147E-068E-4D43-BF09-1BE8414B0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Pages>
  <Words>1681</Words>
  <Characters>32648</Characters>
  <Application>Microsoft Office Word</Application>
  <DocSecurity>0</DocSecurity>
  <Lines>272</Lines>
  <Paragraphs>68</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34261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subject/>
  <dc:creator>Gao Wang</dc:creator>
  <cp:keywords/>
  <cp:lastModifiedBy>Gao Wang</cp:lastModifiedBy>
  <cp:revision>633</cp:revision>
  <cp:lastPrinted>2007-07-05T01:44:00Z</cp:lastPrinted>
  <dcterms:created xsi:type="dcterms:W3CDTF">2014-03-05T21:31:00Z</dcterms:created>
  <dcterms:modified xsi:type="dcterms:W3CDTF">2014-03-17T22:45:00Z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zotero-version="4.0.17.1"&gt;&lt;session id="Rww2QFSc"/&gt;&lt;style id="http://www.zotero.org/styles/bioinformatics" hasBibliography="1" bibliographyStyleHasBeenSet="1"/&gt;&lt;prefs&gt;&lt;pref name="fieldType" value="Field"/&gt;&lt;pref name="storeReferences"</vt:lpwstr>
  </property>
  <property fmtid="{D5CDD505-2E9C-101B-9397-08002B2CF9AE}" pid="10" name="ZOTERO_PREF_2">
    <vt:lpwstr> value="true"/&gt;&lt;pref name="automaticJournalAbbreviations" value="true"/&gt;&lt;pref name="noteType" value="0"/&gt;&lt;/prefs&gt;&lt;/data&gt;</vt:lpwstr>
  </property>
</Properties>
</file>